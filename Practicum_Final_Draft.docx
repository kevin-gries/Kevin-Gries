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C38EE" w14:textId="302DA329" w:rsidR="00443B38" w:rsidRPr="00443B38" w:rsidRDefault="00053F6C" w:rsidP="00443B38">
      <w:pPr>
        <w:jc w:val="center"/>
        <w:rPr>
          <w:sz w:val="72"/>
        </w:rPr>
      </w:pPr>
      <w:r>
        <w:rPr>
          <w:sz w:val="72"/>
        </w:rPr>
        <w:t>AC Cycling Program Evaluation</w:t>
      </w:r>
    </w:p>
    <w:p w14:paraId="29D0CB4B" w14:textId="636E104C" w:rsidR="00443B38" w:rsidRPr="00443B38" w:rsidRDefault="00443B38" w:rsidP="00443B38">
      <w:pPr>
        <w:jc w:val="center"/>
        <w:rPr>
          <w:sz w:val="48"/>
        </w:rPr>
      </w:pPr>
    </w:p>
    <w:p w14:paraId="4A13C500" w14:textId="77777777" w:rsidR="00443B38" w:rsidRDefault="00443B38" w:rsidP="00DC2BCC"/>
    <w:p w14:paraId="73797926" w14:textId="77777777" w:rsidR="00443B38" w:rsidRPr="00443B38" w:rsidRDefault="00443B38" w:rsidP="00443B38">
      <w:pPr>
        <w:jc w:val="center"/>
        <w:rPr>
          <w:color w:val="62AE49"/>
        </w:rPr>
      </w:pPr>
      <w:r w:rsidRPr="00443B38">
        <w:rPr>
          <w:color w:val="62AE49"/>
        </w:rPr>
        <w:t>Prepared by:</w:t>
      </w:r>
    </w:p>
    <w:p w14:paraId="0C2C0067" w14:textId="02081FE7" w:rsidR="00443B38" w:rsidRDefault="00DC2BCC" w:rsidP="00053F6C">
      <w:pPr>
        <w:tabs>
          <w:tab w:val="center" w:pos="4680"/>
          <w:tab w:val="left" w:pos="7980"/>
        </w:tabs>
        <w:rPr>
          <w:sz w:val="32"/>
        </w:rPr>
      </w:pPr>
      <w:r>
        <w:rPr>
          <w:sz w:val="32"/>
        </w:rPr>
        <w:tab/>
      </w:r>
      <w:r w:rsidR="00053F6C">
        <w:rPr>
          <w:sz w:val="32"/>
        </w:rPr>
        <w:t>Kevin Gries</w:t>
      </w:r>
    </w:p>
    <w:p w14:paraId="0F182299" w14:textId="77777777" w:rsidR="00443B38" w:rsidRDefault="00443B38" w:rsidP="00443B38">
      <w:pPr>
        <w:jc w:val="center"/>
        <w:rPr>
          <w:szCs w:val="24"/>
        </w:rPr>
      </w:pPr>
    </w:p>
    <w:p w14:paraId="2BF3FD62" w14:textId="77777777" w:rsidR="00DC2BCC" w:rsidRPr="00DC2BCC" w:rsidRDefault="00DC2BCC" w:rsidP="00DC2BCC">
      <w:pPr>
        <w:jc w:val="center"/>
        <w:rPr>
          <w:color w:val="62AE49"/>
          <w:szCs w:val="24"/>
        </w:rPr>
      </w:pPr>
      <w:r w:rsidRPr="00DC2BCC">
        <w:rPr>
          <w:color w:val="62AE49"/>
          <w:szCs w:val="24"/>
        </w:rPr>
        <w:t>AAE 776: REDA Practicum</w:t>
      </w:r>
    </w:p>
    <w:p w14:paraId="4A4C5C1D" w14:textId="77777777" w:rsidR="00443B38" w:rsidRDefault="00B613E2" w:rsidP="00443B38">
      <w:pPr>
        <w:jc w:val="center"/>
        <w:rPr>
          <w:color w:val="62AE49"/>
          <w:szCs w:val="24"/>
        </w:rPr>
      </w:pPr>
      <w:r>
        <w:rPr>
          <w:color w:val="62AE49"/>
          <w:szCs w:val="24"/>
        </w:rPr>
        <w:t>Submitted on:</w:t>
      </w:r>
    </w:p>
    <w:p w14:paraId="55AF912E" w14:textId="70E56178" w:rsidR="00DC2BCC" w:rsidRDefault="00D61AD0" w:rsidP="00B613E2">
      <w:pPr>
        <w:jc w:val="center"/>
        <w:rPr>
          <w:szCs w:val="24"/>
        </w:rPr>
      </w:pPr>
      <w:r>
        <w:rPr>
          <w:sz w:val="32"/>
        </w:rPr>
        <w:t>06/29</w:t>
      </w:r>
      <w:r w:rsidR="00053F6C">
        <w:rPr>
          <w:sz w:val="32"/>
        </w:rPr>
        <w:t>/2018</w:t>
      </w:r>
    </w:p>
    <w:p w14:paraId="4B616375" w14:textId="77777777" w:rsidR="00B613E2" w:rsidRDefault="00DC2BCC" w:rsidP="00DC2BCC">
      <w:pPr>
        <w:jc w:val="center"/>
        <w:rPr>
          <w:szCs w:val="24"/>
        </w:rPr>
      </w:pPr>
      <w:r w:rsidRPr="00DC2BCC">
        <w:rPr>
          <w:color w:val="62AE49"/>
          <w:szCs w:val="24"/>
        </w:rPr>
        <w:t>Advisory Committee:</w:t>
      </w:r>
    </w:p>
    <w:p w14:paraId="72315FDC" w14:textId="2AD92863" w:rsidR="00DC2BCC" w:rsidRDefault="00DC2BCC" w:rsidP="00B613E2">
      <w:pPr>
        <w:jc w:val="center"/>
        <w:rPr>
          <w:szCs w:val="24"/>
        </w:rPr>
      </w:pPr>
      <w:r>
        <w:rPr>
          <w:szCs w:val="24"/>
        </w:rPr>
        <w:t xml:space="preserve">Bill Provencher • </w:t>
      </w:r>
      <w:r w:rsidR="004C6A98">
        <w:rPr>
          <w:szCs w:val="24"/>
        </w:rPr>
        <w:t>Bethany Glinsmann</w:t>
      </w:r>
      <w:r w:rsidR="009148BC">
        <w:rPr>
          <w:szCs w:val="24"/>
        </w:rPr>
        <w:t xml:space="preserve"> • Irene </w:t>
      </w:r>
      <w:proofErr w:type="spellStart"/>
      <w:r w:rsidR="009148BC">
        <w:rPr>
          <w:szCs w:val="24"/>
        </w:rPr>
        <w:t>Jacqz</w:t>
      </w:r>
      <w:proofErr w:type="spellEnd"/>
      <w:r w:rsidR="00B13B17">
        <w:rPr>
          <w:szCs w:val="24"/>
        </w:rPr>
        <w:t xml:space="preserve"> </w:t>
      </w:r>
    </w:p>
    <w:p w14:paraId="6B376B63" w14:textId="56B2D8FD" w:rsidR="00B13B17" w:rsidRDefault="00596302" w:rsidP="00B613E2">
      <w:pPr>
        <w:jc w:val="center"/>
        <w:rPr>
          <w:szCs w:val="24"/>
        </w:rPr>
      </w:pPr>
      <w:r>
        <w:rPr>
          <w:szCs w:val="24"/>
        </w:rPr>
        <w:t>Illume Advising</w:t>
      </w:r>
    </w:p>
    <w:p w14:paraId="481FA788" w14:textId="77777777" w:rsidR="00443B38" w:rsidRDefault="00A123BF" w:rsidP="00DC2BCC">
      <w:pPr>
        <w:jc w:val="center"/>
      </w:pPr>
      <w:r>
        <w:rPr>
          <w:noProof/>
          <w:szCs w:val="24"/>
        </w:rPr>
        <w:drawing>
          <wp:inline distT="0" distB="0" distL="0" distR="0" wp14:anchorId="0A0DBD8D" wp14:editId="4C2D76A8">
            <wp:extent cx="4267200" cy="2308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A_Logo_1000px.jpg"/>
                    <pic:cNvPicPr/>
                  </pic:nvPicPr>
                  <pic:blipFill>
                    <a:blip r:embed="rId8">
                      <a:extLst>
                        <a:ext uri="{28A0092B-C50C-407E-A947-70E740481C1C}">
                          <a14:useLocalDpi xmlns:a14="http://schemas.microsoft.com/office/drawing/2010/main" val="0"/>
                        </a:ext>
                      </a:extLst>
                    </a:blip>
                    <a:stretch>
                      <a:fillRect/>
                    </a:stretch>
                  </pic:blipFill>
                  <pic:spPr>
                    <a:xfrm>
                      <a:off x="0" y="0"/>
                      <a:ext cx="4276209" cy="2313538"/>
                    </a:xfrm>
                    <a:prstGeom prst="rect">
                      <a:avLst/>
                    </a:prstGeom>
                  </pic:spPr>
                </pic:pic>
              </a:graphicData>
            </a:graphic>
          </wp:inline>
        </w:drawing>
      </w:r>
      <w:r w:rsidR="00443B38">
        <w:br w:type="page"/>
      </w:r>
    </w:p>
    <w:sdt>
      <w:sdtPr>
        <w:rPr>
          <w:rFonts w:asciiTheme="minorHAnsi" w:eastAsiaTheme="minorHAnsi" w:hAnsiTheme="minorHAnsi" w:cstheme="minorBidi"/>
          <w:color w:val="auto"/>
          <w:sz w:val="24"/>
          <w:szCs w:val="22"/>
        </w:rPr>
        <w:id w:val="-885490304"/>
        <w:docPartObj>
          <w:docPartGallery w:val="Table of Contents"/>
          <w:docPartUnique/>
        </w:docPartObj>
      </w:sdtPr>
      <w:sdtEndPr>
        <w:rPr>
          <w:b/>
          <w:bCs/>
          <w:noProof/>
        </w:rPr>
      </w:sdtEndPr>
      <w:sdtContent>
        <w:p w14:paraId="016ADBE9" w14:textId="77777777" w:rsidR="00443B38" w:rsidRDefault="00443B38">
          <w:pPr>
            <w:pStyle w:val="TOCHeading"/>
            <w:rPr>
              <w:b/>
              <w:color w:val="62AE49"/>
            </w:rPr>
          </w:pPr>
          <w:r w:rsidRPr="00443B38">
            <w:rPr>
              <w:b/>
              <w:color w:val="62AE49"/>
            </w:rPr>
            <w:t>Table of Contents</w:t>
          </w:r>
        </w:p>
        <w:p w14:paraId="7B832267" w14:textId="77777777" w:rsidR="00443B38" w:rsidRPr="00443B38" w:rsidRDefault="00443B38" w:rsidP="00443B38"/>
        <w:p w14:paraId="4DDEE492" w14:textId="414F3C6B" w:rsidR="00D61AD0" w:rsidRDefault="00443B38">
          <w:pPr>
            <w:pStyle w:val="TOC1"/>
            <w:tabs>
              <w:tab w:val="left" w:pos="480"/>
              <w:tab w:val="right" w:leader="dot" w:pos="9350"/>
            </w:tabs>
            <w:rPr>
              <w:rFonts w:eastAsiaTheme="minorEastAsia"/>
              <w:noProof/>
              <w:szCs w:val="24"/>
            </w:rPr>
          </w:pPr>
          <w:r>
            <w:fldChar w:fldCharType="begin"/>
          </w:r>
          <w:r>
            <w:instrText xml:space="preserve"> TOC \o "1-3" \h \z \u </w:instrText>
          </w:r>
          <w:r>
            <w:fldChar w:fldCharType="separate"/>
          </w:r>
          <w:hyperlink w:anchor="_Toc518047623" w:history="1">
            <w:r w:rsidR="00D61AD0" w:rsidRPr="00A5756C">
              <w:rPr>
                <w:rStyle w:val="Hyperlink"/>
                <w:noProof/>
              </w:rPr>
              <w:t>1</w:t>
            </w:r>
            <w:r w:rsidR="00D61AD0">
              <w:rPr>
                <w:rFonts w:eastAsiaTheme="minorEastAsia"/>
                <w:noProof/>
                <w:szCs w:val="24"/>
              </w:rPr>
              <w:tab/>
            </w:r>
            <w:r w:rsidR="00D61AD0" w:rsidRPr="00A5756C">
              <w:rPr>
                <w:rStyle w:val="Hyperlink"/>
                <w:noProof/>
              </w:rPr>
              <w:t>Executive Summary</w:t>
            </w:r>
            <w:r w:rsidR="00D61AD0">
              <w:rPr>
                <w:noProof/>
                <w:webHidden/>
              </w:rPr>
              <w:tab/>
            </w:r>
            <w:r w:rsidR="00D61AD0">
              <w:rPr>
                <w:noProof/>
                <w:webHidden/>
              </w:rPr>
              <w:fldChar w:fldCharType="begin"/>
            </w:r>
            <w:r w:rsidR="00D61AD0">
              <w:rPr>
                <w:noProof/>
                <w:webHidden/>
              </w:rPr>
              <w:instrText xml:space="preserve"> PAGEREF _Toc518047623 \h </w:instrText>
            </w:r>
            <w:r w:rsidR="00D61AD0">
              <w:rPr>
                <w:noProof/>
                <w:webHidden/>
              </w:rPr>
            </w:r>
            <w:r w:rsidR="00D61AD0">
              <w:rPr>
                <w:noProof/>
                <w:webHidden/>
              </w:rPr>
              <w:fldChar w:fldCharType="separate"/>
            </w:r>
            <w:r w:rsidR="00D61AD0">
              <w:rPr>
                <w:noProof/>
                <w:webHidden/>
              </w:rPr>
              <w:t>3</w:t>
            </w:r>
            <w:r w:rsidR="00D61AD0">
              <w:rPr>
                <w:noProof/>
                <w:webHidden/>
              </w:rPr>
              <w:fldChar w:fldCharType="end"/>
            </w:r>
          </w:hyperlink>
        </w:p>
        <w:p w14:paraId="7AF38F79" w14:textId="7B2A3400" w:rsidR="00D61AD0" w:rsidRDefault="00D61AD0">
          <w:pPr>
            <w:pStyle w:val="TOC2"/>
            <w:tabs>
              <w:tab w:val="left" w:pos="960"/>
              <w:tab w:val="right" w:leader="dot" w:pos="9350"/>
            </w:tabs>
            <w:rPr>
              <w:rFonts w:eastAsiaTheme="minorEastAsia"/>
              <w:noProof/>
              <w:szCs w:val="24"/>
            </w:rPr>
          </w:pPr>
          <w:hyperlink w:anchor="_Toc518047624" w:history="1">
            <w:r w:rsidRPr="00A5756C">
              <w:rPr>
                <w:rStyle w:val="Hyperlink"/>
                <w:noProof/>
              </w:rPr>
              <w:t>1.1</w:t>
            </w:r>
            <w:r>
              <w:rPr>
                <w:rFonts w:eastAsiaTheme="minorEastAsia"/>
                <w:noProof/>
                <w:szCs w:val="24"/>
              </w:rPr>
              <w:tab/>
            </w:r>
            <w:r w:rsidRPr="00A5756C">
              <w:rPr>
                <w:rStyle w:val="Hyperlink"/>
                <w:noProof/>
              </w:rPr>
              <w:t>Research Objective</w:t>
            </w:r>
            <w:r>
              <w:rPr>
                <w:noProof/>
                <w:webHidden/>
              </w:rPr>
              <w:tab/>
            </w:r>
            <w:r>
              <w:rPr>
                <w:noProof/>
                <w:webHidden/>
              </w:rPr>
              <w:fldChar w:fldCharType="begin"/>
            </w:r>
            <w:r>
              <w:rPr>
                <w:noProof/>
                <w:webHidden/>
              </w:rPr>
              <w:instrText xml:space="preserve"> PAGEREF _Toc518047624 \h </w:instrText>
            </w:r>
            <w:r>
              <w:rPr>
                <w:noProof/>
                <w:webHidden/>
              </w:rPr>
            </w:r>
            <w:r>
              <w:rPr>
                <w:noProof/>
                <w:webHidden/>
              </w:rPr>
              <w:fldChar w:fldCharType="separate"/>
            </w:r>
            <w:r>
              <w:rPr>
                <w:noProof/>
                <w:webHidden/>
              </w:rPr>
              <w:t>3</w:t>
            </w:r>
            <w:r>
              <w:rPr>
                <w:noProof/>
                <w:webHidden/>
              </w:rPr>
              <w:fldChar w:fldCharType="end"/>
            </w:r>
          </w:hyperlink>
        </w:p>
        <w:p w14:paraId="6CD41E60" w14:textId="34CE6546" w:rsidR="00D61AD0" w:rsidRDefault="00D61AD0">
          <w:pPr>
            <w:pStyle w:val="TOC2"/>
            <w:tabs>
              <w:tab w:val="left" w:pos="960"/>
              <w:tab w:val="right" w:leader="dot" w:pos="9350"/>
            </w:tabs>
            <w:rPr>
              <w:rFonts w:eastAsiaTheme="minorEastAsia"/>
              <w:noProof/>
              <w:szCs w:val="24"/>
            </w:rPr>
          </w:pPr>
          <w:hyperlink w:anchor="_Toc518047625" w:history="1">
            <w:r w:rsidRPr="00A5756C">
              <w:rPr>
                <w:rStyle w:val="Hyperlink"/>
                <w:noProof/>
              </w:rPr>
              <w:t>1.2</w:t>
            </w:r>
            <w:r>
              <w:rPr>
                <w:rFonts w:eastAsiaTheme="minorEastAsia"/>
                <w:noProof/>
                <w:szCs w:val="24"/>
              </w:rPr>
              <w:tab/>
            </w:r>
            <w:r w:rsidRPr="00A5756C">
              <w:rPr>
                <w:rStyle w:val="Hyperlink"/>
                <w:noProof/>
              </w:rPr>
              <w:t>Program Description</w:t>
            </w:r>
            <w:r>
              <w:rPr>
                <w:noProof/>
                <w:webHidden/>
              </w:rPr>
              <w:tab/>
            </w:r>
            <w:r>
              <w:rPr>
                <w:noProof/>
                <w:webHidden/>
              </w:rPr>
              <w:fldChar w:fldCharType="begin"/>
            </w:r>
            <w:r>
              <w:rPr>
                <w:noProof/>
                <w:webHidden/>
              </w:rPr>
              <w:instrText xml:space="preserve"> PAGEREF _Toc518047625 \h </w:instrText>
            </w:r>
            <w:r>
              <w:rPr>
                <w:noProof/>
                <w:webHidden/>
              </w:rPr>
            </w:r>
            <w:r>
              <w:rPr>
                <w:noProof/>
                <w:webHidden/>
              </w:rPr>
              <w:fldChar w:fldCharType="separate"/>
            </w:r>
            <w:r>
              <w:rPr>
                <w:noProof/>
                <w:webHidden/>
              </w:rPr>
              <w:t>3</w:t>
            </w:r>
            <w:r>
              <w:rPr>
                <w:noProof/>
                <w:webHidden/>
              </w:rPr>
              <w:fldChar w:fldCharType="end"/>
            </w:r>
          </w:hyperlink>
        </w:p>
        <w:p w14:paraId="209E27D0" w14:textId="1722ADD7" w:rsidR="00D61AD0" w:rsidRDefault="00D61AD0">
          <w:pPr>
            <w:pStyle w:val="TOC2"/>
            <w:tabs>
              <w:tab w:val="left" w:pos="960"/>
              <w:tab w:val="right" w:leader="dot" w:pos="9350"/>
            </w:tabs>
            <w:rPr>
              <w:rFonts w:eastAsiaTheme="minorEastAsia"/>
              <w:noProof/>
              <w:szCs w:val="24"/>
            </w:rPr>
          </w:pPr>
          <w:hyperlink w:anchor="_Toc518047626" w:history="1">
            <w:r w:rsidRPr="00A5756C">
              <w:rPr>
                <w:rStyle w:val="Hyperlink"/>
                <w:noProof/>
              </w:rPr>
              <w:t>1.3</w:t>
            </w:r>
            <w:r>
              <w:rPr>
                <w:rFonts w:eastAsiaTheme="minorEastAsia"/>
                <w:noProof/>
                <w:szCs w:val="24"/>
              </w:rPr>
              <w:tab/>
            </w:r>
            <w:r w:rsidRPr="00A5756C">
              <w:rPr>
                <w:rStyle w:val="Hyperlink"/>
                <w:noProof/>
              </w:rPr>
              <w:t>Key Findings</w:t>
            </w:r>
            <w:r>
              <w:rPr>
                <w:noProof/>
                <w:webHidden/>
              </w:rPr>
              <w:tab/>
            </w:r>
            <w:r>
              <w:rPr>
                <w:noProof/>
                <w:webHidden/>
              </w:rPr>
              <w:fldChar w:fldCharType="begin"/>
            </w:r>
            <w:r>
              <w:rPr>
                <w:noProof/>
                <w:webHidden/>
              </w:rPr>
              <w:instrText xml:space="preserve"> PAGEREF _Toc518047626 \h </w:instrText>
            </w:r>
            <w:r>
              <w:rPr>
                <w:noProof/>
                <w:webHidden/>
              </w:rPr>
            </w:r>
            <w:r>
              <w:rPr>
                <w:noProof/>
                <w:webHidden/>
              </w:rPr>
              <w:fldChar w:fldCharType="separate"/>
            </w:r>
            <w:r>
              <w:rPr>
                <w:noProof/>
                <w:webHidden/>
              </w:rPr>
              <w:t>3</w:t>
            </w:r>
            <w:r>
              <w:rPr>
                <w:noProof/>
                <w:webHidden/>
              </w:rPr>
              <w:fldChar w:fldCharType="end"/>
            </w:r>
          </w:hyperlink>
        </w:p>
        <w:p w14:paraId="6E6A0F6E" w14:textId="1852AF2C" w:rsidR="00D61AD0" w:rsidRDefault="00D61AD0">
          <w:pPr>
            <w:pStyle w:val="TOC3"/>
            <w:tabs>
              <w:tab w:val="left" w:pos="1440"/>
              <w:tab w:val="right" w:leader="dot" w:pos="9350"/>
            </w:tabs>
            <w:rPr>
              <w:rFonts w:eastAsiaTheme="minorEastAsia"/>
              <w:noProof/>
              <w:szCs w:val="24"/>
            </w:rPr>
          </w:pPr>
          <w:hyperlink w:anchor="_Toc518047627" w:history="1">
            <w:r w:rsidRPr="00A5756C">
              <w:rPr>
                <w:rStyle w:val="Hyperlink"/>
                <w:noProof/>
              </w:rPr>
              <w:t>1.3.1</w:t>
            </w:r>
            <w:r>
              <w:rPr>
                <w:rFonts w:eastAsiaTheme="minorEastAsia"/>
                <w:noProof/>
                <w:szCs w:val="24"/>
              </w:rPr>
              <w:tab/>
            </w:r>
            <w:r w:rsidRPr="00A5756C">
              <w:rPr>
                <w:rStyle w:val="Hyperlink"/>
                <w:noProof/>
              </w:rPr>
              <w:t>Program’s Energy and Load Impacts</w:t>
            </w:r>
            <w:r>
              <w:rPr>
                <w:noProof/>
                <w:webHidden/>
              </w:rPr>
              <w:tab/>
            </w:r>
            <w:r>
              <w:rPr>
                <w:noProof/>
                <w:webHidden/>
              </w:rPr>
              <w:fldChar w:fldCharType="begin"/>
            </w:r>
            <w:r>
              <w:rPr>
                <w:noProof/>
                <w:webHidden/>
              </w:rPr>
              <w:instrText xml:space="preserve"> PAGEREF _Toc518047627 \h </w:instrText>
            </w:r>
            <w:r>
              <w:rPr>
                <w:noProof/>
                <w:webHidden/>
              </w:rPr>
            </w:r>
            <w:r>
              <w:rPr>
                <w:noProof/>
                <w:webHidden/>
              </w:rPr>
              <w:fldChar w:fldCharType="separate"/>
            </w:r>
            <w:r>
              <w:rPr>
                <w:noProof/>
                <w:webHidden/>
              </w:rPr>
              <w:t>3</w:t>
            </w:r>
            <w:r>
              <w:rPr>
                <w:noProof/>
                <w:webHidden/>
              </w:rPr>
              <w:fldChar w:fldCharType="end"/>
            </w:r>
          </w:hyperlink>
        </w:p>
        <w:p w14:paraId="75DEE9FE" w14:textId="1058D575" w:rsidR="00D61AD0" w:rsidRDefault="00D61AD0">
          <w:pPr>
            <w:pStyle w:val="TOC3"/>
            <w:tabs>
              <w:tab w:val="left" w:pos="1440"/>
              <w:tab w:val="right" w:leader="dot" w:pos="9350"/>
            </w:tabs>
            <w:rPr>
              <w:rFonts w:eastAsiaTheme="minorEastAsia"/>
              <w:noProof/>
              <w:szCs w:val="24"/>
            </w:rPr>
          </w:pPr>
          <w:hyperlink w:anchor="_Toc518047628" w:history="1">
            <w:r w:rsidRPr="00A5756C">
              <w:rPr>
                <w:rStyle w:val="Hyperlink"/>
                <w:noProof/>
              </w:rPr>
              <w:t>1.3.2</w:t>
            </w:r>
            <w:r>
              <w:rPr>
                <w:rFonts w:eastAsiaTheme="minorEastAsia"/>
                <w:noProof/>
                <w:szCs w:val="24"/>
              </w:rPr>
              <w:tab/>
            </w:r>
            <w:r w:rsidRPr="00A5756C">
              <w:rPr>
                <w:rStyle w:val="Hyperlink"/>
                <w:noProof/>
              </w:rPr>
              <w:t>Significant Snapback Period</w:t>
            </w:r>
            <w:r>
              <w:rPr>
                <w:noProof/>
                <w:webHidden/>
              </w:rPr>
              <w:tab/>
            </w:r>
            <w:r>
              <w:rPr>
                <w:noProof/>
                <w:webHidden/>
              </w:rPr>
              <w:fldChar w:fldCharType="begin"/>
            </w:r>
            <w:r>
              <w:rPr>
                <w:noProof/>
                <w:webHidden/>
              </w:rPr>
              <w:instrText xml:space="preserve"> PAGEREF _Toc518047628 \h </w:instrText>
            </w:r>
            <w:r>
              <w:rPr>
                <w:noProof/>
                <w:webHidden/>
              </w:rPr>
            </w:r>
            <w:r>
              <w:rPr>
                <w:noProof/>
                <w:webHidden/>
              </w:rPr>
              <w:fldChar w:fldCharType="separate"/>
            </w:r>
            <w:r>
              <w:rPr>
                <w:noProof/>
                <w:webHidden/>
              </w:rPr>
              <w:t>4</w:t>
            </w:r>
            <w:r>
              <w:rPr>
                <w:noProof/>
                <w:webHidden/>
              </w:rPr>
              <w:fldChar w:fldCharType="end"/>
            </w:r>
          </w:hyperlink>
        </w:p>
        <w:p w14:paraId="03C39902" w14:textId="131DA13D" w:rsidR="00D61AD0" w:rsidRDefault="00D61AD0">
          <w:pPr>
            <w:pStyle w:val="TOC3"/>
            <w:tabs>
              <w:tab w:val="left" w:pos="1440"/>
              <w:tab w:val="right" w:leader="dot" w:pos="9350"/>
            </w:tabs>
            <w:rPr>
              <w:rFonts w:eastAsiaTheme="minorEastAsia"/>
              <w:noProof/>
              <w:szCs w:val="24"/>
            </w:rPr>
          </w:pPr>
          <w:hyperlink w:anchor="_Toc518047629" w:history="1">
            <w:r w:rsidRPr="00A5756C">
              <w:rPr>
                <w:rStyle w:val="Hyperlink"/>
                <w:noProof/>
              </w:rPr>
              <w:t>1.3.3</w:t>
            </w:r>
            <w:r>
              <w:rPr>
                <w:rFonts w:eastAsiaTheme="minorEastAsia"/>
                <w:noProof/>
                <w:szCs w:val="24"/>
              </w:rPr>
              <w:tab/>
            </w:r>
            <w:r w:rsidRPr="00A5756C">
              <w:rPr>
                <w:rStyle w:val="Hyperlink"/>
                <w:noProof/>
              </w:rPr>
              <w:t>Larger Treatment Effect for Metro Customers</w:t>
            </w:r>
            <w:r>
              <w:rPr>
                <w:noProof/>
                <w:webHidden/>
              </w:rPr>
              <w:tab/>
            </w:r>
            <w:r>
              <w:rPr>
                <w:noProof/>
                <w:webHidden/>
              </w:rPr>
              <w:fldChar w:fldCharType="begin"/>
            </w:r>
            <w:r>
              <w:rPr>
                <w:noProof/>
                <w:webHidden/>
              </w:rPr>
              <w:instrText xml:space="preserve"> PAGEREF _Toc518047629 \h </w:instrText>
            </w:r>
            <w:r>
              <w:rPr>
                <w:noProof/>
                <w:webHidden/>
              </w:rPr>
            </w:r>
            <w:r>
              <w:rPr>
                <w:noProof/>
                <w:webHidden/>
              </w:rPr>
              <w:fldChar w:fldCharType="separate"/>
            </w:r>
            <w:r>
              <w:rPr>
                <w:noProof/>
                <w:webHidden/>
              </w:rPr>
              <w:t>5</w:t>
            </w:r>
            <w:r>
              <w:rPr>
                <w:noProof/>
                <w:webHidden/>
              </w:rPr>
              <w:fldChar w:fldCharType="end"/>
            </w:r>
          </w:hyperlink>
        </w:p>
        <w:p w14:paraId="01D18C37" w14:textId="7240739D" w:rsidR="00D61AD0" w:rsidRDefault="00D61AD0">
          <w:pPr>
            <w:pStyle w:val="TOC2"/>
            <w:tabs>
              <w:tab w:val="left" w:pos="960"/>
              <w:tab w:val="right" w:leader="dot" w:pos="9350"/>
            </w:tabs>
            <w:rPr>
              <w:rFonts w:eastAsiaTheme="minorEastAsia"/>
              <w:noProof/>
              <w:szCs w:val="24"/>
            </w:rPr>
          </w:pPr>
          <w:hyperlink w:anchor="_Toc518047630" w:history="1">
            <w:r w:rsidRPr="00A5756C">
              <w:rPr>
                <w:rStyle w:val="Hyperlink"/>
                <w:noProof/>
              </w:rPr>
              <w:t>1.4</w:t>
            </w:r>
            <w:r>
              <w:rPr>
                <w:rFonts w:eastAsiaTheme="minorEastAsia"/>
                <w:noProof/>
                <w:szCs w:val="24"/>
              </w:rPr>
              <w:tab/>
            </w:r>
            <w:r w:rsidRPr="00A5756C">
              <w:rPr>
                <w:rStyle w:val="Hyperlink"/>
                <w:noProof/>
              </w:rPr>
              <w:t>Recommendations</w:t>
            </w:r>
            <w:r>
              <w:rPr>
                <w:noProof/>
                <w:webHidden/>
              </w:rPr>
              <w:tab/>
            </w:r>
            <w:r>
              <w:rPr>
                <w:noProof/>
                <w:webHidden/>
              </w:rPr>
              <w:fldChar w:fldCharType="begin"/>
            </w:r>
            <w:r>
              <w:rPr>
                <w:noProof/>
                <w:webHidden/>
              </w:rPr>
              <w:instrText xml:space="preserve"> PAGEREF _Toc518047630 \h </w:instrText>
            </w:r>
            <w:r>
              <w:rPr>
                <w:noProof/>
                <w:webHidden/>
              </w:rPr>
            </w:r>
            <w:r>
              <w:rPr>
                <w:noProof/>
                <w:webHidden/>
              </w:rPr>
              <w:fldChar w:fldCharType="separate"/>
            </w:r>
            <w:r>
              <w:rPr>
                <w:noProof/>
                <w:webHidden/>
              </w:rPr>
              <w:t>5</w:t>
            </w:r>
            <w:r>
              <w:rPr>
                <w:noProof/>
                <w:webHidden/>
              </w:rPr>
              <w:fldChar w:fldCharType="end"/>
            </w:r>
          </w:hyperlink>
        </w:p>
        <w:p w14:paraId="5EFCCD14" w14:textId="5D7BC535" w:rsidR="00D61AD0" w:rsidRDefault="00D61AD0">
          <w:pPr>
            <w:pStyle w:val="TOC3"/>
            <w:tabs>
              <w:tab w:val="left" w:pos="1440"/>
              <w:tab w:val="right" w:leader="dot" w:pos="9350"/>
            </w:tabs>
            <w:rPr>
              <w:rFonts w:eastAsiaTheme="minorEastAsia"/>
              <w:noProof/>
              <w:szCs w:val="24"/>
            </w:rPr>
          </w:pPr>
          <w:hyperlink w:anchor="_Toc518047631" w:history="1">
            <w:r w:rsidRPr="00A5756C">
              <w:rPr>
                <w:rStyle w:val="Hyperlink"/>
                <w:noProof/>
              </w:rPr>
              <w:t>1.4.1</w:t>
            </w:r>
            <w:r>
              <w:rPr>
                <w:rFonts w:eastAsiaTheme="minorEastAsia"/>
                <w:noProof/>
                <w:szCs w:val="24"/>
              </w:rPr>
              <w:tab/>
            </w:r>
            <w:r w:rsidRPr="00A5756C">
              <w:rPr>
                <w:rStyle w:val="Hyperlink"/>
                <w:noProof/>
              </w:rPr>
              <w:t>Definition of the Snapback Period</w:t>
            </w:r>
            <w:r>
              <w:rPr>
                <w:noProof/>
                <w:webHidden/>
              </w:rPr>
              <w:tab/>
            </w:r>
            <w:r>
              <w:rPr>
                <w:noProof/>
                <w:webHidden/>
              </w:rPr>
              <w:fldChar w:fldCharType="begin"/>
            </w:r>
            <w:r>
              <w:rPr>
                <w:noProof/>
                <w:webHidden/>
              </w:rPr>
              <w:instrText xml:space="preserve"> PAGEREF _Toc518047631 \h </w:instrText>
            </w:r>
            <w:r>
              <w:rPr>
                <w:noProof/>
                <w:webHidden/>
              </w:rPr>
            </w:r>
            <w:r>
              <w:rPr>
                <w:noProof/>
                <w:webHidden/>
              </w:rPr>
              <w:fldChar w:fldCharType="separate"/>
            </w:r>
            <w:r>
              <w:rPr>
                <w:noProof/>
                <w:webHidden/>
              </w:rPr>
              <w:t>5</w:t>
            </w:r>
            <w:r>
              <w:rPr>
                <w:noProof/>
                <w:webHidden/>
              </w:rPr>
              <w:fldChar w:fldCharType="end"/>
            </w:r>
          </w:hyperlink>
        </w:p>
        <w:p w14:paraId="235473D4" w14:textId="27F701A7" w:rsidR="00D61AD0" w:rsidRDefault="00D61AD0">
          <w:pPr>
            <w:pStyle w:val="TOC3"/>
            <w:tabs>
              <w:tab w:val="left" w:pos="1440"/>
              <w:tab w:val="right" w:leader="dot" w:pos="9350"/>
            </w:tabs>
            <w:rPr>
              <w:rFonts w:eastAsiaTheme="minorEastAsia"/>
              <w:noProof/>
              <w:szCs w:val="24"/>
            </w:rPr>
          </w:pPr>
          <w:hyperlink w:anchor="_Toc518047632" w:history="1">
            <w:r w:rsidRPr="00A5756C">
              <w:rPr>
                <w:rStyle w:val="Hyperlink"/>
                <w:noProof/>
              </w:rPr>
              <w:t>1.4.2</w:t>
            </w:r>
            <w:r>
              <w:rPr>
                <w:rFonts w:eastAsiaTheme="minorEastAsia"/>
                <w:noProof/>
                <w:szCs w:val="24"/>
              </w:rPr>
              <w:tab/>
            </w:r>
            <w:r w:rsidRPr="00A5756C">
              <w:rPr>
                <w:rStyle w:val="Hyperlink"/>
                <w:noProof/>
              </w:rPr>
              <w:t>Target Metro Customers in Future Program Design</w:t>
            </w:r>
            <w:r>
              <w:rPr>
                <w:noProof/>
                <w:webHidden/>
              </w:rPr>
              <w:tab/>
            </w:r>
            <w:r>
              <w:rPr>
                <w:noProof/>
                <w:webHidden/>
              </w:rPr>
              <w:fldChar w:fldCharType="begin"/>
            </w:r>
            <w:r>
              <w:rPr>
                <w:noProof/>
                <w:webHidden/>
              </w:rPr>
              <w:instrText xml:space="preserve"> PAGEREF _Toc518047632 \h </w:instrText>
            </w:r>
            <w:r>
              <w:rPr>
                <w:noProof/>
                <w:webHidden/>
              </w:rPr>
            </w:r>
            <w:r>
              <w:rPr>
                <w:noProof/>
                <w:webHidden/>
              </w:rPr>
              <w:fldChar w:fldCharType="separate"/>
            </w:r>
            <w:r>
              <w:rPr>
                <w:noProof/>
                <w:webHidden/>
              </w:rPr>
              <w:t>5</w:t>
            </w:r>
            <w:r>
              <w:rPr>
                <w:noProof/>
                <w:webHidden/>
              </w:rPr>
              <w:fldChar w:fldCharType="end"/>
            </w:r>
          </w:hyperlink>
        </w:p>
        <w:p w14:paraId="79EC4449" w14:textId="6A322BD6" w:rsidR="00D61AD0" w:rsidRDefault="00D61AD0">
          <w:pPr>
            <w:pStyle w:val="TOC3"/>
            <w:tabs>
              <w:tab w:val="left" w:pos="1440"/>
              <w:tab w:val="right" w:leader="dot" w:pos="9350"/>
            </w:tabs>
            <w:rPr>
              <w:rFonts w:eastAsiaTheme="minorEastAsia"/>
              <w:noProof/>
              <w:szCs w:val="24"/>
            </w:rPr>
          </w:pPr>
          <w:hyperlink w:anchor="_Toc518047633" w:history="1">
            <w:r w:rsidRPr="00A5756C">
              <w:rPr>
                <w:rStyle w:val="Hyperlink"/>
                <w:noProof/>
              </w:rPr>
              <w:t>1.4.3</w:t>
            </w:r>
            <w:r>
              <w:rPr>
                <w:rFonts w:eastAsiaTheme="minorEastAsia"/>
                <w:noProof/>
                <w:szCs w:val="24"/>
              </w:rPr>
              <w:tab/>
            </w:r>
            <w:r w:rsidRPr="00A5756C">
              <w:rPr>
                <w:rStyle w:val="Hyperlink"/>
                <w:noProof/>
              </w:rPr>
              <w:t>Investigation of Non-Functioning DCUs</w:t>
            </w:r>
            <w:r>
              <w:rPr>
                <w:noProof/>
                <w:webHidden/>
              </w:rPr>
              <w:tab/>
            </w:r>
            <w:r>
              <w:rPr>
                <w:noProof/>
                <w:webHidden/>
              </w:rPr>
              <w:fldChar w:fldCharType="begin"/>
            </w:r>
            <w:r>
              <w:rPr>
                <w:noProof/>
                <w:webHidden/>
              </w:rPr>
              <w:instrText xml:space="preserve"> PAGEREF _Toc518047633 \h </w:instrText>
            </w:r>
            <w:r>
              <w:rPr>
                <w:noProof/>
                <w:webHidden/>
              </w:rPr>
            </w:r>
            <w:r>
              <w:rPr>
                <w:noProof/>
                <w:webHidden/>
              </w:rPr>
              <w:fldChar w:fldCharType="separate"/>
            </w:r>
            <w:r>
              <w:rPr>
                <w:noProof/>
                <w:webHidden/>
              </w:rPr>
              <w:t>5</w:t>
            </w:r>
            <w:r>
              <w:rPr>
                <w:noProof/>
                <w:webHidden/>
              </w:rPr>
              <w:fldChar w:fldCharType="end"/>
            </w:r>
          </w:hyperlink>
        </w:p>
        <w:p w14:paraId="78048E2A" w14:textId="1E760062" w:rsidR="00D61AD0" w:rsidRDefault="00D61AD0">
          <w:pPr>
            <w:pStyle w:val="TOC1"/>
            <w:tabs>
              <w:tab w:val="left" w:pos="480"/>
              <w:tab w:val="right" w:leader="dot" w:pos="9350"/>
            </w:tabs>
            <w:rPr>
              <w:rFonts w:eastAsiaTheme="minorEastAsia"/>
              <w:noProof/>
              <w:szCs w:val="24"/>
            </w:rPr>
          </w:pPr>
          <w:hyperlink w:anchor="_Toc518047634" w:history="1">
            <w:r w:rsidRPr="00A5756C">
              <w:rPr>
                <w:rStyle w:val="Hyperlink"/>
                <w:noProof/>
              </w:rPr>
              <w:t>2</w:t>
            </w:r>
            <w:r>
              <w:rPr>
                <w:rFonts w:eastAsiaTheme="minorEastAsia"/>
                <w:noProof/>
                <w:szCs w:val="24"/>
              </w:rPr>
              <w:tab/>
            </w:r>
            <w:r w:rsidRPr="00A5756C">
              <w:rPr>
                <w:rStyle w:val="Hyperlink"/>
                <w:noProof/>
              </w:rPr>
              <w:t>Research Purpose</w:t>
            </w:r>
            <w:r>
              <w:rPr>
                <w:noProof/>
                <w:webHidden/>
              </w:rPr>
              <w:tab/>
            </w:r>
            <w:r>
              <w:rPr>
                <w:noProof/>
                <w:webHidden/>
              </w:rPr>
              <w:fldChar w:fldCharType="begin"/>
            </w:r>
            <w:r>
              <w:rPr>
                <w:noProof/>
                <w:webHidden/>
              </w:rPr>
              <w:instrText xml:space="preserve"> PAGEREF _Toc518047634 \h </w:instrText>
            </w:r>
            <w:r>
              <w:rPr>
                <w:noProof/>
                <w:webHidden/>
              </w:rPr>
            </w:r>
            <w:r>
              <w:rPr>
                <w:noProof/>
                <w:webHidden/>
              </w:rPr>
              <w:fldChar w:fldCharType="separate"/>
            </w:r>
            <w:r>
              <w:rPr>
                <w:noProof/>
                <w:webHidden/>
              </w:rPr>
              <w:t>6</w:t>
            </w:r>
            <w:r>
              <w:rPr>
                <w:noProof/>
                <w:webHidden/>
              </w:rPr>
              <w:fldChar w:fldCharType="end"/>
            </w:r>
          </w:hyperlink>
        </w:p>
        <w:p w14:paraId="61CEE5F4" w14:textId="407A1ADE" w:rsidR="00D61AD0" w:rsidRDefault="00D61AD0">
          <w:pPr>
            <w:pStyle w:val="TOC2"/>
            <w:tabs>
              <w:tab w:val="left" w:pos="960"/>
              <w:tab w:val="right" w:leader="dot" w:pos="9350"/>
            </w:tabs>
            <w:rPr>
              <w:rFonts w:eastAsiaTheme="minorEastAsia"/>
              <w:noProof/>
              <w:szCs w:val="24"/>
            </w:rPr>
          </w:pPr>
          <w:hyperlink w:anchor="_Toc518047635" w:history="1">
            <w:r w:rsidRPr="00A5756C">
              <w:rPr>
                <w:rStyle w:val="Hyperlink"/>
                <w:noProof/>
              </w:rPr>
              <w:t>2.1</w:t>
            </w:r>
            <w:r>
              <w:rPr>
                <w:rFonts w:eastAsiaTheme="minorEastAsia"/>
                <w:noProof/>
                <w:szCs w:val="24"/>
              </w:rPr>
              <w:tab/>
            </w:r>
            <w:r w:rsidRPr="00A5756C">
              <w:rPr>
                <w:rStyle w:val="Hyperlink"/>
                <w:noProof/>
              </w:rPr>
              <w:t>Research Objective</w:t>
            </w:r>
            <w:r>
              <w:rPr>
                <w:noProof/>
                <w:webHidden/>
              </w:rPr>
              <w:tab/>
            </w:r>
            <w:r>
              <w:rPr>
                <w:noProof/>
                <w:webHidden/>
              </w:rPr>
              <w:fldChar w:fldCharType="begin"/>
            </w:r>
            <w:r>
              <w:rPr>
                <w:noProof/>
                <w:webHidden/>
              </w:rPr>
              <w:instrText xml:space="preserve"> PAGEREF _Toc518047635 \h </w:instrText>
            </w:r>
            <w:r>
              <w:rPr>
                <w:noProof/>
                <w:webHidden/>
              </w:rPr>
            </w:r>
            <w:r>
              <w:rPr>
                <w:noProof/>
                <w:webHidden/>
              </w:rPr>
              <w:fldChar w:fldCharType="separate"/>
            </w:r>
            <w:r>
              <w:rPr>
                <w:noProof/>
                <w:webHidden/>
              </w:rPr>
              <w:t>6</w:t>
            </w:r>
            <w:r>
              <w:rPr>
                <w:noProof/>
                <w:webHidden/>
              </w:rPr>
              <w:fldChar w:fldCharType="end"/>
            </w:r>
          </w:hyperlink>
        </w:p>
        <w:p w14:paraId="5958B5DA" w14:textId="129046BF" w:rsidR="00D61AD0" w:rsidRDefault="00D61AD0">
          <w:pPr>
            <w:pStyle w:val="TOC2"/>
            <w:tabs>
              <w:tab w:val="left" w:pos="960"/>
              <w:tab w:val="right" w:leader="dot" w:pos="9350"/>
            </w:tabs>
            <w:rPr>
              <w:rFonts w:eastAsiaTheme="minorEastAsia"/>
              <w:noProof/>
              <w:szCs w:val="24"/>
            </w:rPr>
          </w:pPr>
          <w:hyperlink w:anchor="_Toc518047636" w:history="1">
            <w:r w:rsidRPr="00A5756C">
              <w:rPr>
                <w:rStyle w:val="Hyperlink"/>
                <w:noProof/>
              </w:rPr>
              <w:t>2.2</w:t>
            </w:r>
            <w:r>
              <w:rPr>
                <w:rFonts w:eastAsiaTheme="minorEastAsia"/>
                <w:noProof/>
                <w:szCs w:val="24"/>
              </w:rPr>
              <w:tab/>
            </w:r>
            <w:r w:rsidRPr="00A5756C">
              <w:rPr>
                <w:rStyle w:val="Hyperlink"/>
                <w:noProof/>
              </w:rPr>
              <w:t>Program Description</w:t>
            </w:r>
            <w:r>
              <w:rPr>
                <w:noProof/>
                <w:webHidden/>
              </w:rPr>
              <w:tab/>
            </w:r>
            <w:r>
              <w:rPr>
                <w:noProof/>
                <w:webHidden/>
              </w:rPr>
              <w:fldChar w:fldCharType="begin"/>
            </w:r>
            <w:r>
              <w:rPr>
                <w:noProof/>
                <w:webHidden/>
              </w:rPr>
              <w:instrText xml:space="preserve"> PAGEREF _Toc518047636 \h </w:instrText>
            </w:r>
            <w:r>
              <w:rPr>
                <w:noProof/>
                <w:webHidden/>
              </w:rPr>
            </w:r>
            <w:r>
              <w:rPr>
                <w:noProof/>
                <w:webHidden/>
              </w:rPr>
              <w:fldChar w:fldCharType="separate"/>
            </w:r>
            <w:r>
              <w:rPr>
                <w:noProof/>
                <w:webHidden/>
              </w:rPr>
              <w:t>6</w:t>
            </w:r>
            <w:r>
              <w:rPr>
                <w:noProof/>
                <w:webHidden/>
              </w:rPr>
              <w:fldChar w:fldCharType="end"/>
            </w:r>
          </w:hyperlink>
        </w:p>
        <w:p w14:paraId="3B4561D5" w14:textId="6C7B3442" w:rsidR="00D61AD0" w:rsidRDefault="00D61AD0">
          <w:pPr>
            <w:pStyle w:val="TOC1"/>
            <w:tabs>
              <w:tab w:val="left" w:pos="480"/>
              <w:tab w:val="right" w:leader="dot" w:pos="9350"/>
            </w:tabs>
            <w:rPr>
              <w:rFonts w:eastAsiaTheme="minorEastAsia"/>
              <w:noProof/>
              <w:szCs w:val="24"/>
            </w:rPr>
          </w:pPr>
          <w:hyperlink w:anchor="_Toc518047637" w:history="1">
            <w:r w:rsidRPr="00A5756C">
              <w:rPr>
                <w:rStyle w:val="Hyperlink"/>
                <w:noProof/>
              </w:rPr>
              <w:t>3</w:t>
            </w:r>
            <w:r>
              <w:rPr>
                <w:rFonts w:eastAsiaTheme="minorEastAsia"/>
                <w:noProof/>
                <w:szCs w:val="24"/>
              </w:rPr>
              <w:tab/>
            </w:r>
            <w:r w:rsidRPr="00A5756C">
              <w:rPr>
                <w:rStyle w:val="Hyperlink"/>
                <w:noProof/>
              </w:rPr>
              <w:t>Research Methodology</w:t>
            </w:r>
            <w:r>
              <w:rPr>
                <w:noProof/>
                <w:webHidden/>
              </w:rPr>
              <w:tab/>
            </w:r>
            <w:r>
              <w:rPr>
                <w:noProof/>
                <w:webHidden/>
              </w:rPr>
              <w:fldChar w:fldCharType="begin"/>
            </w:r>
            <w:r>
              <w:rPr>
                <w:noProof/>
                <w:webHidden/>
              </w:rPr>
              <w:instrText xml:space="preserve"> PAGEREF _Toc518047637 \h </w:instrText>
            </w:r>
            <w:r>
              <w:rPr>
                <w:noProof/>
                <w:webHidden/>
              </w:rPr>
            </w:r>
            <w:r>
              <w:rPr>
                <w:noProof/>
                <w:webHidden/>
              </w:rPr>
              <w:fldChar w:fldCharType="separate"/>
            </w:r>
            <w:r>
              <w:rPr>
                <w:noProof/>
                <w:webHidden/>
              </w:rPr>
              <w:t>7</w:t>
            </w:r>
            <w:r>
              <w:rPr>
                <w:noProof/>
                <w:webHidden/>
              </w:rPr>
              <w:fldChar w:fldCharType="end"/>
            </w:r>
          </w:hyperlink>
        </w:p>
        <w:p w14:paraId="6FC708F5" w14:textId="76E7180E" w:rsidR="00D61AD0" w:rsidRDefault="00D61AD0">
          <w:pPr>
            <w:pStyle w:val="TOC2"/>
            <w:tabs>
              <w:tab w:val="left" w:pos="960"/>
              <w:tab w:val="right" w:leader="dot" w:pos="9350"/>
            </w:tabs>
            <w:rPr>
              <w:rFonts w:eastAsiaTheme="minorEastAsia"/>
              <w:noProof/>
              <w:szCs w:val="24"/>
            </w:rPr>
          </w:pPr>
          <w:hyperlink w:anchor="_Toc518047638" w:history="1">
            <w:r w:rsidRPr="00A5756C">
              <w:rPr>
                <w:rStyle w:val="Hyperlink"/>
                <w:noProof/>
              </w:rPr>
              <w:t>3.1</w:t>
            </w:r>
            <w:r>
              <w:rPr>
                <w:rFonts w:eastAsiaTheme="minorEastAsia"/>
                <w:noProof/>
                <w:szCs w:val="24"/>
              </w:rPr>
              <w:tab/>
            </w:r>
            <w:r w:rsidRPr="00A5756C">
              <w:rPr>
                <w:rStyle w:val="Hyperlink"/>
                <w:noProof/>
              </w:rPr>
              <w:t>Data Description</w:t>
            </w:r>
            <w:r>
              <w:rPr>
                <w:noProof/>
                <w:webHidden/>
              </w:rPr>
              <w:tab/>
            </w:r>
            <w:r>
              <w:rPr>
                <w:noProof/>
                <w:webHidden/>
              </w:rPr>
              <w:fldChar w:fldCharType="begin"/>
            </w:r>
            <w:r>
              <w:rPr>
                <w:noProof/>
                <w:webHidden/>
              </w:rPr>
              <w:instrText xml:space="preserve"> PAGEREF _Toc518047638 \h </w:instrText>
            </w:r>
            <w:r>
              <w:rPr>
                <w:noProof/>
                <w:webHidden/>
              </w:rPr>
            </w:r>
            <w:r>
              <w:rPr>
                <w:noProof/>
                <w:webHidden/>
              </w:rPr>
              <w:fldChar w:fldCharType="separate"/>
            </w:r>
            <w:r>
              <w:rPr>
                <w:noProof/>
                <w:webHidden/>
              </w:rPr>
              <w:t>7</w:t>
            </w:r>
            <w:r>
              <w:rPr>
                <w:noProof/>
                <w:webHidden/>
              </w:rPr>
              <w:fldChar w:fldCharType="end"/>
            </w:r>
          </w:hyperlink>
        </w:p>
        <w:p w14:paraId="41AFA460" w14:textId="36E32DA1" w:rsidR="00D61AD0" w:rsidRDefault="00D61AD0">
          <w:pPr>
            <w:pStyle w:val="TOC2"/>
            <w:tabs>
              <w:tab w:val="left" w:pos="960"/>
              <w:tab w:val="right" w:leader="dot" w:pos="9350"/>
            </w:tabs>
            <w:rPr>
              <w:rFonts w:eastAsiaTheme="minorEastAsia"/>
              <w:noProof/>
              <w:szCs w:val="24"/>
            </w:rPr>
          </w:pPr>
          <w:hyperlink w:anchor="_Toc518047639" w:history="1">
            <w:r w:rsidRPr="00A5756C">
              <w:rPr>
                <w:rStyle w:val="Hyperlink"/>
                <w:noProof/>
              </w:rPr>
              <w:t>3.2</w:t>
            </w:r>
            <w:r>
              <w:rPr>
                <w:rFonts w:eastAsiaTheme="minorEastAsia"/>
                <w:noProof/>
                <w:szCs w:val="24"/>
              </w:rPr>
              <w:tab/>
            </w:r>
            <w:r w:rsidRPr="00A5756C">
              <w:rPr>
                <w:rStyle w:val="Hyperlink"/>
                <w:noProof/>
              </w:rPr>
              <w:t>Data Cleaning</w:t>
            </w:r>
            <w:r>
              <w:rPr>
                <w:noProof/>
                <w:webHidden/>
              </w:rPr>
              <w:tab/>
            </w:r>
            <w:r>
              <w:rPr>
                <w:noProof/>
                <w:webHidden/>
              </w:rPr>
              <w:fldChar w:fldCharType="begin"/>
            </w:r>
            <w:r>
              <w:rPr>
                <w:noProof/>
                <w:webHidden/>
              </w:rPr>
              <w:instrText xml:space="preserve"> PAGEREF _Toc518047639 \h </w:instrText>
            </w:r>
            <w:r>
              <w:rPr>
                <w:noProof/>
                <w:webHidden/>
              </w:rPr>
            </w:r>
            <w:r>
              <w:rPr>
                <w:noProof/>
                <w:webHidden/>
              </w:rPr>
              <w:fldChar w:fldCharType="separate"/>
            </w:r>
            <w:r>
              <w:rPr>
                <w:noProof/>
                <w:webHidden/>
              </w:rPr>
              <w:t>14</w:t>
            </w:r>
            <w:r>
              <w:rPr>
                <w:noProof/>
                <w:webHidden/>
              </w:rPr>
              <w:fldChar w:fldCharType="end"/>
            </w:r>
          </w:hyperlink>
        </w:p>
        <w:p w14:paraId="0A41DD02" w14:textId="316846EB" w:rsidR="00D61AD0" w:rsidRDefault="00D61AD0">
          <w:pPr>
            <w:pStyle w:val="TOC2"/>
            <w:tabs>
              <w:tab w:val="left" w:pos="960"/>
              <w:tab w:val="right" w:leader="dot" w:pos="9350"/>
            </w:tabs>
            <w:rPr>
              <w:rFonts w:eastAsiaTheme="minorEastAsia"/>
              <w:noProof/>
              <w:szCs w:val="24"/>
            </w:rPr>
          </w:pPr>
          <w:hyperlink w:anchor="_Toc518047640" w:history="1">
            <w:r w:rsidRPr="00A5756C">
              <w:rPr>
                <w:rStyle w:val="Hyperlink"/>
                <w:noProof/>
              </w:rPr>
              <w:t>3.3</w:t>
            </w:r>
            <w:r>
              <w:rPr>
                <w:rFonts w:eastAsiaTheme="minorEastAsia"/>
                <w:noProof/>
                <w:szCs w:val="24"/>
              </w:rPr>
              <w:tab/>
            </w:r>
            <w:r w:rsidRPr="00A5756C">
              <w:rPr>
                <w:rStyle w:val="Hyperlink"/>
                <w:noProof/>
              </w:rPr>
              <w:t>Modelling Approach</w:t>
            </w:r>
            <w:r>
              <w:rPr>
                <w:noProof/>
                <w:webHidden/>
              </w:rPr>
              <w:tab/>
            </w:r>
            <w:r>
              <w:rPr>
                <w:noProof/>
                <w:webHidden/>
              </w:rPr>
              <w:fldChar w:fldCharType="begin"/>
            </w:r>
            <w:r>
              <w:rPr>
                <w:noProof/>
                <w:webHidden/>
              </w:rPr>
              <w:instrText xml:space="preserve"> PAGEREF _Toc518047640 \h </w:instrText>
            </w:r>
            <w:r>
              <w:rPr>
                <w:noProof/>
                <w:webHidden/>
              </w:rPr>
            </w:r>
            <w:r>
              <w:rPr>
                <w:noProof/>
                <w:webHidden/>
              </w:rPr>
              <w:fldChar w:fldCharType="separate"/>
            </w:r>
            <w:r>
              <w:rPr>
                <w:noProof/>
                <w:webHidden/>
              </w:rPr>
              <w:t>16</w:t>
            </w:r>
            <w:r>
              <w:rPr>
                <w:noProof/>
                <w:webHidden/>
              </w:rPr>
              <w:fldChar w:fldCharType="end"/>
            </w:r>
          </w:hyperlink>
        </w:p>
        <w:p w14:paraId="1BC838F2" w14:textId="7CC3453F" w:rsidR="00D61AD0" w:rsidRDefault="00D61AD0">
          <w:pPr>
            <w:pStyle w:val="TOC3"/>
            <w:tabs>
              <w:tab w:val="left" w:pos="1440"/>
              <w:tab w:val="right" w:leader="dot" w:pos="9350"/>
            </w:tabs>
            <w:rPr>
              <w:rFonts w:eastAsiaTheme="minorEastAsia"/>
              <w:noProof/>
              <w:szCs w:val="24"/>
            </w:rPr>
          </w:pPr>
          <w:hyperlink w:anchor="_Toc518047641" w:history="1">
            <w:r w:rsidRPr="00A5756C">
              <w:rPr>
                <w:rStyle w:val="Hyperlink"/>
                <w:noProof/>
              </w:rPr>
              <w:t>3.3.1</w:t>
            </w:r>
            <w:r>
              <w:rPr>
                <w:rFonts w:eastAsiaTheme="minorEastAsia"/>
                <w:noProof/>
                <w:szCs w:val="24"/>
              </w:rPr>
              <w:tab/>
            </w:r>
            <w:r w:rsidRPr="00A5756C">
              <w:rPr>
                <w:rStyle w:val="Hyperlink"/>
                <w:noProof/>
              </w:rPr>
              <w:t>Simple Difference Model</w:t>
            </w:r>
            <w:r>
              <w:rPr>
                <w:noProof/>
                <w:webHidden/>
              </w:rPr>
              <w:tab/>
            </w:r>
            <w:r>
              <w:rPr>
                <w:noProof/>
                <w:webHidden/>
              </w:rPr>
              <w:fldChar w:fldCharType="begin"/>
            </w:r>
            <w:r>
              <w:rPr>
                <w:noProof/>
                <w:webHidden/>
              </w:rPr>
              <w:instrText xml:space="preserve"> PAGEREF _Toc518047641 \h </w:instrText>
            </w:r>
            <w:r>
              <w:rPr>
                <w:noProof/>
                <w:webHidden/>
              </w:rPr>
            </w:r>
            <w:r>
              <w:rPr>
                <w:noProof/>
                <w:webHidden/>
              </w:rPr>
              <w:fldChar w:fldCharType="separate"/>
            </w:r>
            <w:r>
              <w:rPr>
                <w:noProof/>
                <w:webHidden/>
              </w:rPr>
              <w:t>17</w:t>
            </w:r>
            <w:r>
              <w:rPr>
                <w:noProof/>
                <w:webHidden/>
              </w:rPr>
              <w:fldChar w:fldCharType="end"/>
            </w:r>
          </w:hyperlink>
        </w:p>
        <w:p w14:paraId="6B3D5DA0" w14:textId="6242D71D" w:rsidR="00D61AD0" w:rsidRDefault="00D61AD0">
          <w:pPr>
            <w:pStyle w:val="TOC3"/>
            <w:tabs>
              <w:tab w:val="left" w:pos="1440"/>
              <w:tab w:val="right" w:leader="dot" w:pos="9350"/>
            </w:tabs>
            <w:rPr>
              <w:rFonts w:eastAsiaTheme="minorEastAsia"/>
              <w:noProof/>
              <w:szCs w:val="24"/>
            </w:rPr>
          </w:pPr>
          <w:hyperlink w:anchor="_Toc518047642" w:history="1">
            <w:r w:rsidRPr="00A5756C">
              <w:rPr>
                <w:rStyle w:val="Hyperlink"/>
                <w:noProof/>
              </w:rPr>
              <w:t>3.3.2</w:t>
            </w:r>
            <w:r>
              <w:rPr>
                <w:rFonts w:eastAsiaTheme="minorEastAsia"/>
                <w:noProof/>
                <w:szCs w:val="24"/>
              </w:rPr>
              <w:tab/>
            </w:r>
            <w:r w:rsidRPr="00A5756C">
              <w:rPr>
                <w:rStyle w:val="Hyperlink"/>
                <w:noProof/>
              </w:rPr>
              <w:t>Two-Way Fixed Effects Model</w:t>
            </w:r>
            <w:r>
              <w:rPr>
                <w:noProof/>
                <w:webHidden/>
              </w:rPr>
              <w:tab/>
            </w:r>
            <w:r>
              <w:rPr>
                <w:noProof/>
                <w:webHidden/>
              </w:rPr>
              <w:fldChar w:fldCharType="begin"/>
            </w:r>
            <w:r>
              <w:rPr>
                <w:noProof/>
                <w:webHidden/>
              </w:rPr>
              <w:instrText xml:space="preserve"> PAGEREF _Toc518047642 \h </w:instrText>
            </w:r>
            <w:r>
              <w:rPr>
                <w:noProof/>
                <w:webHidden/>
              </w:rPr>
            </w:r>
            <w:r>
              <w:rPr>
                <w:noProof/>
                <w:webHidden/>
              </w:rPr>
              <w:fldChar w:fldCharType="separate"/>
            </w:r>
            <w:r>
              <w:rPr>
                <w:noProof/>
                <w:webHidden/>
              </w:rPr>
              <w:t>17</w:t>
            </w:r>
            <w:r>
              <w:rPr>
                <w:noProof/>
                <w:webHidden/>
              </w:rPr>
              <w:fldChar w:fldCharType="end"/>
            </w:r>
          </w:hyperlink>
        </w:p>
        <w:p w14:paraId="2C3DA86E" w14:textId="4478CD8A" w:rsidR="00D61AD0" w:rsidRDefault="00D61AD0">
          <w:pPr>
            <w:pStyle w:val="TOC1"/>
            <w:tabs>
              <w:tab w:val="left" w:pos="480"/>
              <w:tab w:val="right" w:leader="dot" w:pos="9350"/>
            </w:tabs>
            <w:rPr>
              <w:rFonts w:eastAsiaTheme="minorEastAsia"/>
              <w:noProof/>
              <w:szCs w:val="24"/>
            </w:rPr>
          </w:pPr>
          <w:hyperlink w:anchor="_Toc518047643" w:history="1">
            <w:r w:rsidRPr="00A5756C">
              <w:rPr>
                <w:rStyle w:val="Hyperlink"/>
                <w:noProof/>
              </w:rPr>
              <w:t>4</w:t>
            </w:r>
            <w:r>
              <w:rPr>
                <w:rFonts w:eastAsiaTheme="minorEastAsia"/>
                <w:noProof/>
                <w:szCs w:val="24"/>
              </w:rPr>
              <w:tab/>
            </w:r>
            <w:r w:rsidRPr="00A5756C">
              <w:rPr>
                <w:rStyle w:val="Hyperlink"/>
                <w:noProof/>
              </w:rPr>
              <w:t>Results</w:t>
            </w:r>
            <w:r>
              <w:rPr>
                <w:noProof/>
                <w:webHidden/>
              </w:rPr>
              <w:tab/>
            </w:r>
            <w:r>
              <w:rPr>
                <w:noProof/>
                <w:webHidden/>
              </w:rPr>
              <w:fldChar w:fldCharType="begin"/>
            </w:r>
            <w:r>
              <w:rPr>
                <w:noProof/>
                <w:webHidden/>
              </w:rPr>
              <w:instrText xml:space="preserve"> PAGEREF _Toc518047643 \h </w:instrText>
            </w:r>
            <w:r>
              <w:rPr>
                <w:noProof/>
                <w:webHidden/>
              </w:rPr>
            </w:r>
            <w:r>
              <w:rPr>
                <w:noProof/>
                <w:webHidden/>
              </w:rPr>
              <w:fldChar w:fldCharType="separate"/>
            </w:r>
            <w:r>
              <w:rPr>
                <w:noProof/>
                <w:webHidden/>
              </w:rPr>
              <w:t>19</w:t>
            </w:r>
            <w:r>
              <w:rPr>
                <w:noProof/>
                <w:webHidden/>
              </w:rPr>
              <w:fldChar w:fldCharType="end"/>
            </w:r>
          </w:hyperlink>
        </w:p>
        <w:p w14:paraId="54734D9D" w14:textId="6CB97E52" w:rsidR="00D61AD0" w:rsidRDefault="00D61AD0">
          <w:pPr>
            <w:pStyle w:val="TOC2"/>
            <w:tabs>
              <w:tab w:val="left" w:pos="960"/>
              <w:tab w:val="right" w:leader="dot" w:pos="9350"/>
            </w:tabs>
            <w:rPr>
              <w:rFonts w:eastAsiaTheme="minorEastAsia"/>
              <w:noProof/>
              <w:szCs w:val="24"/>
            </w:rPr>
          </w:pPr>
          <w:hyperlink w:anchor="_Toc518047644" w:history="1">
            <w:r w:rsidRPr="00A5756C">
              <w:rPr>
                <w:rStyle w:val="Hyperlink"/>
                <w:noProof/>
              </w:rPr>
              <w:t>4.1</w:t>
            </w:r>
            <w:r>
              <w:rPr>
                <w:rFonts w:eastAsiaTheme="minorEastAsia"/>
                <w:noProof/>
                <w:szCs w:val="24"/>
              </w:rPr>
              <w:tab/>
            </w:r>
            <w:r w:rsidRPr="00A5756C">
              <w:rPr>
                <w:rStyle w:val="Hyperlink"/>
                <w:noProof/>
              </w:rPr>
              <w:t>Extended Snapback Period:</w:t>
            </w:r>
            <w:r>
              <w:rPr>
                <w:noProof/>
                <w:webHidden/>
              </w:rPr>
              <w:tab/>
            </w:r>
            <w:r>
              <w:rPr>
                <w:noProof/>
                <w:webHidden/>
              </w:rPr>
              <w:fldChar w:fldCharType="begin"/>
            </w:r>
            <w:r>
              <w:rPr>
                <w:noProof/>
                <w:webHidden/>
              </w:rPr>
              <w:instrText xml:space="preserve"> PAGEREF _Toc518047644 \h </w:instrText>
            </w:r>
            <w:r>
              <w:rPr>
                <w:noProof/>
                <w:webHidden/>
              </w:rPr>
            </w:r>
            <w:r>
              <w:rPr>
                <w:noProof/>
                <w:webHidden/>
              </w:rPr>
              <w:fldChar w:fldCharType="separate"/>
            </w:r>
            <w:r>
              <w:rPr>
                <w:noProof/>
                <w:webHidden/>
              </w:rPr>
              <w:t>23</w:t>
            </w:r>
            <w:r>
              <w:rPr>
                <w:noProof/>
                <w:webHidden/>
              </w:rPr>
              <w:fldChar w:fldCharType="end"/>
            </w:r>
          </w:hyperlink>
        </w:p>
        <w:p w14:paraId="66756F14" w14:textId="6E95AFBD" w:rsidR="00D61AD0" w:rsidRDefault="00D61AD0">
          <w:pPr>
            <w:pStyle w:val="TOC2"/>
            <w:tabs>
              <w:tab w:val="left" w:pos="960"/>
              <w:tab w:val="right" w:leader="dot" w:pos="9350"/>
            </w:tabs>
            <w:rPr>
              <w:rFonts w:eastAsiaTheme="minorEastAsia"/>
              <w:noProof/>
              <w:szCs w:val="24"/>
            </w:rPr>
          </w:pPr>
          <w:hyperlink w:anchor="_Toc518047645" w:history="1">
            <w:r w:rsidRPr="00A5756C">
              <w:rPr>
                <w:rStyle w:val="Hyperlink"/>
                <w:noProof/>
              </w:rPr>
              <w:t>4.2</w:t>
            </w:r>
            <w:r>
              <w:rPr>
                <w:rFonts w:eastAsiaTheme="minorEastAsia"/>
                <w:noProof/>
                <w:szCs w:val="24"/>
              </w:rPr>
              <w:tab/>
            </w:r>
            <w:r w:rsidRPr="00A5756C">
              <w:rPr>
                <w:rStyle w:val="Hyperlink"/>
                <w:noProof/>
              </w:rPr>
              <w:t>Heterogeneous Treatment Effect for Metro and Non-Metro Participants</w:t>
            </w:r>
            <w:r>
              <w:rPr>
                <w:noProof/>
                <w:webHidden/>
              </w:rPr>
              <w:tab/>
            </w:r>
            <w:r>
              <w:rPr>
                <w:noProof/>
                <w:webHidden/>
              </w:rPr>
              <w:fldChar w:fldCharType="begin"/>
            </w:r>
            <w:r>
              <w:rPr>
                <w:noProof/>
                <w:webHidden/>
              </w:rPr>
              <w:instrText xml:space="preserve"> PAGEREF _Toc518047645 \h </w:instrText>
            </w:r>
            <w:r>
              <w:rPr>
                <w:noProof/>
                <w:webHidden/>
              </w:rPr>
            </w:r>
            <w:r>
              <w:rPr>
                <w:noProof/>
                <w:webHidden/>
              </w:rPr>
              <w:fldChar w:fldCharType="separate"/>
            </w:r>
            <w:r>
              <w:rPr>
                <w:noProof/>
                <w:webHidden/>
              </w:rPr>
              <w:t>27</w:t>
            </w:r>
            <w:r>
              <w:rPr>
                <w:noProof/>
                <w:webHidden/>
              </w:rPr>
              <w:fldChar w:fldCharType="end"/>
            </w:r>
          </w:hyperlink>
        </w:p>
        <w:p w14:paraId="42333373" w14:textId="28170EC5" w:rsidR="00D61AD0" w:rsidRDefault="00D61AD0">
          <w:pPr>
            <w:pStyle w:val="TOC1"/>
            <w:tabs>
              <w:tab w:val="left" w:pos="480"/>
              <w:tab w:val="right" w:leader="dot" w:pos="9350"/>
            </w:tabs>
            <w:rPr>
              <w:rFonts w:eastAsiaTheme="minorEastAsia"/>
              <w:noProof/>
              <w:szCs w:val="24"/>
            </w:rPr>
          </w:pPr>
          <w:hyperlink w:anchor="_Toc518047646" w:history="1">
            <w:r w:rsidRPr="00A5756C">
              <w:rPr>
                <w:rStyle w:val="Hyperlink"/>
                <w:noProof/>
              </w:rPr>
              <w:t>5</w:t>
            </w:r>
            <w:r>
              <w:rPr>
                <w:rFonts w:eastAsiaTheme="minorEastAsia"/>
                <w:noProof/>
                <w:szCs w:val="24"/>
              </w:rPr>
              <w:tab/>
            </w:r>
            <w:r w:rsidRPr="00A5756C">
              <w:rPr>
                <w:rStyle w:val="Hyperlink"/>
                <w:noProof/>
              </w:rPr>
              <w:t>Conclusions &amp; Recommendations</w:t>
            </w:r>
            <w:r>
              <w:rPr>
                <w:noProof/>
                <w:webHidden/>
              </w:rPr>
              <w:tab/>
            </w:r>
            <w:r>
              <w:rPr>
                <w:noProof/>
                <w:webHidden/>
              </w:rPr>
              <w:fldChar w:fldCharType="begin"/>
            </w:r>
            <w:r>
              <w:rPr>
                <w:noProof/>
                <w:webHidden/>
              </w:rPr>
              <w:instrText xml:space="preserve"> PAGEREF _Toc518047646 \h </w:instrText>
            </w:r>
            <w:r>
              <w:rPr>
                <w:noProof/>
                <w:webHidden/>
              </w:rPr>
            </w:r>
            <w:r>
              <w:rPr>
                <w:noProof/>
                <w:webHidden/>
              </w:rPr>
              <w:fldChar w:fldCharType="separate"/>
            </w:r>
            <w:r>
              <w:rPr>
                <w:noProof/>
                <w:webHidden/>
              </w:rPr>
              <w:t>31</w:t>
            </w:r>
            <w:r>
              <w:rPr>
                <w:noProof/>
                <w:webHidden/>
              </w:rPr>
              <w:fldChar w:fldCharType="end"/>
            </w:r>
          </w:hyperlink>
        </w:p>
        <w:p w14:paraId="41498CCF" w14:textId="4BF978C5" w:rsidR="00D61AD0" w:rsidRDefault="00D61AD0">
          <w:pPr>
            <w:pStyle w:val="TOC2"/>
            <w:tabs>
              <w:tab w:val="left" w:pos="960"/>
              <w:tab w:val="right" w:leader="dot" w:pos="9350"/>
            </w:tabs>
            <w:rPr>
              <w:rFonts w:eastAsiaTheme="minorEastAsia"/>
              <w:noProof/>
              <w:szCs w:val="24"/>
            </w:rPr>
          </w:pPr>
          <w:hyperlink w:anchor="_Toc518047647" w:history="1">
            <w:r w:rsidRPr="00A5756C">
              <w:rPr>
                <w:rStyle w:val="Hyperlink"/>
                <w:noProof/>
              </w:rPr>
              <w:t>5.1</w:t>
            </w:r>
            <w:r>
              <w:rPr>
                <w:rFonts w:eastAsiaTheme="minorEastAsia"/>
                <w:noProof/>
                <w:szCs w:val="24"/>
              </w:rPr>
              <w:tab/>
            </w:r>
            <w:r w:rsidRPr="00A5756C">
              <w:rPr>
                <w:rStyle w:val="Hyperlink"/>
                <w:noProof/>
              </w:rPr>
              <w:t>Key Findings</w:t>
            </w:r>
            <w:r>
              <w:rPr>
                <w:noProof/>
                <w:webHidden/>
              </w:rPr>
              <w:tab/>
            </w:r>
            <w:r>
              <w:rPr>
                <w:noProof/>
                <w:webHidden/>
              </w:rPr>
              <w:fldChar w:fldCharType="begin"/>
            </w:r>
            <w:r>
              <w:rPr>
                <w:noProof/>
                <w:webHidden/>
              </w:rPr>
              <w:instrText xml:space="preserve"> PAGEREF _Toc518047647 \h </w:instrText>
            </w:r>
            <w:r>
              <w:rPr>
                <w:noProof/>
                <w:webHidden/>
              </w:rPr>
            </w:r>
            <w:r>
              <w:rPr>
                <w:noProof/>
                <w:webHidden/>
              </w:rPr>
              <w:fldChar w:fldCharType="separate"/>
            </w:r>
            <w:r>
              <w:rPr>
                <w:noProof/>
                <w:webHidden/>
              </w:rPr>
              <w:t>31</w:t>
            </w:r>
            <w:r>
              <w:rPr>
                <w:noProof/>
                <w:webHidden/>
              </w:rPr>
              <w:fldChar w:fldCharType="end"/>
            </w:r>
          </w:hyperlink>
        </w:p>
        <w:p w14:paraId="3DABA65C" w14:textId="5C74C560" w:rsidR="00D61AD0" w:rsidRDefault="00D61AD0">
          <w:pPr>
            <w:pStyle w:val="TOC3"/>
            <w:tabs>
              <w:tab w:val="left" w:pos="1440"/>
              <w:tab w:val="right" w:leader="dot" w:pos="9350"/>
            </w:tabs>
            <w:rPr>
              <w:rFonts w:eastAsiaTheme="minorEastAsia"/>
              <w:noProof/>
              <w:szCs w:val="24"/>
            </w:rPr>
          </w:pPr>
          <w:hyperlink w:anchor="_Toc518047648" w:history="1">
            <w:r w:rsidRPr="00A5756C">
              <w:rPr>
                <w:rStyle w:val="Hyperlink"/>
                <w:noProof/>
              </w:rPr>
              <w:t>5.1.1</w:t>
            </w:r>
            <w:r>
              <w:rPr>
                <w:rFonts w:eastAsiaTheme="minorEastAsia"/>
                <w:noProof/>
                <w:szCs w:val="24"/>
              </w:rPr>
              <w:tab/>
            </w:r>
            <w:r w:rsidRPr="00A5756C">
              <w:rPr>
                <w:rStyle w:val="Hyperlink"/>
                <w:noProof/>
              </w:rPr>
              <w:t>Energy and Load Impacts of Program</w:t>
            </w:r>
            <w:r>
              <w:rPr>
                <w:noProof/>
                <w:webHidden/>
              </w:rPr>
              <w:tab/>
            </w:r>
            <w:r>
              <w:rPr>
                <w:noProof/>
                <w:webHidden/>
              </w:rPr>
              <w:fldChar w:fldCharType="begin"/>
            </w:r>
            <w:r>
              <w:rPr>
                <w:noProof/>
                <w:webHidden/>
              </w:rPr>
              <w:instrText xml:space="preserve"> PAGEREF _Toc518047648 \h </w:instrText>
            </w:r>
            <w:r>
              <w:rPr>
                <w:noProof/>
                <w:webHidden/>
              </w:rPr>
            </w:r>
            <w:r>
              <w:rPr>
                <w:noProof/>
                <w:webHidden/>
              </w:rPr>
              <w:fldChar w:fldCharType="separate"/>
            </w:r>
            <w:r>
              <w:rPr>
                <w:noProof/>
                <w:webHidden/>
              </w:rPr>
              <w:t>32</w:t>
            </w:r>
            <w:r>
              <w:rPr>
                <w:noProof/>
                <w:webHidden/>
              </w:rPr>
              <w:fldChar w:fldCharType="end"/>
            </w:r>
          </w:hyperlink>
        </w:p>
        <w:p w14:paraId="7D19E3FF" w14:textId="63CF0281" w:rsidR="00D61AD0" w:rsidRDefault="00D61AD0">
          <w:pPr>
            <w:pStyle w:val="TOC3"/>
            <w:tabs>
              <w:tab w:val="left" w:pos="1440"/>
              <w:tab w:val="right" w:leader="dot" w:pos="9350"/>
            </w:tabs>
            <w:rPr>
              <w:rFonts w:eastAsiaTheme="minorEastAsia"/>
              <w:noProof/>
              <w:szCs w:val="24"/>
            </w:rPr>
          </w:pPr>
          <w:hyperlink w:anchor="_Toc518047649" w:history="1">
            <w:r w:rsidRPr="00A5756C">
              <w:rPr>
                <w:rStyle w:val="Hyperlink"/>
                <w:noProof/>
              </w:rPr>
              <w:t>5.1.2</w:t>
            </w:r>
            <w:r>
              <w:rPr>
                <w:rFonts w:eastAsiaTheme="minorEastAsia"/>
                <w:noProof/>
                <w:szCs w:val="24"/>
              </w:rPr>
              <w:tab/>
            </w:r>
            <w:r w:rsidRPr="00A5756C">
              <w:rPr>
                <w:rStyle w:val="Hyperlink"/>
                <w:noProof/>
              </w:rPr>
              <w:t>Significant Extended Snapback Period</w:t>
            </w:r>
            <w:r>
              <w:rPr>
                <w:noProof/>
                <w:webHidden/>
              </w:rPr>
              <w:tab/>
            </w:r>
            <w:r>
              <w:rPr>
                <w:noProof/>
                <w:webHidden/>
              </w:rPr>
              <w:fldChar w:fldCharType="begin"/>
            </w:r>
            <w:r>
              <w:rPr>
                <w:noProof/>
                <w:webHidden/>
              </w:rPr>
              <w:instrText xml:space="preserve"> PAGEREF _Toc518047649 \h </w:instrText>
            </w:r>
            <w:r>
              <w:rPr>
                <w:noProof/>
                <w:webHidden/>
              </w:rPr>
            </w:r>
            <w:r>
              <w:rPr>
                <w:noProof/>
                <w:webHidden/>
              </w:rPr>
              <w:fldChar w:fldCharType="separate"/>
            </w:r>
            <w:r>
              <w:rPr>
                <w:noProof/>
                <w:webHidden/>
              </w:rPr>
              <w:t>33</w:t>
            </w:r>
            <w:r>
              <w:rPr>
                <w:noProof/>
                <w:webHidden/>
              </w:rPr>
              <w:fldChar w:fldCharType="end"/>
            </w:r>
          </w:hyperlink>
        </w:p>
        <w:p w14:paraId="654C9FE7" w14:textId="112B6A6A" w:rsidR="00D61AD0" w:rsidRDefault="00D61AD0">
          <w:pPr>
            <w:pStyle w:val="TOC3"/>
            <w:tabs>
              <w:tab w:val="left" w:pos="1440"/>
              <w:tab w:val="right" w:leader="dot" w:pos="9350"/>
            </w:tabs>
            <w:rPr>
              <w:rFonts w:eastAsiaTheme="minorEastAsia"/>
              <w:noProof/>
              <w:szCs w:val="24"/>
            </w:rPr>
          </w:pPr>
          <w:hyperlink w:anchor="_Toc518047650" w:history="1">
            <w:r w:rsidRPr="00A5756C">
              <w:rPr>
                <w:rStyle w:val="Hyperlink"/>
                <w:noProof/>
              </w:rPr>
              <w:t>5.1.3</w:t>
            </w:r>
            <w:r>
              <w:rPr>
                <w:rFonts w:eastAsiaTheme="minorEastAsia"/>
                <w:noProof/>
                <w:szCs w:val="24"/>
              </w:rPr>
              <w:tab/>
            </w:r>
            <w:r w:rsidRPr="00A5756C">
              <w:rPr>
                <w:rStyle w:val="Hyperlink"/>
                <w:noProof/>
              </w:rPr>
              <w:t>Larger Treatment Effect for Metro Customers</w:t>
            </w:r>
            <w:r>
              <w:rPr>
                <w:noProof/>
                <w:webHidden/>
              </w:rPr>
              <w:tab/>
            </w:r>
            <w:r>
              <w:rPr>
                <w:noProof/>
                <w:webHidden/>
              </w:rPr>
              <w:fldChar w:fldCharType="begin"/>
            </w:r>
            <w:r>
              <w:rPr>
                <w:noProof/>
                <w:webHidden/>
              </w:rPr>
              <w:instrText xml:space="preserve"> PAGEREF _Toc518047650 \h </w:instrText>
            </w:r>
            <w:r>
              <w:rPr>
                <w:noProof/>
                <w:webHidden/>
              </w:rPr>
            </w:r>
            <w:r>
              <w:rPr>
                <w:noProof/>
                <w:webHidden/>
              </w:rPr>
              <w:fldChar w:fldCharType="separate"/>
            </w:r>
            <w:r>
              <w:rPr>
                <w:noProof/>
                <w:webHidden/>
              </w:rPr>
              <w:t>33</w:t>
            </w:r>
            <w:r>
              <w:rPr>
                <w:noProof/>
                <w:webHidden/>
              </w:rPr>
              <w:fldChar w:fldCharType="end"/>
            </w:r>
          </w:hyperlink>
        </w:p>
        <w:p w14:paraId="479F3AE8" w14:textId="0FD2D285" w:rsidR="00D61AD0" w:rsidRDefault="00D61AD0">
          <w:pPr>
            <w:pStyle w:val="TOC2"/>
            <w:tabs>
              <w:tab w:val="left" w:pos="960"/>
              <w:tab w:val="right" w:leader="dot" w:pos="9350"/>
            </w:tabs>
            <w:rPr>
              <w:rFonts w:eastAsiaTheme="minorEastAsia"/>
              <w:noProof/>
              <w:szCs w:val="24"/>
            </w:rPr>
          </w:pPr>
          <w:hyperlink w:anchor="_Toc518047651" w:history="1">
            <w:r w:rsidRPr="00A5756C">
              <w:rPr>
                <w:rStyle w:val="Hyperlink"/>
                <w:noProof/>
              </w:rPr>
              <w:t>5.2</w:t>
            </w:r>
            <w:r>
              <w:rPr>
                <w:rFonts w:eastAsiaTheme="minorEastAsia"/>
                <w:noProof/>
                <w:szCs w:val="24"/>
              </w:rPr>
              <w:tab/>
            </w:r>
            <w:r w:rsidRPr="00A5756C">
              <w:rPr>
                <w:rStyle w:val="Hyperlink"/>
                <w:noProof/>
              </w:rPr>
              <w:t>Recommendations:</w:t>
            </w:r>
            <w:r>
              <w:rPr>
                <w:noProof/>
                <w:webHidden/>
              </w:rPr>
              <w:tab/>
            </w:r>
            <w:r>
              <w:rPr>
                <w:noProof/>
                <w:webHidden/>
              </w:rPr>
              <w:fldChar w:fldCharType="begin"/>
            </w:r>
            <w:r>
              <w:rPr>
                <w:noProof/>
                <w:webHidden/>
              </w:rPr>
              <w:instrText xml:space="preserve"> PAGEREF _Toc518047651 \h </w:instrText>
            </w:r>
            <w:r>
              <w:rPr>
                <w:noProof/>
                <w:webHidden/>
              </w:rPr>
            </w:r>
            <w:r>
              <w:rPr>
                <w:noProof/>
                <w:webHidden/>
              </w:rPr>
              <w:fldChar w:fldCharType="separate"/>
            </w:r>
            <w:r>
              <w:rPr>
                <w:noProof/>
                <w:webHidden/>
              </w:rPr>
              <w:t>33</w:t>
            </w:r>
            <w:r>
              <w:rPr>
                <w:noProof/>
                <w:webHidden/>
              </w:rPr>
              <w:fldChar w:fldCharType="end"/>
            </w:r>
          </w:hyperlink>
        </w:p>
        <w:p w14:paraId="42A3B5E4" w14:textId="2E022AEC" w:rsidR="00D61AD0" w:rsidRDefault="00D61AD0">
          <w:pPr>
            <w:pStyle w:val="TOC3"/>
            <w:tabs>
              <w:tab w:val="left" w:pos="1440"/>
              <w:tab w:val="right" w:leader="dot" w:pos="9350"/>
            </w:tabs>
            <w:rPr>
              <w:rFonts w:eastAsiaTheme="minorEastAsia"/>
              <w:noProof/>
              <w:szCs w:val="24"/>
            </w:rPr>
          </w:pPr>
          <w:hyperlink w:anchor="_Toc518047652" w:history="1">
            <w:r w:rsidRPr="00A5756C">
              <w:rPr>
                <w:rStyle w:val="Hyperlink"/>
                <w:noProof/>
              </w:rPr>
              <w:t>5.2.1</w:t>
            </w:r>
            <w:r>
              <w:rPr>
                <w:rFonts w:eastAsiaTheme="minorEastAsia"/>
                <w:noProof/>
                <w:szCs w:val="24"/>
              </w:rPr>
              <w:tab/>
            </w:r>
            <w:r w:rsidRPr="00A5756C">
              <w:rPr>
                <w:rStyle w:val="Hyperlink"/>
                <w:noProof/>
              </w:rPr>
              <w:t>Definition of the Snapback Period</w:t>
            </w:r>
            <w:r>
              <w:rPr>
                <w:noProof/>
                <w:webHidden/>
              </w:rPr>
              <w:tab/>
            </w:r>
            <w:r>
              <w:rPr>
                <w:noProof/>
                <w:webHidden/>
              </w:rPr>
              <w:fldChar w:fldCharType="begin"/>
            </w:r>
            <w:r>
              <w:rPr>
                <w:noProof/>
                <w:webHidden/>
              </w:rPr>
              <w:instrText xml:space="preserve"> PAGEREF _Toc518047652 \h </w:instrText>
            </w:r>
            <w:r>
              <w:rPr>
                <w:noProof/>
                <w:webHidden/>
              </w:rPr>
            </w:r>
            <w:r>
              <w:rPr>
                <w:noProof/>
                <w:webHidden/>
              </w:rPr>
              <w:fldChar w:fldCharType="separate"/>
            </w:r>
            <w:r>
              <w:rPr>
                <w:noProof/>
                <w:webHidden/>
              </w:rPr>
              <w:t>33</w:t>
            </w:r>
            <w:r>
              <w:rPr>
                <w:noProof/>
                <w:webHidden/>
              </w:rPr>
              <w:fldChar w:fldCharType="end"/>
            </w:r>
          </w:hyperlink>
        </w:p>
        <w:p w14:paraId="1D85BCFA" w14:textId="18C6F48A" w:rsidR="00D61AD0" w:rsidRDefault="00D61AD0">
          <w:pPr>
            <w:pStyle w:val="TOC3"/>
            <w:tabs>
              <w:tab w:val="left" w:pos="1440"/>
              <w:tab w:val="right" w:leader="dot" w:pos="9350"/>
            </w:tabs>
            <w:rPr>
              <w:rFonts w:eastAsiaTheme="minorEastAsia"/>
              <w:noProof/>
              <w:szCs w:val="24"/>
            </w:rPr>
          </w:pPr>
          <w:hyperlink w:anchor="_Toc518047653" w:history="1">
            <w:r w:rsidRPr="00A5756C">
              <w:rPr>
                <w:rStyle w:val="Hyperlink"/>
                <w:noProof/>
              </w:rPr>
              <w:t>5.2.2</w:t>
            </w:r>
            <w:r>
              <w:rPr>
                <w:rFonts w:eastAsiaTheme="minorEastAsia"/>
                <w:noProof/>
                <w:szCs w:val="24"/>
              </w:rPr>
              <w:tab/>
            </w:r>
            <w:r w:rsidRPr="00A5756C">
              <w:rPr>
                <w:rStyle w:val="Hyperlink"/>
                <w:noProof/>
              </w:rPr>
              <w:t>Target Metro Customers in Future Program Design</w:t>
            </w:r>
            <w:r>
              <w:rPr>
                <w:noProof/>
                <w:webHidden/>
              </w:rPr>
              <w:tab/>
            </w:r>
            <w:r>
              <w:rPr>
                <w:noProof/>
                <w:webHidden/>
              </w:rPr>
              <w:fldChar w:fldCharType="begin"/>
            </w:r>
            <w:r>
              <w:rPr>
                <w:noProof/>
                <w:webHidden/>
              </w:rPr>
              <w:instrText xml:space="preserve"> PAGEREF _Toc518047653 \h </w:instrText>
            </w:r>
            <w:r>
              <w:rPr>
                <w:noProof/>
                <w:webHidden/>
              </w:rPr>
            </w:r>
            <w:r>
              <w:rPr>
                <w:noProof/>
                <w:webHidden/>
              </w:rPr>
              <w:fldChar w:fldCharType="separate"/>
            </w:r>
            <w:r>
              <w:rPr>
                <w:noProof/>
                <w:webHidden/>
              </w:rPr>
              <w:t>33</w:t>
            </w:r>
            <w:r>
              <w:rPr>
                <w:noProof/>
                <w:webHidden/>
              </w:rPr>
              <w:fldChar w:fldCharType="end"/>
            </w:r>
          </w:hyperlink>
        </w:p>
        <w:p w14:paraId="2EAF91CC" w14:textId="3099004C" w:rsidR="00D61AD0" w:rsidRDefault="00D61AD0">
          <w:pPr>
            <w:pStyle w:val="TOC3"/>
            <w:tabs>
              <w:tab w:val="left" w:pos="1440"/>
              <w:tab w:val="right" w:leader="dot" w:pos="9350"/>
            </w:tabs>
            <w:rPr>
              <w:rFonts w:eastAsiaTheme="minorEastAsia"/>
              <w:noProof/>
              <w:szCs w:val="24"/>
            </w:rPr>
          </w:pPr>
          <w:hyperlink w:anchor="_Toc518047654" w:history="1">
            <w:r w:rsidRPr="00A5756C">
              <w:rPr>
                <w:rStyle w:val="Hyperlink"/>
                <w:noProof/>
              </w:rPr>
              <w:t>5.2.3</w:t>
            </w:r>
            <w:r>
              <w:rPr>
                <w:rFonts w:eastAsiaTheme="minorEastAsia"/>
                <w:noProof/>
                <w:szCs w:val="24"/>
              </w:rPr>
              <w:tab/>
            </w:r>
            <w:r w:rsidRPr="00A5756C">
              <w:rPr>
                <w:rStyle w:val="Hyperlink"/>
                <w:noProof/>
              </w:rPr>
              <w:t>Investigation of Non-Functioning DCUs</w:t>
            </w:r>
            <w:r>
              <w:rPr>
                <w:noProof/>
                <w:webHidden/>
              </w:rPr>
              <w:tab/>
            </w:r>
            <w:r>
              <w:rPr>
                <w:noProof/>
                <w:webHidden/>
              </w:rPr>
              <w:fldChar w:fldCharType="begin"/>
            </w:r>
            <w:r>
              <w:rPr>
                <w:noProof/>
                <w:webHidden/>
              </w:rPr>
              <w:instrText xml:space="preserve"> PAGEREF _Toc518047654 \h </w:instrText>
            </w:r>
            <w:r>
              <w:rPr>
                <w:noProof/>
                <w:webHidden/>
              </w:rPr>
            </w:r>
            <w:r>
              <w:rPr>
                <w:noProof/>
                <w:webHidden/>
              </w:rPr>
              <w:fldChar w:fldCharType="separate"/>
            </w:r>
            <w:r>
              <w:rPr>
                <w:noProof/>
                <w:webHidden/>
              </w:rPr>
              <w:t>34</w:t>
            </w:r>
            <w:r>
              <w:rPr>
                <w:noProof/>
                <w:webHidden/>
              </w:rPr>
              <w:fldChar w:fldCharType="end"/>
            </w:r>
          </w:hyperlink>
        </w:p>
        <w:p w14:paraId="207903D2" w14:textId="0E1F69FC" w:rsidR="00D61AD0" w:rsidRDefault="00D61AD0">
          <w:pPr>
            <w:pStyle w:val="TOC1"/>
            <w:tabs>
              <w:tab w:val="left" w:pos="480"/>
              <w:tab w:val="right" w:leader="dot" w:pos="9350"/>
            </w:tabs>
            <w:rPr>
              <w:rFonts w:eastAsiaTheme="minorEastAsia"/>
              <w:noProof/>
              <w:szCs w:val="24"/>
            </w:rPr>
          </w:pPr>
          <w:hyperlink w:anchor="_Toc518047655" w:history="1">
            <w:r w:rsidRPr="00A5756C">
              <w:rPr>
                <w:rStyle w:val="Hyperlink"/>
                <w:noProof/>
              </w:rPr>
              <w:t>6</w:t>
            </w:r>
            <w:r>
              <w:rPr>
                <w:rFonts w:eastAsiaTheme="minorEastAsia"/>
                <w:noProof/>
                <w:szCs w:val="24"/>
              </w:rPr>
              <w:tab/>
            </w:r>
            <w:r w:rsidRPr="00A5756C">
              <w:rPr>
                <w:rStyle w:val="Hyperlink"/>
                <w:noProof/>
              </w:rPr>
              <w:t>References</w:t>
            </w:r>
            <w:r>
              <w:rPr>
                <w:noProof/>
                <w:webHidden/>
              </w:rPr>
              <w:tab/>
            </w:r>
            <w:r>
              <w:rPr>
                <w:noProof/>
                <w:webHidden/>
              </w:rPr>
              <w:fldChar w:fldCharType="begin"/>
            </w:r>
            <w:r>
              <w:rPr>
                <w:noProof/>
                <w:webHidden/>
              </w:rPr>
              <w:instrText xml:space="preserve"> PAGEREF _Toc518047655 \h </w:instrText>
            </w:r>
            <w:r>
              <w:rPr>
                <w:noProof/>
                <w:webHidden/>
              </w:rPr>
            </w:r>
            <w:r>
              <w:rPr>
                <w:noProof/>
                <w:webHidden/>
              </w:rPr>
              <w:fldChar w:fldCharType="separate"/>
            </w:r>
            <w:r>
              <w:rPr>
                <w:noProof/>
                <w:webHidden/>
              </w:rPr>
              <w:t>34</w:t>
            </w:r>
            <w:r>
              <w:rPr>
                <w:noProof/>
                <w:webHidden/>
              </w:rPr>
              <w:fldChar w:fldCharType="end"/>
            </w:r>
          </w:hyperlink>
        </w:p>
        <w:p w14:paraId="5D94586B" w14:textId="59751619" w:rsidR="00D61AD0" w:rsidRDefault="00D61AD0">
          <w:pPr>
            <w:pStyle w:val="TOC1"/>
            <w:tabs>
              <w:tab w:val="left" w:pos="480"/>
              <w:tab w:val="right" w:leader="dot" w:pos="9350"/>
            </w:tabs>
            <w:rPr>
              <w:rFonts w:eastAsiaTheme="minorEastAsia"/>
              <w:noProof/>
              <w:szCs w:val="24"/>
            </w:rPr>
          </w:pPr>
          <w:hyperlink w:anchor="_Toc518047656" w:history="1">
            <w:r w:rsidRPr="00A5756C">
              <w:rPr>
                <w:rStyle w:val="Hyperlink"/>
                <w:noProof/>
              </w:rPr>
              <w:t>7</w:t>
            </w:r>
            <w:r>
              <w:rPr>
                <w:rFonts w:eastAsiaTheme="minorEastAsia"/>
                <w:noProof/>
                <w:szCs w:val="24"/>
              </w:rPr>
              <w:tab/>
            </w:r>
            <w:r w:rsidRPr="00A5756C">
              <w:rPr>
                <w:rStyle w:val="Hyperlink"/>
                <w:noProof/>
              </w:rPr>
              <w:t>Appendix</w:t>
            </w:r>
            <w:r>
              <w:rPr>
                <w:noProof/>
                <w:webHidden/>
              </w:rPr>
              <w:tab/>
            </w:r>
            <w:r>
              <w:rPr>
                <w:noProof/>
                <w:webHidden/>
              </w:rPr>
              <w:fldChar w:fldCharType="begin"/>
            </w:r>
            <w:r>
              <w:rPr>
                <w:noProof/>
                <w:webHidden/>
              </w:rPr>
              <w:instrText xml:space="preserve"> PAGEREF _Toc518047656 \h </w:instrText>
            </w:r>
            <w:r>
              <w:rPr>
                <w:noProof/>
                <w:webHidden/>
              </w:rPr>
            </w:r>
            <w:r>
              <w:rPr>
                <w:noProof/>
                <w:webHidden/>
              </w:rPr>
              <w:fldChar w:fldCharType="separate"/>
            </w:r>
            <w:r>
              <w:rPr>
                <w:noProof/>
                <w:webHidden/>
              </w:rPr>
              <w:t>34</w:t>
            </w:r>
            <w:r>
              <w:rPr>
                <w:noProof/>
                <w:webHidden/>
              </w:rPr>
              <w:fldChar w:fldCharType="end"/>
            </w:r>
          </w:hyperlink>
        </w:p>
        <w:p w14:paraId="4279B500" w14:textId="74A3E040" w:rsidR="00443B38" w:rsidRDefault="00443B38">
          <w:r>
            <w:rPr>
              <w:b/>
              <w:bCs/>
              <w:noProof/>
            </w:rPr>
            <w:fldChar w:fldCharType="end"/>
          </w:r>
        </w:p>
      </w:sdtContent>
    </w:sdt>
    <w:p w14:paraId="5221A45B" w14:textId="77777777" w:rsidR="008A5839" w:rsidRDefault="008A5839">
      <w:r>
        <w:br w:type="page"/>
      </w:r>
    </w:p>
    <w:p w14:paraId="47CBFBFA" w14:textId="35BAEE25" w:rsidR="002561FA" w:rsidRDefault="008A5839" w:rsidP="008A5839">
      <w:pPr>
        <w:pStyle w:val="Heading1"/>
      </w:pPr>
      <w:bookmarkStart w:id="0" w:name="_Toc518047623"/>
      <w:r>
        <w:lastRenderedPageBreak/>
        <w:t>Executive Summary</w:t>
      </w:r>
      <w:bookmarkEnd w:id="0"/>
    </w:p>
    <w:p w14:paraId="5F4EE146" w14:textId="77FD711C" w:rsidR="006B1D4B" w:rsidRDefault="006B1D4B" w:rsidP="006B1D4B">
      <w:pPr>
        <w:pStyle w:val="Heading2"/>
      </w:pPr>
      <w:bookmarkStart w:id="1" w:name="_Toc518047624"/>
      <w:r>
        <w:t>Research Objective</w:t>
      </w:r>
      <w:bookmarkEnd w:id="1"/>
    </w:p>
    <w:p w14:paraId="342D8EB0" w14:textId="769B17DD" w:rsidR="006B1D4B" w:rsidRDefault="005034F1" w:rsidP="006B1D4B">
      <w:r>
        <w:t>This analysis evaluated</w:t>
      </w:r>
      <w:r w:rsidR="005242CD">
        <w:t xml:space="preserve"> </w:t>
      </w:r>
      <w:r w:rsidR="006B1D4B">
        <w:t xml:space="preserve">an Air Conditioning (AC) Cycling Demand Response (DR) Program conducted </w:t>
      </w:r>
      <w:r w:rsidR="007D2A57">
        <w:t xml:space="preserve">in </w:t>
      </w:r>
      <w:r w:rsidR="004A0C38">
        <w:t>the state of Georgia.</w:t>
      </w:r>
      <w:r w:rsidR="00F025BA">
        <w:t xml:space="preserve"> </w:t>
      </w:r>
      <w:r w:rsidR="00F31B8D">
        <w:t xml:space="preserve">Utilities conduct </w:t>
      </w:r>
      <w:r w:rsidR="00D54E75">
        <w:t>AC c</w:t>
      </w:r>
      <w:r w:rsidR="00F025BA">
        <w:t>ycling programs</w:t>
      </w:r>
      <w:r w:rsidR="00F31B8D">
        <w:t xml:space="preserve"> to</w:t>
      </w:r>
      <w:r w:rsidR="00F025BA">
        <w:t xml:space="preserve"> reduce electricity load during costly peak consumption periods</w:t>
      </w:r>
      <w:r w:rsidR="00F31B8D">
        <w:t xml:space="preserve">. </w:t>
      </w:r>
      <w:r w:rsidR="007D2A57">
        <w:t>The purpose of this evaluation wa</w:t>
      </w:r>
      <w:r w:rsidR="00F31B8D">
        <w:t xml:space="preserve">s two-fold: 1) to measure the program’s impact on hourly electricity load and net </w:t>
      </w:r>
      <w:r w:rsidR="008D2655">
        <w:t>e</w:t>
      </w:r>
      <w:r w:rsidR="00AF42B4">
        <w:t>lectricity</w:t>
      </w:r>
      <w:r w:rsidR="008D2655">
        <w:t xml:space="preserve"> </w:t>
      </w:r>
      <w:r w:rsidR="00F31B8D">
        <w:t>consumption</w:t>
      </w:r>
      <w:r w:rsidR="00245D17">
        <w:t>; and</w:t>
      </w:r>
      <w:r w:rsidR="00F31B8D">
        <w:t xml:space="preserve"> 2) to provide recommendations for improved program design and evaluation methods. </w:t>
      </w:r>
    </w:p>
    <w:p w14:paraId="50E93017" w14:textId="46414281" w:rsidR="006B1D4B" w:rsidRPr="006B1D4B" w:rsidRDefault="00F31B8D" w:rsidP="006B1D4B">
      <w:r>
        <w:t>P</w:t>
      </w:r>
      <w:r w:rsidR="006B1D4B">
        <w:t xml:space="preserve">articipating customers were divided into treatment and control groups through a randomized control trial (RCT). A two-way fixed effects regression model </w:t>
      </w:r>
      <w:r>
        <w:t>estimated</w:t>
      </w:r>
      <w:r w:rsidR="006B1D4B">
        <w:t xml:space="preserve"> the</w:t>
      </w:r>
      <w:r>
        <w:t xml:space="preserve"> hourly load and net electricity impacts of the program on each event day. Additional analysis</w:t>
      </w:r>
      <w:r w:rsidR="006B1D4B">
        <w:t xml:space="preserve"> </w:t>
      </w:r>
      <w:r w:rsidR="00F635F3">
        <w:t>measured</w:t>
      </w:r>
      <w:r w:rsidR="006B1D4B">
        <w:t xml:space="preserve"> the snapback effect and h</w:t>
      </w:r>
      <w:r w:rsidR="00D54E75">
        <w:t>eterogeneous treatment effect for</w:t>
      </w:r>
      <w:r w:rsidR="006B1D4B">
        <w:t xml:space="preserve"> metro and non-metro </w:t>
      </w:r>
      <w:r w:rsidR="00935A43">
        <w:t>participant</w:t>
      </w:r>
      <w:r w:rsidR="006B1D4B">
        <w:t xml:space="preserve">s. </w:t>
      </w:r>
    </w:p>
    <w:p w14:paraId="6B3B1116" w14:textId="77777777" w:rsidR="008A5839" w:rsidRDefault="008A5839" w:rsidP="008A5839">
      <w:pPr>
        <w:pStyle w:val="Heading2"/>
      </w:pPr>
      <w:bookmarkStart w:id="2" w:name="_Toc518047625"/>
      <w:r>
        <w:t>Program Description</w:t>
      </w:r>
      <w:bookmarkEnd w:id="2"/>
    </w:p>
    <w:p w14:paraId="49FD66DF" w14:textId="31882459" w:rsidR="00935A43" w:rsidRDefault="00935A43" w:rsidP="00935A43">
      <w:r>
        <w:t>Program participants permit</w:t>
      </w:r>
      <w:r w:rsidR="002407AA">
        <w:t>ted</w:t>
      </w:r>
      <w:r>
        <w:t xml:space="preserve"> the utility to cycle their central a</w:t>
      </w:r>
      <w:r w:rsidR="00F635F3">
        <w:t>ir conditioners (CACs) during demand response</w:t>
      </w:r>
      <w:r w:rsidR="00A66A15">
        <w:t xml:space="preserve"> events, which were</w:t>
      </w:r>
      <w:r>
        <w:t xml:space="preserve"> called on days with high forecasted electric</w:t>
      </w:r>
      <w:r w:rsidR="002407AA">
        <w:t>ity demand. All participants were</w:t>
      </w:r>
      <w:r>
        <w:t xml:space="preserve"> required to have CACs with</w:t>
      </w:r>
      <w:r w:rsidR="007D2A57">
        <w:t xml:space="preserve"> attached</w:t>
      </w:r>
      <w:r>
        <w:t xml:space="preserve"> digital cycling unit</w:t>
      </w:r>
      <w:r w:rsidR="005242CD">
        <w:t>s</w:t>
      </w:r>
      <w:r>
        <w:t xml:space="preserve"> (DCU</w:t>
      </w:r>
      <w:r w:rsidR="005242CD">
        <w:t>s</w:t>
      </w:r>
      <w:r w:rsidR="00F635F3">
        <w:t>)</w:t>
      </w:r>
      <w:r w:rsidR="007D2A57">
        <w:t xml:space="preserve"> that</w:t>
      </w:r>
      <w:r>
        <w:t xml:space="preserve"> </w:t>
      </w:r>
      <w:r w:rsidR="00D54E75">
        <w:t>utilized</w:t>
      </w:r>
      <w:r>
        <w:t xml:space="preserve"> radio signal</w:t>
      </w:r>
      <w:r w:rsidR="00D54E75">
        <w:t xml:space="preserve"> to control AC units</w:t>
      </w:r>
      <w:r>
        <w:t xml:space="preserve"> duri</w:t>
      </w:r>
      <w:r w:rsidR="00AF42B4">
        <w:t>ng demand response</w:t>
      </w:r>
      <w:r w:rsidR="002407AA">
        <w:t xml:space="preserve"> events. </w:t>
      </w:r>
      <w:r w:rsidR="007D2A57">
        <w:t xml:space="preserve">Cycling </w:t>
      </w:r>
      <w:r w:rsidR="002407AA">
        <w:t>reduced</w:t>
      </w:r>
      <w:r w:rsidR="00F635F3">
        <w:t xml:space="preserve"> AC runtime by, at most, </w:t>
      </w:r>
      <w:r>
        <w:t>67% for each treated participant. All participants were compensated with a bill credit at sign-up and receiv</w:t>
      </w:r>
      <w:r w:rsidR="00ED0C61">
        <w:t>ed a small incentive for each demand response</w:t>
      </w:r>
      <w:r>
        <w:t xml:space="preserve"> event. </w:t>
      </w:r>
    </w:p>
    <w:p w14:paraId="147D3C62" w14:textId="00F0C88D" w:rsidR="00935A43" w:rsidRDefault="00935A43" w:rsidP="00935A43">
      <w:r>
        <w:t>The AC Cycling Demand Response Program included a total of 6 event da</w:t>
      </w:r>
      <w:r w:rsidR="002407AA">
        <w:t>ys during 2017. This analysis was</w:t>
      </w:r>
      <w:r>
        <w:t xml:space="preserve"> limited to the July 13</w:t>
      </w:r>
      <w:r w:rsidRPr="00A0310A">
        <w:rPr>
          <w:vertAlign w:val="superscript"/>
        </w:rPr>
        <w:t>th</w:t>
      </w:r>
      <w:r>
        <w:t xml:space="preserve"> and August 16</w:t>
      </w:r>
      <w:r w:rsidRPr="00A0310A">
        <w:rPr>
          <w:vertAlign w:val="superscript"/>
        </w:rPr>
        <w:t>th</w:t>
      </w:r>
      <w:r>
        <w:t xml:space="preserve"> event days. A total of </w:t>
      </w:r>
      <w:r w:rsidRPr="007441D9">
        <w:t>8</w:t>
      </w:r>
      <w:r w:rsidR="001F7E2B">
        <w:t>,</w:t>
      </w:r>
      <w:r w:rsidRPr="007441D9">
        <w:t>969</w:t>
      </w:r>
      <w:r>
        <w:t xml:space="preserve"> customers opted</w:t>
      </w:r>
      <w:ins w:id="3" w:author="Provencher, Bill" w:date="2018-06-26T08:39:00Z">
        <w:r w:rsidR="00245D17">
          <w:t xml:space="preserve"> </w:t>
        </w:r>
      </w:ins>
      <w:r>
        <w:t xml:space="preserve">in to </w:t>
      </w:r>
      <w:r w:rsidR="00245D17">
        <w:t xml:space="preserve">the </w:t>
      </w:r>
      <w:r w:rsidR="009E643D">
        <w:t>program. Through an</w:t>
      </w:r>
      <w:r>
        <w:t xml:space="preserve"> RCT, 4</w:t>
      </w:r>
      <w:r w:rsidR="001F7E2B">
        <w:t>,</w:t>
      </w:r>
      <w:r>
        <w:t>519 customers were assigned to the treatment group and 4</w:t>
      </w:r>
      <w:r w:rsidR="001F7E2B">
        <w:t>,</w:t>
      </w:r>
      <w:r>
        <w:t>448 customers were assigned to the control group. In this program, the treatment group experienced AC cycling and the control group did not.</w:t>
      </w:r>
    </w:p>
    <w:p w14:paraId="540B632A" w14:textId="5796329F" w:rsidR="008A5839" w:rsidRDefault="00935A43" w:rsidP="008A5839">
      <w:r>
        <w:t xml:space="preserve">A field study of the program showed that 55% of metro customers, 37% of non-metro customers, and 42% of total customers had functioning DCUs. </w:t>
      </w:r>
    </w:p>
    <w:p w14:paraId="23B7E307" w14:textId="26E2DFE7" w:rsidR="00F81BDF" w:rsidRDefault="008A5839" w:rsidP="008A5839">
      <w:pPr>
        <w:pStyle w:val="Heading2"/>
      </w:pPr>
      <w:bookmarkStart w:id="4" w:name="_Toc518047626"/>
      <w:r>
        <w:t>Key Findings</w:t>
      </w:r>
      <w:bookmarkEnd w:id="4"/>
    </w:p>
    <w:p w14:paraId="548D3992" w14:textId="196DB9A0" w:rsidR="00F81BDF" w:rsidRDefault="00F81BDF" w:rsidP="00F81BDF">
      <w:pPr>
        <w:pStyle w:val="Heading3"/>
      </w:pPr>
      <w:bookmarkStart w:id="5" w:name="_Toc518047627"/>
      <w:r>
        <w:t>Program’s Energy and Load Impacts</w:t>
      </w:r>
      <w:bookmarkEnd w:id="5"/>
    </w:p>
    <w:p w14:paraId="0BE5F1DE" w14:textId="7E34AECD" w:rsidR="00F81BDF" w:rsidRDefault="00F81BDF" w:rsidP="00F81BDF">
      <w:r>
        <w:t>On the July 13</w:t>
      </w:r>
      <w:r w:rsidRPr="003952D6">
        <w:rPr>
          <w:vertAlign w:val="superscript"/>
        </w:rPr>
        <w:t>th</w:t>
      </w:r>
      <w:r>
        <w:t xml:space="preserve"> and August 16</w:t>
      </w:r>
      <w:r w:rsidRPr="003952D6">
        <w:rPr>
          <w:vertAlign w:val="superscript"/>
        </w:rPr>
        <w:t>th</w:t>
      </w:r>
      <w:r>
        <w:t xml:space="preserve"> event days, electricity </w:t>
      </w:r>
      <w:r w:rsidR="00AF42B4">
        <w:t>load</w:t>
      </w:r>
      <w:r>
        <w:t xml:space="preserve"> was reduced by </w:t>
      </w:r>
      <w:ins w:id="6" w:author="KEVIN GRIES" w:date="2018-06-29T10:41:00Z">
        <w:r w:rsidR="00322799">
          <w:t>6.5</w:t>
        </w:r>
      </w:ins>
      <w:del w:id="7" w:author="KEVIN GRIES" w:date="2018-06-29T10:41:00Z">
        <w:r w:rsidDel="00322799">
          <w:delText>3.5</w:delText>
        </w:r>
      </w:del>
      <w:r>
        <w:t xml:space="preserve">% and </w:t>
      </w:r>
      <w:ins w:id="8" w:author="KEVIN GRIES" w:date="2018-06-29T10:41:00Z">
        <w:r w:rsidR="00322799">
          <w:t>5.2</w:t>
        </w:r>
      </w:ins>
      <w:del w:id="9" w:author="KEVIN GRIES" w:date="2018-06-29T10:41:00Z">
        <w:r w:rsidDel="00322799">
          <w:delText>2.7</w:delText>
        </w:r>
      </w:del>
      <w:r>
        <w:t>% respectively</w:t>
      </w:r>
      <w:r w:rsidR="000534DE">
        <w:t xml:space="preserve"> during </w:t>
      </w:r>
      <w:r w:rsidR="00D54E75">
        <w:t>the AC c</w:t>
      </w:r>
      <w:r w:rsidR="00026FA6">
        <w:t xml:space="preserve">ycling period. </w:t>
      </w:r>
    </w:p>
    <w:p w14:paraId="384D2852" w14:textId="0517614C" w:rsidR="00A81A51" w:rsidRDefault="00026FA6" w:rsidP="00F81BDF">
      <w:r>
        <w:t>The prog</w:t>
      </w:r>
      <w:r w:rsidR="007D2A57">
        <w:t>ram’s net electricity</w:t>
      </w:r>
      <w:r w:rsidR="00ED0C61">
        <w:t xml:space="preserve"> savings</w:t>
      </w:r>
      <w:r w:rsidR="00AF42B4">
        <w:t>, which included a 3-hour snapback period, were</w:t>
      </w:r>
      <w:r w:rsidR="00F81BDF">
        <w:t xml:space="preserve"> </w:t>
      </w:r>
      <w:r w:rsidR="00D61AD0">
        <w:t xml:space="preserve">2,567 kWh </w:t>
      </w:r>
      <w:r w:rsidR="00A81A51">
        <w:t xml:space="preserve">and </w:t>
      </w:r>
      <w:r w:rsidR="00D61AD0">
        <w:t xml:space="preserve">2,032 kWh </w:t>
      </w:r>
      <w:r w:rsidR="00AF42B4">
        <w:t>for the July and August event days</w:t>
      </w:r>
      <w:r w:rsidR="007D2A57">
        <w:t>,</w:t>
      </w:r>
      <w:r w:rsidR="00A81A51">
        <w:t xml:space="preserve"> respectively. </w:t>
      </w:r>
    </w:p>
    <w:p w14:paraId="2F5D5892" w14:textId="766270AF" w:rsidR="00BC33E2" w:rsidRDefault="00A81A51" w:rsidP="00F81BDF">
      <w:r>
        <w:lastRenderedPageBreak/>
        <w:t>Table 1 summarizes the</w:t>
      </w:r>
      <w:r w:rsidR="00AF42B4">
        <w:t xml:space="preserve"> program’s load and net electricity</w:t>
      </w:r>
      <w:r>
        <w:t xml:space="preserve"> impact for each event day. The results</w:t>
      </w:r>
      <w:r w:rsidR="009E643D">
        <w:t xml:space="preserve"> represent lower bounds of potential </w:t>
      </w:r>
      <w:r w:rsidR="00F81BDF">
        <w:t xml:space="preserve">electricity </w:t>
      </w:r>
      <w:r w:rsidR="00ED0C61">
        <w:t xml:space="preserve">savings </w:t>
      </w:r>
      <w:r w:rsidR="00F81BDF">
        <w:t>because non-functioning DCU’s likely reduced the magnitude of the treatment effect.</w:t>
      </w:r>
    </w:p>
    <w:p w14:paraId="40A7FA56" w14:textId="77777777" w:rsidR="00BC33E2" w:rsidRPr="00A81A51" w:rsidRDefault="00BC33E2" w:rsidP="00BC33E2">
      <w:pPr>
        <w:pStyle w:val="Caption"/>
        <w:keepNext/>
        <w:rPr>
          <w:i w:val="0"/>
          <w:sz w:val="32"/>
          <w:szCs w:val="32"/>
        </w:rPr>
      </w:pPr>
      <w:r w:rsidRPr="00A81A51">
        <w:rPr>
          <w:i w:val="0"/>
          <w:sz w:val="32"/>
          <w:szCs w:val="32"/>
        </w:rPr>
        <w:t xml:space="preserve">Table </w:t>
      </w:r>
      <w:r w:rsidRPr="00A81A51">
        <w:rPr>
          <w:i w:val="0"/>
          <w:noProof/>
          <w:sz w:val="32"/>
          <w:szCs w:val="32"/>
        </w:rPr>
        <w:fldChar w:fldCharType="begin"/>
      </w:r>
      <w:r w:rsidRPr="00A81A51">
        <w:rPr>
          <w:i w:val="0"/>
          <w:noProof/>
          <w:sz w:val="32"/>
          <w:szCs w:val="32"/>
        </w:rPr>
        <w:instrText xml:space="preserve"> SEQ Table \* ARABIC </w:instrText>
      </w:r>
      <w:r w:rsidRPr="00A81A51">
        <w:rPr>
          <w:i w:val="0"/>
          <w:noProof/>
          <w:sz w:val="32"/>
          <w:szCs w:val="32"/>
        </w:rPr>
        <w:fldChar w:fldCharType="separate"/>
      </w:r>
      <w:r>
        <w:rPr>
          <w:i w:val="0"/>
          <w:noProof/>
          <w:sz w:val="32"/>
          <w:szCs w:val="32"/>
        </w:rPr>
        <w:t>1</w:t>
      </w:r>
      <w:r w:rsidRPr="00A81A51">
        <w:rPr>
          <w:i w:val="0"/>
          <w:noProof/>
          <w:sz w:val="32"/>
          <w:szCs w:val="32"/>
        </w:rPr>
        <w:fldChar w:fldCharType="end"/>
      </w:r>
      <w:r>
        <w:rPr>
          <w:i w:val="0"/>
          <w:noProof/>
          <w:sz w:val="32"/>
          <w:szCs w:val="32"/>
        </w:rPr>
        <w:t>.</w:t>
      </w:r>
      <w:r w:rsidRPr="00A81A51">
        <w:rPr>
          <w:i w:val="0"/>
          <w:noProof/>
          <w:sz w:val="32"/>
          <w:szCs w:val="32"/>
        </w:rPr>
        <w:t xml:space="preserve"> Program Net E</w:t>
      </w:r>
      <w:r>
        <w:rPr>
          <w:i w:val="0"/>
          <w:noProof/>
          <w:sz w:val="32"/>
          <w:szCs w:val="32"/>
        </w:rPr>
        <w:t xml:space="preserve">nergy </w:t>
      </w:r>
      <w:r w:rsidRPr="00A81A51">
        <w:rPr>
          <w:i w:val="0"/>
          <w:noProof/>
          <w:sz w:val="32"/>
          <w:szCs w:val="32"/>
        </w:rPr>
        <w:t>and Load Impacts</w:t>
      </w:r>
    </w:p>
    <w:tbl>
      <w:tblPr>
        <w:tblStyle w:val="ListTable7Colorful"/>
        <w:tblW w:w="4371" w:type="pct"/>
        <w:tblLook w:val="02A0" w:firstRow="1" w:lastRow="0" w:firstColumn="1" w:lastColumn="0" w:noHBand="1" w:noVBand="0"/>
        <w:tblPrChange w:id="10" w:author="KEVIN GRIES" w:date="2018-06-29T10:39:00Z">
          <w:tblPr>
            <w:tblStyle w:val="ListTable7Colorful"/>
            <w:tblW w:w="4291" w:type="pct"/>
            <w:tblLook w:val="02A0" w:firstRow="1" w:lastRow="0" w:firstColumn="1" w:lastColumn="0" w:noHBand="1" w:noVBand="0"/>
          </w:tblPr>
        </w:tblPrChange>
      </w:tblPr>
      <w:tblGrid>
        <w:gridCol w:w="1133"/>
        <w:gridCol w:w="1162"/>
        <w:gridCol w:w="1196"/>
        <w:gridCol w:w="1162"/>
        <w:gridCol w:w="483"/>
        <w:gridCol w:w="679"/>
        <w:gridCol w:w="1197"/>
        <w:gridCol w:w="1162"/>
        <w:tblGridChange w:id="11">
          <w:tblGrid>
            <w:gridCol w:w="1110"/>
            <w:gridCol w:w="23"/>
            <w:gridCol w:w="1117"/>
            <w:gridCol w:w="1177"/>
            <w:gridCol w:w="1140"/>
            <w:gridCol w:w="86"/>
            <w:gridCol w:w="485"/>
            <w:gridCol w:w="569"/>
            <w:gridCol w:w="1173"/>
            <w:gridCol w:w="1145"/>
            <w:gridCol w:w="149"/>
          </w:tblGrid>
        </w:tblGridChange>
      </w:tblGrid>
      <w:tr w:rsidR="00322799" w:rsidRPr="00D03BEE" w:rsidDel="00322799" w14:paraId="2593DE6A" w14:textId="6A8C7437" w:rsidTr="00322799">
        <w:trPr>
          <w:gridAfter w:val="3"/>
          <w:cnfStyle w:val="100000000000" w:firstRow="1" w:lastRow="0" w:firstColumn="0" w:lastColumn="0" w:oddVBand="0" w:evenVBand="0" w:oddHBand="0" w:evenHBand="0" w:firstRowFirstColumn="0" w:firstRowLastColumn="0" w:lastRowFirstColumn="0" w:lastRowLastColumn="0"/>
          <w:cantSplit/>
          <w:trHeight w:val="324"/>
          <w:tblHeader/>
          <w:del w:id="12" w:author="KEVIN GRIES" w:date="2018-06-29T10:39:00Z"/>
          <w:trPrChange w:id="13" w:author="KEVIN GRIES" w:date="2018-06-29T10:39:00Z">
            <w:trPr>
              <w:gridAfter w:val="3"/>
              <w:wAfter w:w="439" w:type="pct"/>
              <w:cantSplit/>
              <w:trHeight w:val="324"/>
              <w:tblHeader/>
            </w:trPr>
          </w:trPrChange>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shd w:val="clear" w:color="auto" w:fill="000000" w:themeFill="text1"/>
            <w:tcPrChange w:id="14" w:author="KEVIN GRIES" w:date="2018-06-29T10:39:00Z">
              <w:tcPr>
                <w:tcW w:w="692" w:type="pct"/>
                <w:gridSpan w:val="2"/>
                <w:tcBorders>
                  <w:top w:val="single" w:sz="4" w:space="0" w:color="auto"/>
                  <w:left w:val="single" w:sz="4" w:space="0" w:color="auto"/>
                  <w:bottom w:val="single" w:sz="4" w:space="0" w:color="auto"/>
                  <w:right w:val="single" w:sz="4" w:space="0" w:color="auto"/>
                </w:tcBorders>
                <w:shd w:val="clear" w:color="auto" w:fill="000000" w:themeFill="text1"/>
              </w:tcPr>
            </w:tcPrChange>
          </w:tcPr>
          <w:p w14:paraId="27A1376B" w14:textId="4BB9C94D" w:rsidR="00322799" w:rsidRPr="004C2E81" w:rsidDel="00322799" w:rsidRDefault="00322799" w:rsidP="00BC33E2">
            <w:pPr>
              <w:cnfStyle w:val="101000000100" w:firstRow="1" w:lastRow="0" w:firstColumn="1" w:lastColumn="0" w:oddVBand="0" w:evenVBand="0" w:oddHBand="0" w:evenHBand="0" w:firstRowFirstColumn="1" w:firstRowLastColumn="0" w:lastRowFirstColumn="0" w:lastRowLastColumn="0"/>
              <w:rPr>
                <w:del w:id="15" w:author="KEVIN GRIES" w:date="2018-06-29T10:39:00Z"/>
                <w:i w:val="0"/>
                <w:color w:val="auto"/>
                <w:highlight w:val="black"/>
              </w:rPr>
            </w:pPr>
          </w:p>
        </w:tc>
        <w:tc>
          <w:tcPr>
            <w:cnfStyle w:val="000010000000" w:firstRow="0" w:lastRow="0" w:firstColumn="0" w:lastColumn="0" w:oddVBand="1" w:evenVBand="0" w:oddHBand="0" w:evenHBand="0" w:firstRowFirstColumn="0" w:firstRowLastColumn="0" w:lastRowFirstColumn="0" w:lastRowLastColumn="0"/>
            <w:tcW w:w="2449" w:type="pct"/>
            <w:gridSpan w:val="4"/>
            <w:tcBorders>
              <w:top w:val="single" w:sz="4" w:space="0" w:color="auto"/>
              <w:left w:val="single" w:sz="4" w:space="0" w:color="auto"/>
              <w:bottom w:val="single" w:sz="4" w:space="0" w:color="auto"/>
              <w:right w:val="single" w:sz="4" w:space="0" w:color="auto"/>
            </w:tcBorders>
            <w:shd w:val="clear" w:color="auto" w:fill="000000" w:themeFill="text1"/>
            <w:tcPrChange w:id="16" w:author="KEVIN GRIES" w:date="2018-06-29T10:39:00Z">
              <w:tcPr>
                <w:tcW w:w="2449" w:type="pct"/>
                <w:gridSpan w:val="5"/>
                <w:tcBorders>
                  <w:top w:val="single" w:sz="4" w:space="0" w:color="auto"/>
                  <w:left w:val="single" w:sz="4" w:space="0" w:color="auto"/>
                  <w:bottom w:val="single" w:sz="4" w:space="0" w:color="auto"/>
                  <w:right w:val="single" w:sz="4" w:space="0" w:color="auto"/>
                </w:tcBorders>
                <w:shd w:val="clear" w:color="auto" w:fill="000000" w:themeFill="text1"/>
              </w:tcPr>
            </w:tcPrChange>
          </w:tcPr>
          <w:p w14:paraId="6ED7C821" w14:textId="1DD7600C" w:rsidR="00322799" w:rsidRPr="004C2E81" w:rsidDel="00322799" w:rsidRDefault="00322799" w:rsidP="00BC33E2">
            <w:pPr>
              <w:jc w:val="center"/>
              <w:cnfStyle w:val="100010000000" w:firstRow="1" w:lastRow="0" w:firstColumn="0" w:lastColumn="0" w:oddVBand="1" w:evenVBand="0" w:oddHBand="0" w:evenHBand="0" w:firstRowFirstColumn="0" w:firstRowLastColumn="0" w:lastRowFirstColumn="0" w:lastRowLastColumn="0"/>
              <w:rPr>
                <w:del w:id="17" w:author="KEVIN GRIES" w:date="2018-06-29T10:39:00Z"/>
                <w:b/>
                <w:i w:val="0"/>
                <w:color w:val="FFFFFF" w:themeColor="background1"/>
              </w:rPr>
            </w:pPr>
            <w:del w:id="18" w:author="KEVIN GRIES" w:date="2018-06-29T10:39:00Z">
              <w:r w:rsidRPr="004C2E81" w:rsidDel="00322799">
                <w:rPr>
                  <w:b/>
                  <w:i w:val="0"/>
                  <w:color w:val="FFFFFF" w:themeColor="background1"/>
                </w:rPr>
                <w:delText>July 13</w:delText>
              </w:r>
              <w:r w:rsidRPr="004C2E81" w:rsidDel="00322799">
                <w:rPr>
                  <w:b/>
                  <w:i w:val="0"/>
                  <w:color w:val="FFFFFF" w:themeColor="background1"/>
                  <w:vertAlign w:val="superscript"/>
                </w:rPr>
                <w:delText>th</w:delText>
              </w:r>
              <w:r w:rsidRPr="004C2E81" w:rsidDel="00322799">
                <w:rPr>
                  <w:b/>
                  <w:i w:val="0"/>
                  <w:color w:val="FFFFFF" w:themeColor="background1"/>
                </w:rPr>
                <w:delText xml:space="preserve"> Event</w:delText>
              </w:r>
            </w:del>
          </w:p>
        </w:tc>
      </w:tr>
      <w:tr w:rsidR="00322799" w:rsidRPr="00626772" w14:paraId="7028F30D" w14:textId="77777777" w:rsidTr="00322799">
        <w:tblPrEx>
          <w:tblPrExChange w:id="19" w:author="KEVIN GRIES" w:date="2018-06-29T10:40:00Z">
            <w:tblPrEx>
              <w:tblW w:w="4371" w:type="pct"/>
            </w:tblPrEx>
          </w:tblPrExChange>
        </w:tblPrEx>
        <w:trPr>
          <w:cnfStyle w:val="100000000000" w:firstRow="1" w:lastRow="0" w:firstColumn="0" w:lastColumn="0" w:oddVBand="0" w:evenVBand="0" w:oddHBand="0" w:evenHBand="0" w:firstRowFirstColumn="0" w:firstRowLastColumn="0" w:lastRowFirstColumn="0" w:lastRowLastColumn="0"/>
          <w:cantSplit/>
          <w:trHeight w:val="288"/>
          <w:tblHeader/>
          <w:ins w:id="20" w:author="KEVIN GRIES" w:date="2018-06-29T10:39:00Z"/>
          <w:trPrChange w:id="21" w:author="KEVIN GRIES" w:date="2018-06-29T10:40:00Z">
            <w:trPr>
              <w:cantSplit/>
              <w:trHeight w:val="908"/>
              <w:tblHeader/>
            </w:trPr>
          </w:trPrChange>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shd w:val="clear" w:color="auto" w:fill="000000" w:themeFill="text1"/>
            <w:tcPrChange w:id="22" w:author="KEVIN GRIES" w:date="2018-06-29T10:40:00Z">
              <w:tcPr>
                <w:tcW w:w="693"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tcPrChange>
          </w:tcPr>
          <w:p w14:paraId="7F4CA2E3" w14:textId="77777777" w:rsidR="00322799" w:rsidRPr="00322799" w:rsidRDefault="00322799" w:rsidP="00322799">
            <w:pPr>
              <w:cnfStyle w:val="101000000100" w:firstRow="1" w:lastRow="0" w:firstColumn="1" w:lastColumn="0" w:oddVBand="0" w:evenVBand="0" w:oddHBand="0" w:evenHBand="0" w:firstRowFirstColumn="1" w:firstRowLastColumn="0" w:lastRowFirstColumn="0" w:lastRowLastColumn="0"/>
              <w:rPr>
                <w:ins w:id="23" w:author="KEVIN GRIES" w:date="2018-06-29T10:39:00Z"/>
                <w:i w:val="0"/>
                <w:color w:val="FFFFFF" w:themeColor="background1"/>
                <w:sz w:val="28"/>
                <w:szCs w:val="28"/>
                <w:rPrChange w:id="24" w:author="KEVIN GRIES" w:date="2018-06-29T10:40:00Z">
                  <w:rPr>
                    <w:ins w:id="25" w:author="KEVIN GRIES" w:date="2018-06-29T10:39:00Z"/>
                    <w:i w:val="0"/>
                  </w:rPr>
                </w:rPrChange>
              </w:rPr>
            </w:pPr>
          </w:p>
        </w:tc>
        <w:tc>
          <w:tcPr>
            <w:cnfStyle w:val="000010000000" w:firstRow="0" w:lastRow="0" w:firstColumn="0" w:lastColumn="0" w:oddVBand="1" w:evenVBand="0" w:oddHBand="0" w:evenHBand="0" w:firstRowFirstColumn="0" w:firstRowLastColumn="0" w:lastRowFirstColumn="0" w:lastRowLastColumn="0"/>
            <w:tcW w:w="2153" w:type="pct"/>
            <w:gridSpan w:val="3"/>
            <w:tcBorders>
              <w:top w:val="single" w:sz="4" w:space="0" w:color="auto"/>
              <w:left w:val="single" w:sz="4" w:space="0" w:color="auto"/>
              <w:bottom w:val="single" w:sz="4" w:space="0" w:color="auto"/>
              <w:right w:val="single" w:sz="4" w:space="0" w:color="auto"/>
            </w:tcBorders>
            <w:shd w:val="clear" w:color="auto" w:fill="000000" w:themeFill="text1"/>
            <w:tcPrChange w:id="26" w:author="KEVIN GRIES" w:date="2018-06-29T10:40:00Z">
              <w:tcPr>
                <w:tcW w:w="2153" w:type="pct"/>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tcPrChange>
          </w:tcPr>
          <w:p w14:paraId="23BE4CD2" w14:textId="3415A9D9" w:rsidR="00322799" w:rsidRPr="00322799" w:rsidRDefault="00322799" w:rsidP="00322799">
            <w:pPr>
              <w:jc w:val="center"/>
              <w:cnfStyle w:val="100010000000" w:firstRow="1" w:lastRow="0" w:firstColumn="0" w:lastColumn="0" w:oddVBand="1" w:evenVBand="0" w:oddHBand="0" w:evenHBand="0" w:firstRowFirstColumn="0" w:firstRowLastColumn="0" w:lastRowFirstColumn="0" w:lastRowLastColumn="0"/>
              <w:rPr>
                <w:ins w:id="27" w:author="KEVIN GRIES" w:date="2018-06-29T10:39:00Z"/>
                <w:i w:val="0"/>
                <w:color w:val="FFFFFF" w:themeColor="background1"/>
                <w:sz w:val="28"/>
                <w:szCs w:val="28"/>
                <w:rPrChange w:id="28" w:author="KEVIN GRIES" w:date="2018-06-29T10:40:00Z">
                  <w:rPr>
                    <w:ins w:id="29" w:author="KEVIN GRIES" w:date="2018-06-29T10:39:00Z"/>
                    <w:i w:val="0"/>
                  </w:rPr>
                </w:rPrChange>
              </w:rPr>
            </w:pPr>
            <w:ins w:id="30" w:author="KEVIN GRIES" w:date="2018-06-29T10:39:00Z">
              <w:r w:rsidRPr="00322799">
                <w:rPr>
                  <w:i w:val="0"/>
                  <w:color w:val="FFFFFF" w:themeColor="background1"/>
                  <w:sz w:val="28"/>
                  <w:szCs w:val="28"/>
                  <w:rPrChange w:id="31" w:author="KEVIN GRIES" w:date="2018-06-29T10:40:00Z">
                    <w:rPr>
                      <w:i w:val="0"/>
                    </w:rPr>
                  </w:rPrChange>
                </w:rPr>
                <w:t>July Event Day</w:t>
              </w:r>
            </w:ins>
          </w:p>
        </w:tc>
        <w:tc>
          <w:tcPr>
            <w:tcW w:w="2154" w:type="pct"/>
            <w:gridSpan w:val="4"/>
            <w:tcBorders>
              <w:top w:val="single" w:sz="4" w:space="0" w:color="auto"/>
              <w:left w:val="single" w:sz="4" w:space="0" w:color="auto"/>
              <w:bottom w:val="single" w:sz="4" w:space="0" w:color="auto"/>
              <w:right w:val="single" w:sz="4" w:space="0" w:color="auto"/>
            </w:tcBorders>
            <w:shd w:val="clear" w:color="auto" w:fill="000000" w:themeFill="text1"/>
            <w:tcPrChange w:id="32" w:author="KEVIN GRIES" w:date="2018-06-29T10:40:00Z">
              <w:tcPr>
                <w:tcW w:w="2154" w:type="pct"/>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tcPr>
            </w:tcPrChange>
          </w:tcPr>
          <w:p w14:paraId="17B404CD" w14:textId="0CBF22B0" w:rsidR="00322799" w:rsidRPr="00322799" w:rsidRDefault="00322799" w:rsidP="00322799">
            <w:pPr>
              <w:jc w:val="center"/>
              <w:cnfStyle w:val="100000000000" w:firstRow="1" w:lastRow="0" w:firstColumn="0" w:lastColumn="0" w:oddVBand="0" w:evenVBand="0" w:oddHBand="0" w:evenHBand="0" w:firstRowFirstColumn="0" w:firstRowLastColumn="0" w:lastRowFirstColumn="0" w:lastRowLastColumn="0"/>
              <w:rPr>
                <w:ins w:id="33" w:author="KEVIN GRIES" w:date="2018-06-29T10:39:00Z"/>
                <w:i w:val="0"/>
                <w:color w:val="FFFFFF" w:themeColor="background1"/>
                <w:sz w:val="28"/>
                <w:szCs w:val="28"/>
                <w:rPrChange w:id="34" w:author="KEVIN GRIES" w:date="2018-06-29T10:40:00Z">
                  <w:rPr>
                    <w:ins w:id="35" w:author="KEVIN GRIES" w:date="2018-06-29T10:39:00Z"/>
                    <w:i w:val="0"/>
                  </w:rPr>
                </w:rPrChange>
              </w:rPr>
            </w:pPr>
            <w:ins w:id="36" w:author="KEVIN GRIES" w:date="2018-06-29T10:39:00Z">
              <w:r w:rsidRPr="00322799">
                <w:rPr>
                  <w:i w:val="0"/>
                  <w:color w:val="FFFFFF" w:themeColor="background1"/>
                  <w:sz w:val="28"/>
                  <w:szCs w:val="28"/>
                  <w:rPrChange w:id="37" w:author="KEVIN GRIES" w:date="2018-06-29T10:40:00Z">
                    <w:rPr>
                      <w:i w:val="0"/>
                    </w:rPr>
                  </w:rPrChange>
                </w:rPr>
                <w:t>August Event Day</w:t>
              </w:r>
            </w:ins>
          </w:p>
        </w:tc>
      </w:tr>
      <w:tr w:rsidR="00322799" w:rsidRPr="00626772" w14:paraId="042AD4A4" w14:textId="77777777" w:rsidTr="00322799">
        <w:tblPrEx>
          <w:tblPrExChange w:id="38" w:author="KEVIN GRIES" w:date="2018-06-29T10:39:00Z">
            <w:tblPrEx>
              <w:tblW w:w="5000" w:type="pct"/>
            </w:tblPrEx>
          </w:tblPrExChange>
        </w:tblPrEx>
        <w:trPr>
          <w:cnfStyle w:val="100000000000" w:firstRow="1" w:lastRow="0" w:firstColumn="0" w:lastColumn="0" w:oddVBand="0" w:evenVBand="0" w:oddHBand="0" w:evenHBand="0" w:firstRowFirstColumn="0" w:firstRowLastColumn="0" w:lastRowFirstColumn="0" w:lastRowLastColumn="0"/>
          <w:cantSplit/>
          <w:trHeight w:val="908"/>
          <w:tblHeader/>
          <w:trPrChange w:id="39" w:author="KEVIN GRIES" w:date="2018-06-29T10:39:00Z">
            <w:trPr>
              <w:gridAfter w:val="0"/>
              <w:wAfter w:w="242" w:type="pct"/>
              <w:cantSplit/>
              <w:trHeight w:val="908"/>
              <w:tblHeader/>
            </w:trPr>
          </w:trPrChange>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Change w:id="40" w:author="KEVIN GRIES" w:date="2018-06-29T10:39:00Z">
              <w:tcPr>
                <w:tcW w:w="606"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tcPrChange>
          </w:tcPr>
          <w:p w14:paraId="34C84580" w14:textId="77777777" w:rsidR="00322799" w:rsidRPr="004C2E81" w:rsidRDefault="00322799" w:rsidP="00322799">
            <w:pPr>
              <w:cnfStyle w:val="101000000100" w:firstRow="1" w:lastRow="0" w:firstColumn="1" w:lastColumn="0" w:oddVBand="0" w:evenVBand="0" w:oddHBand="0" w:evenHBand="0" w:firstRowFirstColumn="1" w:firstRowLastColumn="0" w:lastRowFirstColumn="0" w:lastRowLastColumn="0"/>
              <w:rPr>
                <w:i w:val="0"/>
              </w:rPr>
            </w:pPr>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Change w:id="41" w:author="KEVIN GRIES" w:date="2018-06-29T10:39:00Z">
              <w:tcPr>
                <w:tcW w:w="621"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tcPrChange>
          </w:tcPr>
          <w:p w14:paraId="05C25D8E" w14:textId="77777777" w:rsidR="00322799"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CB1847">
              <w:rPr>
                <w:i w:val="0"/>
              </w:rPr>
              <w:t xml:space="preserve">Customer </w:t>
            </w:r>
            <w:r>
              <w:rPr>
                <w:i w:val="0"/>
              </w:rPr>
              <w:t>Electricity</w:t>
            </w:r>
            <w:r w:rsidRPr="00CB1847">
              <w:rPr>
                <w:i w:val="0"/>
              </w:rPr>
              <w:t xml:space="preserve"> Impact</w:t>
            </w:r>
            <w:r w:rsidRPr="00CB1847">
              <w:rPr>
                <w:rStyle w:val="FootnoteReference"/>
                <w:i w:val="0"/>
              </w:rPr>
              <w:footnoteReference w:id="1"/>
            </w:r>
          </w:p>
          <w:p w14:paraId="021F13CC" w14:textId="569BA39C" w:rsidR="00322799" w:rsidRPr="00CB1847"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Pr>
                <w:i w:val="0"/>
              </w:rPr>
              <w:t>(kW/</w:t>
            </w:r>
            <w:proofErr w:type="spellStart"/>
            <w:r>
              <w:rPr>
                <w:i w:val="0"/>
              </w:rPr>
              <w:t>hr</w:t>
            </w:r>
            <w:proofErr w:type="spellEnd"/>
            <w:r>
              <w:rPr>
                <w:i w:val="0"/>
              </w:rPr>
              <w:t>)</w:t>
            </w:r>
          </w:p>
        </w:tc>
        <w:tc>
          <w:tcPr>
            <w:tcW w:w="732"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Change w:id="42" w:author="KEVIN GRIES" w:date="2018-06-29T10:39:00Z">
              <w:tcPr>
                <w:tcW w:w="64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tcPrChange>
          </w:tcPr>
          <w:p w14:paraId="1E8EC27C" w14:textId="33AE940D" w:rsidR="00322799" w:rsidRPr="00CB1847" w:rsidRDefault="00322799" w:rsidP="00322799">
            <w:pPr>
              <w:jc w:val="center"/>
              <w:cnfStyle w:val="100000000000" w:firstRow="1" w:lastRow="0" w:firstColumn="0" w:lastColumn="0" w:oddVBand="0" w:evenVBand="0" w:oddHBand="0" w:evenHBand="0" w:firstRowFirstColumn="0" w:firstRowLastColumn="0" w:lastRowFirstColumn="0" w:lastRowLastColumn="0"/>
              <w:rPr>
                <w:ins w:id="43" w:author="KEVIN GRIES" w:date="2018-06-29T10:37:00Z"/>
                <w:i w:val="0"/>
              </w:rPr>
            </w:pPr>
            <w:ins w:id="44" w:author="KEVIN GRIES" w:date="2018-06-29T10:38:00Z">
              <w:r w:rsidRPr="00CB1847">
                <w:rPr>
                  <w:i w:val="0"/>
                </w:rPr>
                <w:t>Percent</w:t>
              </w:r>
              <w:r>
                <w:rPr>
                  <w:i w:val="0"/>
                </w:rPr>
                <w:t xml:space="preserve"> Load Reduction</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Change w:id="45" w:author="KEVIN GRIES" w:date="2018-06-29T10:39:00Z">
              <w:tcPr>
                <w:tcW w:w="621"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tcPrChange>
          </w:tcPr>
          <w:p w14:paraId="5FC259FB" w14:textId="480262A2" w:rsidR="00322799"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CB1847">
              <w:rPr>
                <w:i w:val="0"/>
              </w:rPr>
              <w:t>Total E</w:t>
            </w:r>
            <w:r>
              <w:rPr>
                <w:i w:val="0"/>
              </w:rPr>
              <w:t xml:space="preserve">lectricity </w:t>
            </w:r>
            <w:r w:rsidRPr="00CB1847">
              <w:rPr>
                <w:i w:val="0"/>
              </w:rPr>
              <w:t>Impact</w:t>
            </w:r>
            <w:r w:rsidRPr="00CB1847">
              <w:rPr>
                <w:rStyle w:val="FootnoteReference"/>
                <w:i w:val="0"/>
              </w:rPr>
              <w:footnoteReference w:id="2"/>
            </w:r>
          </w:p>
          <w:p w14:paraId="7D4739D8" w14:textId="7E05BBC1" w:rsidR="00322799" w:rsidRPr="00CB1847"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Pr>
                <w:i w:val="0"/>
              </w:rPr>
              <w:t>(kWh)</w:t>
            </w:r>
          </w:p>
        </w:tc>
        <w:tc>
          <w:tcPr>
            <w:tcW w:w="711"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Change w:id="46" w:author="KEVIN GRIES" w:date="2018-06-29T10:39:00Z">
              <w:tcPr>
                <w:tcW w:w="621" w:type="pct"/>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tcPrChange>
          </w:tcPr>
          <w:p w14:paraId="64F043E9" w14:textId="77777777" w:rsidR="00322799"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 xml:space="preserve">Customer </w:t>
            </w:r>
            <w:r>
              <w:rPr>
                <w:i w:val="0"/>
              </w:rPr>
              <w:t xml:space="preserve">Electricity </w:t>
            </w:r>
            <w:r w:rsidRPr="00CB1847">
              <w:rPr>
                <w:i w:val="0"/>
              </w:rPr>
              <w:t>Impact</w:t>
            </w:r>
          </w:p>
          <w:p w14:paraId="2F3A9A4D" w14:textId="16ED9671" w:rsidR="00322799" w:rsidRPr="00CB1847"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Pr>
                <w:i w:val="0"/>
              </w:rPr>
              <w:t>(kW/</w:t>
            </w:r>
            <w:proofErr w:type="spellStart"/>
            <w:r>
              <w:rPr>
                <w:i w:val="0"/>
              </w:rPr>
              <w:t>hr</w:t>
            </w:r>
            <w:proofErr w:type="spellEnd"/>
            <w:r>
              <w:rPr>
                <w:i w:val="0"/>
              </w:rPr>
              <w:t>)</w:t>
            </w:r>
          </w:p>
        </w:tc>
        <w:tc>
          <w:tcPr>
            <w:cnfStyle w:val="000010000000" w:firstRow="0" w:lastRow="0" w:firstColumn="0" w:lastColumn="0" w:oddVBand="1" w:evenVBand="0" w:oddHBand="0" w:evenHBand="0" w:firstRowFirstColumn="0" w:firstRowLastColumn="0" w:lastRowFirstColumn="0" w:lastRowLastColumn="0"/>
            <w:tcW w:w="732"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Change w:id="47" w:author="KEVIN GRIES" w:date="2018-06-29T10:39:00Z">
              <w:tcPr>
                <w:tcW w:w="306"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tcPrChange>
          </w:tcPr>
          <w:p w14:paraId="3A4815EA" w14:textId="6FF2531C" w:rsidR="00322799" w:rsidRPr="00CB1847" w:rsidRDefault="00322799" w:rsidP="00322799">
            <w:pPr>
              <w:jc w:val="center"/>
              <w:cnfStyle w:val="100010000000" w:firstRow="1" w:lastRow="0" w:firstColumn="0" w:lastColumn="0" w:oddVBand="1" w:evenVBand="0" w:oddHBand="0" w:evenHBand="0" w:firstRowFirstColumn="0" w:firstRowLastColumn="0" w:lastRowFirstColumn="0" w:lastRowLastColumn="0"/>
              <w:rPr>
                <w:ins w:id="48" w:author="KEVIN GRIES" w:date="2018-06-29T10:38:00Z"/>
                <w:i w:val="0"/>
              </w:rPr>
            </w:pPr>
            <w:ins w:id="49" w:author="KEVIN GRIES" w:date="2018-06-29T10:38:00Z">
              <w:r w:rsidRPr="00CB1847">
                <w:rPr>
                  <w:i w:val="0"/>
                </w:rPr>
                <w:t xml:space="preserve">Percent </w:t>
              </w:r>
              <w:r>
                <w:rPr>
                  <w:i w:val="0"/>
                </w:rPr>
                <w:t>Load Reduction</w:t>
              </w:r>
            </w:ins>
          </w:p>
        </w:tc>
        <w:tc>
          <w:tcPr>
            <w:tcW w:w="711"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Change w:id="50" w:author="KEVIN GRIES" w:date="2018-06-29T10:39:00Z">
              <w:tcPr>
                <w:tcW w:w="621"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tcPrChange>
          </w:tcPr>
          <w:p w14:paraId="2FFFACC6" w14:textId="1C8520CD" w:rsidR="00322799"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 xml:space="preserve">Total </w:t>
            </w:r>
            <w:r>
              <w:rPr>
                <w:i w:val="0"/>
              </w:rPr>
              <w:t xml:space="preserve">Electricity </w:t>
            </w:r>
            <w:r w:rsidRPr="00CB1847">
              <w:rPr>
                <w:i w:val="0"/>
              </w:rPr>
              <w:t xml:space="preserve">Impact </w:t>
            </w:r>
          </w:p>
          <w:p w14:paraId="763E36B7" w14:textId="4BFBB59F" w:rsidR="00322799" w:rsidRPr="00CB1847"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Pr>
                <w:i w:val="0"/>
              </w:rPr>
              <w:t>(kWh)</w:t>
            </w:r>
          </w:p>
        </w:tc>
      </w:tr>
      <w:tr w:rsidR="00322799" w14:paraId="399C6760" w14:textId="77777777" w:rsidTr="00322799">
        <w:tblPrEx>
          <w:tblPrExChange w:id="51" w:author="KEVIN GRIES" w:date="2018-06-29T10:39:00Z">
            <w:tblPrEx>
              <w:tblW w:w="5000" w:type="pct"/>
            </w:tblPrEx>
          </w:tblPrExChange>
        </w:tblPrEx>
        <w:trPr>
          <w:cnfStyle w:val="100000000000" w:firstRow="1" w:lastRow="0" w:firstColumn="0" w:lastColumn="0" w:oddVBand="0" w:evenVBand="0" w:oddHBand="0" w:evenHBand="0" w:firstRowFirstColumn="0" w:firstRowLastColumn="0" w:lastRowFirstColumn="0" w:lastRowLastColumn="0"/>
          <w:cantSplit/>
          <w:trHeight w:val="1021"/>
          <w:tblHeader/>
          <w:trPrChange w:id="52" w:author="KEVIN GRIES" w:date="2018-06-29T10:39:00Z">
            <w:trPr>
              <w:gridAfter w:val="0"/>
              <w:wAfter w:w="242" w:type="pct"/>
              <w:cantSplit/>
              <w:trHeight w:val="1021"/>
              <w:tblHeader/>
            </w:trPr>
          </w:trPrChange>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vAlign w:val="center"/>
            <w:tcPrChange w:id="53" w:author="KEVIN GRIES" w:date="2018-06-29T10:39:00Z">
              <w:tcPr>
                <w:tcW w:w="606" w:type="pct"/>
                <w:tcBorders>
                  <w:top w:val="single" w:sz="4" w:space="0" w:color="auto"/>
                  <w:left w:val="single" w:sz="4" w:space="0" w:color="auto"/>
                  <w:bottom w:val="single" w:sz="4" w:space="0" w:color="auto"/>
                  <w:right w:val="single" w:sz="4" w:space="0" w:color="auto"/>
                </w:tcBorders>
                <w:vAlign w:val="center"/>
              </w:tcPr>
            </w:tcPrChange>
          </w:tcPr>
          <w:p w14:paraId="7A2C4462" w14:textId="77777777" w:rsidR="00322799" w:rsidRPr="00E2076F" w:rsidRDefault="00322799" w:rsidP="00322799">
            <w:pPr>
              <w:cnfStyle w:val="101000000100" w:firstRow="1" w:lastRow="0" w:firstColumn="1" w:lastColumn="0" w:oddVBand="0" w:evenVBand="0" w:oddHBand="0" w:evenHBand="0" w:firstRowFirstColumn="1" w:firstRowLastColumn="0" w:lastRowFirstColumn="0" w:lastRowLastColumn="0"/>
              <w:rPr>
                <w:i w:val="0"/>
              </w:rPr>
            </w:pPr>
            <w:r w:rsidRPr="00E2076F">
              <w:rPr>
                <w:i w:val="0"/>
              </w:rPr>
              <w:t>Event Period</w:t>
            </w:r>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54" w:author="KEVIN GRIES" w:date="2018-06-29T10:39:00Z">
              <w:tcPr>
                <w:tcW w:w="621"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0F485545" w14:textId="07BDF21C"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0534DE">
              <w:rPr>
                <w:i w:val="0"/>
              </w:rPr>
              <w:t>-</w:t>
            </w:r>
            <w:ins w:id="55" w:author="KEVIN GRIES" w:date="2018-06-29T10:21:00Z">
              <w:r>
                <w:rPr>
                  <w:i w:val="0"/>
                </w:rPr>
                <w:t>0</w:t>
              </w:r>
            </w:ins>
            <w:r w:rsidRPr="000534DE">
              <w:rPr>
                <w:i w:val="0"/>
              </w:rPr>
              <w:t>.098</w:t>
            </w:r>
          </w:p>
          <w:p w14:paraId="64FC00AC" w14:textId="77777777"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0534DE">
              <w:rPr>
                <w:i w:val="0"/>
              </w:rPr>
              <w:t>(.022)</w:t>
            </w:r>
          </w:p>
        </w:tc>
        <w:tc>
          <w:tcPr>
            <w:tcW w:w="732" w:type="pct"/>
            <w:tcBorders>
              <w:top w:val="single" w:sz="4" w:space="0" w:color="auto"/>
              <w:left w:val="single" w:sz="4" w:space="0" w:color="auto"/>
              <w:bottom w:val="single" w:sz="4" w:space="0" w:color="auto"/>
              <w:right w:val="single" w:sz="4" w:space="0" w:color="auto"/>
            </w:tcBorders>
            <w:vAlign w:val="center"/>
            <w:tcPrChange w:id="56" w:author="KEVIN GRIES" w:date="2018-06-29T10:39:00Z">
              <w:tcPr>
                <w:tcW w:w="640" w:type="pct"/>
                <w:tcBorders>
                  <w:top w:val="single" w:sz="4" w:space="0" w:color="auto"/>
                  <w:left w:val="single" w:sz="4" w:space="0" w:color="auto"/>
                  <w:bottom w:val="single" w:sz="4" w:space="0" w:color="auto"/>
                  <w:right w:val="single" w:sz="4" w:space="0" w:color="auto"/>
                </w:tcBorders>
                <w:vAlign w:val="center"/>
              </w:tcPr>
            </w:tcPrChange>
          </w:tcPr>
          <w:p w14:paraId="3F63D37A" w14:textId="377336BC" w:rsidR="00322799" w:rsidRDefault="00D162CA" w:rsidP="00322799">
            <w:pPr>
              <w:jc w:val="center"/>
              <w:cnfStyle w:val="100000000000" w:firstRow="1" w:lastRow="0" w:firstColumn="0" w:lastColumn="0" w:oddVBand="0" w:evenVBand="0" w:oddHBand="0" w:evenHBand="0" w:firstRowFirstColumn="0" w:firstRowLastColumn="0" w:lastRowFirstColumn="0" w:lastRowLastColumn="0"/>
              <w:rPr>
                <w:ins w:id="57" w:author="KEVIN GRIES" w:date="2018-06-29T10:37:00Z"/>
                <w:i w:val="0"/>
              </w:rPr>
            </w:pPr>
            <w:ins w:id="58" w:author="KEVIN GRIES" w:date="2018-06-29T10:38:00Z">
              <w:r>
                <w:rPr>
                  <w:i w:val="0"/>
                </w:rPr>
                <w:t>-</w:t>
              </w:r>
            </w:ins>
            <w:ins w:id="59" w:author="KEVIN GRIES" w:date="2018-06-29T14:23:00Z">
              <w:r>
                <w:rPr>
                  <w:i w:val="0"/>
                </w:rPr>
                <w:t>2.8</w:t>
              </w:r>
            </w:ins>
            <w:ins w:id="60" w:author="KEVIN GRIES" w:date="2018-06-29T10:38:00Z">
              <w:r w:rsidR="00322799" w:rsidRPr="000534DE">
                <w:rPr>
                  <w:i w:val="0"/>
                </w:rPr>
                <w:t>%</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vAlign w:val="center"/>
            <w:tcPrChange w:id="61" w:author="KEVIN GRIES" w:date="2018-06-29T10:39:00Z">
              <w:tcPr>
                <w:tcW w:w="621" w:type="pct"/>
                <w:tcBorders>
                  <w:top w:val="single" w:sz="4" w:space="0" w:color="auto"/>
                  <w:left w:val="single" w:sz="4" w:space="0" w:color="auto"/>
                  <w:bottom w:val="single" w:sz="4" w:space="0" w:color="auto"/>
                  <w:right w:val="single" w:sz="4" w:space="0" w:color="auto"/>
                </w:tcBorders>
                <w:vAlign w:val="center"/>
              </w:tcPr>
            </w:tcPrChange>
          </w:tcPr>
          <w:p w14:paraId="32B2A0B3" w14:textId="65C7DC85"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Pr>
                <w:i w:val="0"/>
              </w:rPr>
              <w:t>-</w:t>
            </w:r>
            <w:r w:rsidRPr="000534DE">
              <w:rPr>
                <w:i w:val="0"/>
              </w:rPr>
              <w:t>2</w:t>
            </w:r>
            <w:r>
              <w:rPr>
                <w:i w:val="0"/>
              </w:rPr>
              <w:t>,</w:t>
            </w:r>
            <w:r w:rsidRPr="000534DE">
              <w:rPr>
                <w:i w:val="0"/>
              </w:rPr>
              <w:t>567</w:t>
            </w:r>
          </w:p>
          <w:p w14:paraId="09CBC12E" w14:textId="77777777"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0534DE">
              <w:rPr>
                <w:i w:val="0"/>
              </w:rPr>
              <w:t>(95)</w:t>
            </w:r>
          </w:p>
        </w:tc>
        <w:tc>
          <w:tcPr>
            <w:tcW w:w="711" w:type="pct"/>
            <w:gridSpan w:val="2"/>
            <w:tcBorders>
              <w:top w:val="single" w:sz="4" w:space="0" w:color="auto"/>
              <w:left w:val="single" w:sz="4" w:space="0" w:color="auto"/>
              <w:bottom w:val="single" w:sz="4" w:space="0" w:color="auto"/>
              <w:right w:val="single" w:sz="4" w:space="0" w:color="auto"/>
            </w:tcBorders>
            <w:vAlign w:val="center"/>
            <w:tcPrChange w:id="62" w:author="KEVIN GRIES" w:date="2018-06-29T10:39:00Z">
              <w:tcPr>
                <w:tcW w:w="621" w:type="pct"/>
                <w:gridSpan w:val="3"/>
                <w:tcBorders>
                  <w:top w:val="single" w:sz="4" w:space="0" w:color="auto"/>
                  <w:left w:val="single" w:sz="4" w:space="0" w:color="auto"/>
                  <w:bottom w:val="single" w:sz="4" w:space="0" w:color="auto"/>
                  <w:right w:val="single" w:sz="4" w:space="0" w:color="auto"/>
                </w:tcBorders>
                <w:vAlign w:val="center"/>
              </w:tcPr>
            </w:tcPrChange>
          </w:tcPr>
          <w:p w14:paraId="79D1C63B" w14:textId="5996CFE4"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0534DE">
              <w:rPr>
                <w:i w:val="0"/>
              </w:rPr>
              <w:t>-</w:t>
            </w:r>
            <w:ins w:id="63" w:author="KEVIN GRIES" w:date="2018-06-29T10:21:00Z">
              <w:r>
                <w:rPr>
                  <w:i w:val="0"/>
                </w:rPr>
                <w:t>0</w:t>
              </w:r>
            </w:ins>
            <w:r w:rsidRPr="000534DE">
              <w:rPr>
                <w:i w:val="0"/>
              </w:rPr>
              <w:t>.078</w:t>
            </w:r>
          </w:p>
          <w:p w14:paraId="7FAECC4D" w14:textId="77777777"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0534DE">
              <w:rPr>
                <w:i w:val="0"/>
              </w:rPr>
              <w:t>(.020)</w:t>
            </w:r>
          </w:p>
        </w:tc>
        <w:tc>
          <w:tcPr>
            <w:cnfStyle w:val="000010000000" w:firstRow="0" w:lastRow="0" w:firstColumn="0" w:lastColumn="0" w:oddVBand="1" w:evenVBand="0" w:oddHBand="0" w:evenHBand="0" w:firstRowFirstColumn="0" w:firstRowLastColumn="0" w:lastRowFirstColumn="0" w:lastRowLastColumn="0"/>
            <w:tcW w:w="732"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64" w:author="KEVIN GRIES" w:date="2018-06-29T10:39:00Z">
              <w:tcPr>
                <w:tcW w:w="30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3D1A5920" w14:textId="3E6B4059" w:rsidR="00322799" w:rsidRDefault="00322799" w:rsidP="00322799">
            <w:pPr>
              <w:jc w:val="center"/>
              <w:cnfStyle w:val="100010000000" w:firstRow="1" w:lastRow="0" w:firstColumn="0" w:lastColumn="0" w:oddVBand="1" w:evenVBand="0" w:oddHBand="0" w:evenHBand="0" w:firstRowFirstColumn="0" w:firstRowLastColumn="0" w:lastRowFirstColumn="0" w:lastRowLastColumn="0"/>
              <w:rPr>
                <w:ins w:id="65" w:author="KEVIN GRIES" w:date="2018-06-29T10:38:00Z"/>
                <w:i w:val="0"/>
              </w:rPr>
            </w:pPr>
            <w:ins w:id="66" w:author="KEVIN GRIES" w:date="2018-06-29T10:38:00Z">
              <w:r w:rsidRPr="000534DE">
                <w:rPr>
                  <w:i w:val="0"/>
                </w:rPr>
                <w:t>-2.3%</w:t>
              </w:r>
            </w:ins>
          </w:p>
        </w:tc>
        <w:tc>
          <w:tcPr>
            <w:tcW w:w="71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67" w:author="KEVIN GRIES" w:date="2018-06-29T10:39:00Z">
              <w:tcPr>
                <w:tcW w:w="62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6FE0A460" w14:textId="7A7D89BF"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Pr>
                <w:i w:val="0"/>
              </w:rPr>
              <w:t>-</w:t>
            </w:r>
            <w:r w:rsidRPr="000534DE">
              <w:rPr>
                <w:i w:val="0"/>
              </w:rPr>
              <w:t>2</w:t>
            </w:r>
            <w:r>
              <w:rPr>
                <w:i w:val="0"/>
              </w:rPr>
              <w:t>,</w:t>
            </w:r>
            <w:r w:rsidRPr="000534DE">
              <w:rPr>
                <w:i w:val="0"/>
              </w:rPr>
              <w:t>032</w:t>
            </w:r>
          </w:p>
          <w:p w14:paraId="180EE133" w14:textId="77777777"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0534DE">
              <w:rPr>
                <w:i w:val="0"/>
              </w:rPr>
              <w:t>(88)</w:t>
            </w:r>
          </w:p>
        </w:tc>
      </w:tr>
      <w:tr w:rsidR="00322799" w14:paraId="4B2053AF" w14:textId="77777777" w:rsidTr="00322799">
        <w:tblPrEx>
          <w:tblPrExChange w:id="68" w:author="KEVIN GRIES" w:date="2018-06-29T10:39:00Z">
            <w:tblPrEx>
              <w:tblW w:w="5000" w:type="pct"/>
            </w:tblPrEx>
          </w:tblPrExChange>
        </w:tblPrEx>
        <w:trPr>
          <w:cnfStyle w:val="100000000000" w:firstRow="1" w:lastRow="0" w:firstColumn="0" w:lastColumn="0" w:oddVBand="0" w:evenVBand="0" w:oddHBand="0" w:evenHBand="0" w:firstRowFirstColumn="0" w:firstRowLastColumn="0" w:lastRowFirstColumn="0" w:lastRowLastColumn="0"/>
          <w:cantSplit/>
          <w:trHeight w:val="1021"/>
          <w:tblHeader/>
          <w:trPrChange w:id="69" w:author="KEVIN GRIES" w:date="2018-06-29T10:39:00Z">
            <w:trPr>
              <w:gridAfter w:val="0"/>
              <w:wAfter w:w="242" w:type="pct"/>
              <w:cantSplit/>
              <w:trHeight w:val="1021"/>
              <w:tblHeader/>
            </w:trPr>
          </w:trPrChange>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vAlign w:val="center"/>
            <w:tcPrChange w:id="70" w:author="KEVIN GRIES" w:date="2018-06-29T10:39:00Z">
              <w:tcPr>
                <w:tcW w:w="606" w:type="pct"/>
                <w:tcBorders>
                  <w:top w:val="single" w:sz="4" w:space="0" w:color="auto"/>
                  <w:left w:val="single" w:sz="4" w:space="0" w:color="auto"/>
                  <w:bottom w:val="single" w:sz="4" w:space="0" w:color="auto"/>
                  <w:right w:val="single" w:sz="4" w:space="0" w:color="auto"/>
                </w:tcBorders>
                <w:vAlign w:val="center"/>
              </w:tcPr>
            </w:tcPrChange>
          </w:tcPr>
          <w:p w14:paraId="40369DAD" w14:textId="77777777" w:rsidR="00322799" w:rsidRPr="00322799" w:rsidRDefault="00322799" w:rsidP="00322799">
            <w:pPr>
              <w:cnfStyle w:val="101000000100" w:firstRow="1" w:lastRow="0" w:firstColumn="1" w:lastColumn="0" w:oddVBand="0" w:evenVBand="0" w:oddHBand="0" w:evenHBand="0" w:firstRowFirstColumn="1" w:firstRowLastColumn="0" w:lastRowFirstColumn="0" w:lastRowLastColumn="0"/>
              <w:rPr>
                <w:b/>
                <w:i w:val="0"/>
                <w:rPrChange w:id="71" w:author="KEVIN GRIES" w:date="2018-06-29T10:41:00Z">
                  <w:rPr>
                    <w:i w:val="0"/>
                  </w:rPr>
                </w:rPrChange>
              </w:rPr>
            </w:pPr>
            <w:r w:rsidRPr="00322799">
              <w:rPr>
                <w:b/>
                <w:i w:val="0"/>
                <w:rPrChange w:id="72" w:author="KEVIN GRIES" w:date="2018-06-29T10:41:00Z">
                  <w:rPr>
                    <w:i w:val="0"/>
                  </w:rPr>
                </w:rPrChange>
              </w:rPr>
              <w:t>AC Cycling Period</w:t>
            </w:r>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73" w:author="KEVIN GRIES" w:date="2018-06-29T10:39:00Z">
              <w:tcPr>
                <w:tcW w:w="621"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0A4BBA7C" w14:textId="1C070140" w:rsidR="00322799" w:rsidRPr="00322799" w:rsidRDefault="00322799" w:rsidP="00322799">
            <w:pPr>
              <w:jc w:val="center"/>
              <w:cnfStyle w:val="100010000000" w:firstRow="1" w:lastRow="0" w:firstColumn="0" w:lastColumn="0" w:oddVBand="1" w:evenVBand="0" w:oddHBand="0" w:evenHBand="0" w:firstRowFirstColumn="0" w:firstRowLastColumn="0" w:lastRowFirstColumn="0" w:lastRowLastColumn="0"/>
              <w:rPr>
                <w:b/>
                <w:i w:val="0"/>
                <w:rPrChange w:id="74" w:author="KEVIN GRIES" w:date="2018-06-29T10:41:00Z">
                  <w:rPr>
                    <w:i w:val="0"/>
                  </w:rPr>
                </w:rPrChange>
              </w:rPr>
            </w:pPr>
            <w:r w:rsidRPr="00322799">
              <w:rPr>
                <w:b/>
                <w:i w:val="0"/>
                <w:rPrChange w:id="75" w:author="KEVIN GRIES" w:date="2018-06-29T10:41:00Z">
                  <w:rPr>
                    <w:i w:val="0"/>
                  </w:rPr>
                </w:rPrChange>
              </w:rPr>
              <w:t>-</w:t>
            </w:r>
            <w:ins w:id="76" w:author="KEVIN GRIES" w:date="2018-06-29T10:21:00Z">
              <w:r w:rsidRPr="00322799">
                <w:rPr>
                  <w:b/>
                  <w:i w:val="0"/>
                  <w:rPrChange w:id="77" w:author="KEVIN GRIES" w:date="2018-06-29T10:41:00Z">
                    <w:rPr>
                      <w:i w:val="0"/>
                    </w:rPr>
                  </w:rPrChange>
                </w:rPr>
                <w:t>0</w:t>
              </w:r>
            </w:ins>
            <w:r w:rsidRPr="00322799">
              <w:rPr>
                <w:b/>
                <w:i w:val="0"/>
                <w:rPrChange w:id="78" w:author="KEVIN GRIES" w:date="2018-06-29T10:41:00Z">
                  <w:rPr>
                    <w:i w:val="0"/>
                  </w:rPr>
                </w:rPrChange>
              </w:rPr>
              <w:t>.228</w:t>
            </w:r>
          </w:p>
          <w:p w14:paraId="163DE936" w14:textId="77777777" w:rsidR="00322799" w:rsidRPr="00322799" w:rsidRDefault="00322799" w:rsidP="00322799">
            <w:pPr>
              <w:jc w:val="center"/>
              <w:cnfStyle w:val="100010000000" w:firstRow="1" w:lastRow="0" w:firstColumn="0" w:lastColumn="0" w:oddVBand="1" w:evenVBand="0" w:oddHBand="0" w:evenHBand="0" w:firstRowFirstColumn="0" w:firstRowLastColumn="0" w:lastRowFirstColumn="0" w:lastRowLastColumn="0"/>
              <w:rPr>
                <w:b/>
                <w:i w:val="0"/>
                <w:rPrChange w:id="79" w:author="KEVIN GRIES" w:date="2018-06-29T10:41:00Z">
                  <w:rPr>
                    <w:i w:val="0"/>
                  </w:rPr>
                </w:rPrChange>
              </w:rPr>
            </w:pPr>
            <w:r w:rsidRPr="00322799">
              <w:rPr>
                <w:b/>
                <w:i w:val="0"/>
                <w:rPrChange w:id="80" w:author="KEVIN GRIES" w:date="2018-06-29T10:41:00Z">
                  <w:rPr>
                    <w:i w:val="0"/>
                  </w:rPr>
                </w:rPrChange>
              </w:rPr>
              <w:t>(.025)</w:t>
            </w:r>
          </w:p>
        </w:tc>
        <w:tc>
          <w:tcPr>
            <w:tcW w:w="732" w:type="pct"/>
            <w:tcBorders>
              <w:top w:val="single" w:sz="4" w:space="0" w:color="auto"/>
              <w:left w:val="single" w:sz="4" w:space="0" w:color="auto"/>
              <w:bottom w:val="single" w:sz="4" w:space="0" w:color="auto"/>
              <w:right w:val="single" w:sz="4" w:space="0" w:color="auto"/>
            </w:tcBorders>
            <w:vAlign w:val="center"/>
            <w:tcPrChange w:id="81" w:author="KEVIN GRIES" w:date="2018-06-29T10:39:00Z">
              <w:tcPr>
                <w:tcW w:w="640" w:type="pct"/>
                <w:tcBorders>
                  <w:top w:val="single" w:sz="4" w:space="0" w:color="auto"/>
                  <w:left w:val="single" w:sz="4" w:space="0" w:color="auto"/>
                  <w:bottom w:val="single" w:sz="4" w:space="0" w:color="auto"/>
                  <w:right w:val="single" w:sz="4" w:space="0" w:color="auto"/>
                </w:tcBorders>
                <w:vAlign w:val="center"/>
              </w:tcPr>
            </w:tcPrChange>
          </w:tcPr>
          <w:p w14:paraId="77EF6E93" w14:textId="05B06F86" w:rsidR="00322799" w:rsidRPr="00322799" w:rsidRDefault="00322799" w:rsidP="00322799">
            <w:pPr>
              <w:jc w:val="center"/>
              <w:cnfStyle w:val="100000000000" w:firstRow="1" w:lastRow="0" w:firstColumn="0" w:lastColumn="0" w:oddVBand="0" w:evenVBand="0" w:oddHBand="0" w:evenHBand="0" w:firstRowFirstColumn="0" w:firstRowLastColumn="0" w:lastRowFirstColumn="0" w:lastRowLastColumn="0"/>
              <w:rPr>
                <w:ins w:id="82" w:author="KEVIN GRIES" w:date="2018-06-29T10:37:00Z"/>
                <w:b/>
                <w:i w:val="0"/>
                <w:rPrChange w:id="83" w:author="KEVIN GRIES" w:date="2018-06-29T10:41:00Z">
                  <w:rPr>
                    <w:ins w:id="84" w:author="KEVIN GRIES" w:date="2018-06-29T10:37:00Z"/>
                    <w:i w:val="0"/>
                  </w:rPr>
                </w:rPrChange>
              </w:rPr>
            </w:pPr>
            <w:ins w:id="85" w:author="KEVIN GRIES" w:date="2018-06-29T10:38:00Z">
              <w:r w:rsidRPr="00322799">
                <w:rPr>
                  <w:b/>
                  <w:i w:val="0"/>
                  <w:rPrChange w:id="86" w:author="KEVIN GRIES" w:date="2018-06-29T10:41:00Z">
                    <w:rPr>
                      <w:i w:val="0"/>
                    </w:rPr>
                  </w:rPrChange>
                </w:rPr>
                <w:t>-6.5%</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vAlign w:val="center"/>
            <w:tcPrChange w:id="87" w:author="KEVIN GRIES" w:date="2018-06-29T10:39:00Z">
              <w:tcPr>
                <w:tcW w:w="621" w:type="pct"/>
                <w:tcBorders>
                  <w:top w:val="single" w:sz="4" w:space="0" w:color="auto"/>
                  <w:left w:val="single" w:sz="4" w:space="0" w:color="auto"/>
                  <w:bottom w:val="single" w:sz="4" w:space="0" w:color="auto"/>
                  <w:right w:val="single" w:sz="4" w:space="0" w:color="auto"/>
                </w:tcBorders>
                <w:vAlign w:val="center"/>
              </w:tcPr>
            </w:tcPrChange>
          </w:tcPr>
          <w:p w14:paraId="60287F01" w14:textId="73B4BE24" w:rsidR="00322799" w:rsidRPr="00322799" w:rsidRDefault="00322799" w:rsidP="00322799">
            <w:pPr>
              <w:jc w:val="center"/>
              <w:cnfStyle w:val="100010000000" w:firstRow="1" w:lastRow="0" w:firstColumn="0" w:lastColumn="0" w:oddVBand="1" w:evenVBand="0" w:oddHBand="0" w:evenHBand="0" w:firstRowFirstColumn="0" w:firstRowLastColumn="0" w:lastRowFirstColumn="0" w:lastRowLastColumn="0"/>
              <w:rPr>
                <w:b/>
                <w:i w:val="0"/>
                <w:rPrChange w:id="88" w:author="KEVIN GRIES" w:date="2018-06-29T10:41:00Z">
                  <w:rPr>
                    <w:i w:val="0"/>
                  </w:rPr>
                </w:rPrChange>
              </w:rPr>
            </w:pPr>
            <w:r w:rsidRPr="00322799">
              <w:rPr>
                <w:b/>
                <w:i w:val="0"/>
                <w:rPrChange w:id="89" w:author="KEVIN GRIES" w:date="2018-06-29T10:41:00Z">
                  <w:rPr>
                    <w:i w:val="0"/>
                  </w:rPr>
                </w:rPrChange>
              </w:rPr>
              <w:t>-2,972</w:t>
            </w:r>
          </w:p>
          <w:p w14:paraId="0C9D20A9" w14:textId="77777777" w:rsidR="00322799" w:rsidRPr="00322799" w:rsidRDefault="00322799" w:rsidP="00322799">
            <w:pPr>
              <w:jc w:val="center"/>
              <w:cnfStyle w:val="100010000000" w:firstRow="1" w:lastRow="0" w:firstColumn="0" w:lastColumn="0" w:oddVBand="1" w:evenVBand="0" w:oddHBand="0" w:evenHBand="0" w:firstRowFirstColumn="0" w:firstRowLastColumn="0" w:lastRowFirstColumn="0" w:lastRowLastColumn="0"/>
              <w:rPr>
                <w:b/>
                <w:i w:val="0"/>
                <w:rPrChange w:id="90" w:author="KEVIN GRIES" w:date="2018-06-29T10:41:00Z">
                  <w:rPr>
                    <w:i w:val="0"/>
                  </w:rPr>
                </w:rPrChange>
              </w:rPr>
            </w:pPr>
            <w:r w:rsidRPr="00322799">
              <w:rPr>
                <w:b/>
                <w:i w:val="0"/>
                <w:rPrChange w:id="91" w:author="KEVIN GRIES" w:date="2018-06-29T10:41:00Z">
                  <w:rPr>
                    <w:i w:val="0"/>
                  </w:rPr>
                </w:rPrChange>
              </w:rPr>
              <w:t>(109)</w:t>
            </w:r>
          </w:p>
        </w:tc>
        <w:tc>
          <w:tcPr>
            <w:tcW w:w="711" w:type="pct"/>
            <w:gridSpan w:val="2"/>
            <w:tcBorders>
              <w:top w:val="single" w:sz="4" w:space="0" w:color="auto"/>
              <w:left w:val="single" w:sz="4" w:space="0" w:color="auto"/>
              <w:bottom w:val="single" w:sz="4" w:space="0" w:color="auto"/>
              <w:right w:val="single" w:sz="4" w:space="0" w:color="auto"/>
            </w:tcBorders>
            <w:vAlign w:val="center"/>
            <w:tcPrChange w:id="92" w:author="KEVIN GRIES" w:date="2018-06-29T10:39:00Z">
              <w:tcPr>
                <w:tcW w:w="621" w:type="pct"/>
                <w:gridSpan w:val="3"/>
                <w:tcBorders>
                  <w:top w:val="single" w:sz="4" w:space="0" w:color="auto"/>
                  <w:left w:val="single" w:sz="4" w:space="0" w:color="auto"/>
                  <w:bottom w:val="single" w:sz="4" w:space="0" w:color="auto"/>
                  <w:right w:val="single" w:sz="4" w:space="0" w:color="auto"/>
                </w:tcBorders>
                <w:vAlign w:val="center"/>
              </w:tcPr>
            </w:tcPrChange>
          </w:tcPr>
          <w:p w14:paraId="62A4846B" w14:textId="09B249E1" w:rsidR="00322799" w:rsidRPr="00322799" w:rsidRDefault="00322799" w:rsidP="00322799">
            <w:pPr>
              <w:jc w:val="center"/>
              <w:cnfStyle w:val="100000000000" w:firstRow="1" w:lastRow="0" w:firstColumn="0" w:lastColumn="0" w:oddVBand="0" w:evenVBand="0" w:oddHBand="0" w:evenHBand="0" w:firstRowFirstColumn="0" w:firstRowLastColumn="0" w:lastRowFirstColumn="0" w:lastRowLastColumn="0"/>
              <w:rPr>
                <w:b/>
                <w:i w:val="0"/>
                <w:rPrChange w:id="93" w:author="KEVIN GRIES" w:date="2018-06-29T10:41:00Z">
                  <w:rPr>
                    <w:i w:val="0"/>
                  </w:rPr>
                </w:rPrChange>
              </w:rPr>
            </w:pPr>
            <w:r w:rsidRPr="00322799">
              <w:rPr>
                <w:b/>
                <w:i w:val="0"/>
                <w:rPrChange w:id="94" w:author="KEVIN GRIES" w:date="2018-06-29T10:41:00Z">
                  <w:rPr>
                    <w:i w:val="0"/>
                  </w:rPr>
                </w:rPrChange>
              </w:rPr>
              <w:t>-</w:t>
            </w:r>
            <w:ins w:id="95" w:author="KEVIN GRIES" w:date="2018-06-29T10:21:00Z">
              <w:r w:rsidRPr="00322799">
                <w:rPr>
                  <w:b/>
                  <w:i w:val="0"/>
                  <w:rPrChange w:id="96" w:author="KEVIN GRIES" w:date="2018-06-29T10:41:00Z">
                    <w:rPr>
                      <w:i w:val="0"/>
                    </w:rPr>
                  </w:rPrChange>
                </w:rPr>
                <w:t>0</w:t>
              </w:r>
            </w:ins>
            <w:r w:rsidRPr="00322799">
              <w:rPr>
                <w:b/>
                <w:i w:val="0"/>
                <w:rPrChange w:id="97" w:author="KEVIN GRIES" w:date="2018-06-29T10:41:00Z">
                  <w:rPr>
                    <w:i w:val="0"/>
                  </w:rPr>
                </w:rPrChange>
              </w:rPr>
              <w:t>.182</w:t>
            </w:r>
          </w:p>
          <w:p w14:paraId="5C78E4B9" w14:textId="77777777" w:rsidR="00322799" w:rsidRPr="00322799" w:rsidRDefault="00322799" w:rsidP="00322799">
            <w:pPr>
              <w:jc w:val="center"/>
              <w:cnfStyle w:val="100000000000" w:firstRow="1" w:lastRow="0" w:firstColumn="0" w:lastColumn="0" w:oddVBand="0" w:evenVBand="0" w:oddHBand="0" w:evenHBand="0" w:firstRowFirstColumn="0" w:firstRowLastColumn="0" w:lastRowFirstColumn="0" w:lastRowLastColumn="0"/>
              <w:rPr>
                <w:b/>
                <w:i w:val="0"/>
                <w:rPrChange w:id="98" w:author="KEVIN GRIES" w:date="2018-06-29T10:41:00Z">
                  <w:rPr>
                    <w:i w:val="0"/>
                  </w:rPr>
                </w:rPrChange>
              </w:rPr>
            </w:pPr>
            <w:r w:rsidRPr="00322799">
              <w:rPr>
                <w:b/>
                <w:i w:val="0"/>
                <w:rPrChange w:id="99" w:author="KEVIN GRIES" w:date="2018-06-29T10:41:00Z">
                  <w:rPr>
                    <w:i w:val="0"/>
                  </w:rPr>
                </w:rPrChange>
              </w:rPr>
              <w:t>(.025)</w:t>
            </w:r>
          </w:p>
        </w:tc>
        <w:tc>
          <w:tcPr>
            <w:cnfStyle w:val="000010000000" w:firstRow="0" w:lastRow="0" w:firstColumn="0" w:lastColumn="0" w:oddVBand="1" w:evenVBand="0" w:oddHBand="0" w:evenHBand="0" w:firstRowFirstColumn="0" w:firstRowLastColumn="0" w:lastRowFirstColumn="0" w:lastRowLastColumn="0"/>
            <w:tcW w:w="732"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100" w:author="KEVIN GRIES" w:date="2018-06-29T10:39:00Z">
              <w:tcPr>
                <w:tcW w:w="30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636A78E7" w14:textId="339074D1" w:rsidR="00322799" w:rsidRPr="00322799" w:rsidRDefault="00322799" w:rsidP="00322799">
            <w:pPr>
              <w:jc w:val="center"/>
              <w:cnfStyle w:val="100010000000" w:firstRow="1" w:lastRow="0" w:firstColumn="0" w:lastColumn="0" w:oddVBand="1" w:evenVBand="0" w:oddHBand="0" w:evenHBand="0" w:firstRowFirstColumn="0" w:firstRowLastColumn="0" w:lastRowFirstColumn="0" w:lastRowLastColumn="0"/>
              <w:rPr>
                <w:ins w:id="101" w:author="KEVIN GRIES" w:date="2018-06-29T10:38:00Z"/>
                <w:b/>
                <w:i w:val="0"/>
                <w:rPrChange w:id="102" w:author="KEVIN GRIES" w:date="2018-06-29T10:41:00Z">
                  <w:rPr>
                    <w:ins w:id="103" w:author="KEVIN GRIES" w:date="2018-06-29T10:38:00Z"/>
                    <w:i w:val="0"/>
                  </w:rPr>
                </w:rPrChange>
              </w:rPr>
            </w:pPr>
            <w:ins w:id="104" w:author="KEVIN GRIES" w:date="2018-06-29T10:38:00Z">
              <w:r w:rsidRPr="00322799">
                <w:rPr>
                  <w:b/>
                  <w:i w:val="0"/>
                  <w:rPrChange w:id="105" w:author="KEVIN GRIES" w:date="2018-06-29T10:41:00Z">
                    <w:rPr>
                      <w:i w:val="0"/>
                    </w:rPr>
                  </w:rPrChange>
                </w:rPr>
                <w:t>-5.2%</w:t>
              </w:r>
            </w:ins>
          </w:p>
        </w:tc>
        <w:tc>
          <w:tcPr>
            <w:tcW w:w="71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106" w:author="KEVIN GRIES" w:date="2018-06-29T10:39:00Z">
              <w:tcPr>
                <w:tcW w:w="62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24EB749C" w14:textId="36D9FA77" w:rsidR="00322799" w:rsidRPr="00322799" w:rsidRDefault="00322799" w:rsidP="00322799">
            <w:pPr>
              <w:jc w:val="center"/>
              <w:cnfStyle w:val="100000000000" w:firstRow="1" w:lastRow="0" w:firstColumn="0" w:lastColumn="0" w:oddVBand="0" w:evenVBand="0" w:oddHBand="0" w:evenHBand="0" w:firstRowFirstColumn="0" w:firstRowLastColumn="0" w:lastRowFirstColumn="0" w:lastRowLastColumn="0"/>
              <w:rPr>
                <w:b/>
                <w:i w:val="0"/>
                <w:rPrChange w:id="107" w:author="KEVIN GRIES" w:date="2018-06-29T10:41:00Z">
                  <w:rPr>
                    <w:i w:val="0"/>
                  </w:rPr>
                </w:rPrChange>
              </w:rPr>
            </w:pPr>
            <w:r w:rsidRPr="00322799">
              <w:rPr>
                <w:b/>
                <w:i w:val="0"/>
                <w:rPrChange w:id="108" w:author="KEVIN GRIES" w:date="2018-06-29T10:41:00Z">
                  <w:rPr>
                    <w:i w:val="0"/>
                  </w:rPr>
                </w:rPrChange>
              </w:rPr>
              <w:t>-2,372</w:t>
            </w:r>
          </w:p>
          <w:p w14:paraId="77E5519F" w14:textId="77777777" w:rsidR="00322799" w:rsidRPr="00322799" w:rsidRDefault="00322799" w:rsidP="00322799">
            <w:pPr>
              <w:jc w:val="center"/>
              <w:cnfStyle w:val="100000000000" w:firstRow="1" w:lastRow="0" w:firstColumn="0" w:lastColumn="0" w:oddVBand="0" w:evenVBand="0" w:oddHBand="0" w:evenHBand="0" w:firstRowFirstColumn="0" w:firstRowLastColumn="0" w:lastRowFirstColumn="0" w:lastRowLastColumn="0"/>
              <w:rPr>
                <w:b/>
                <w:i w:val="0"/>
                <w:rPrChange w:id="109" w:author="KEVIN GRIES" w:date="2018-06-29T10:41:00Z">
                  <w:rPr>
                    <w:i w:val="0"/>
                  </w:rPr>
                </w:rPrChange>
              </w:rPr>
            </w:pPr>
            <w:r w:rsidRPr="00322799">
              <w:rPr>
                <w:b/>
                <w:i w:val="0"/>
                <w:rPrChange w:id="110" w:author="KEVIN GRIES" w:date="2018-06-29T10:41:00Z">
                  <w:rPr>
                    <w:i w:val="0"/>
                  </w:rPr>
                </w:rPrChange>
              </w:rPr>
              <w:t>(108)</w:t>
            </w:r>
          </w:p>
        </w:tc>
      </w:tr>
      <w:tr w:rsidR="00322799" w14:paraId="7D9F3389" w14:textId="77777777" w:rsidTr="00322799">
        <w:tblPrEx>
          <w:tblPrExChange w:id="111" w:author="KEVIN GRIES" w:date="2018-06-29T10:39:00Z">
            <w:tblPrEx>
              <w:tblW w:w="5000" w:type="pct"/>
            </w:tblPrEx>
          </w:tblPrExChange>
        </w:tblPrEx>
        <w:trPr>
          <w:cnfStyle w:val="100000000000" w:firstRow="1" w:lastRow="0" w:firstColumn="0" w:lastColumn="0" w:oddVBand="0" w:evenVBand="0" w:oddHBand="0" w:evenHBand="0" w:firstRowFirstColumn="0" w:firstRowLastColumn="0" w:lastRowFirstColumn="0" w:lastRowLastColumn="0"/>
          <w:cantSplit/>
          <w:trHeight w:val="1021"/>
          <w:tblHeader/>
          <w:trPrChange w:id="112" w:author="KEVIN GRIES" w:date="2018-06-29T10:39:00Z">
            <w:trPr>
              <w:gridAfter w:val="0"/>
              <w:wAfter w:w="242" w:type="pct"/>
              <w:cantSplit/>
              <w:trHeight w:val="1021"/>
              <w:tblHeader/>
            </w:trPr>
          </w:trPrChange>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vAlign w:val="center"/>
            <w:tcPrChange w:id="113" w:author="KEVIN GRIES" w:date="2018-06-29T10:39:00Z">
              <w:tcPr>
                <w:tcW w:w="606" w:type="pct"/>
                <w:tcBorders>
                  <w:top w:val="single" w:sz="4" w:space="0" w:color="auto"/>
                  <w:left w:val="single" w:sz="4" w:space="0" w:color="auto"/>
                  <w:bottom w:val="single" w:sz="4" w:space="0" w:color="auto"/>
                  <w:right w:val="single" w:sz="4" w:space="0" w:color="auto"/>
                </w:tcBorders>
                <w:vAlign w:val="center"/>
              </w:tcPr>
            </w:tcPrChange>
          </w:tcPr>
          <w:p w14:paraId="32374907" w14:textId="77777777" w:rsidR="00322799" w:rsidRPr="00E2076F" w:rsidRDefault="00322799" w:rsidP="00322799">
            <w:pPr>
              <w:cnfStyle w:val="101000000100" w:firstRow="1" w:lastRow="0" w:firstColumn="1" w:lastColumn="0" w:oddVBand="0" w:evenVBand="0" w:oddHBand="0" w:evenHBand="0" w:firstRowFirstColumn="1" w:firstRowLastColumn="0" w:lastRowFirstColumn="0" w:lastRowLastColumn="0"/>
              <w:rPr>
                <w:i w:val="0"/>
              </w:rPr>
            </w:pPr>
            <w:r w:rsidRPr="00E2076F">
              <w:rPr>
                <w:i w:val="0"/>
              </w:rPr>
              <w:t>Snapback Period</w:t>
            </w:r>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114" w:author="KEVIN GRIES" w:date="2018-06-29T10:39:00Z">
              <w:tcPr>
                <w:tcW w:w="621"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0DF94CF7" w14:textId="53C7C46C"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ins w:id="115" w:author="KEVIN GRIES" w:date="2018-06-29T10:21:00Z">
              <w:r>
                <w:rPr>
                  <w:i w:val="0"/>
                </w:rPr>
                <w:t>0</w:t>
              </w:r>
            </w:ins>
            <w:r w:rsidRPr="000534DE">
              <w:rPr>
                <w:i w:val="0"/>
              </w:rPr>
              <w:t>.037</w:t>
            </w:r>
          </w:p>
          <w:p w14:paraId="300A54C8" w14:textId="77777777"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0534DE">
              <w:rPr>
                <w:i w:val="0"/>
              </w:rPr>
              <w:t>(-.025)</w:t>
            </w:r>
          </w:p>
        </w:tc>
        <w:tc>
          <w:tcPr>
            <w:tcW w:w="732" w:type="pct"/>
            <w:tcBorders>
              <w:top w:val="single" w:sz="4" w:space="0" w:color="auto"/>
              <w:left w:val="single" w:sz="4" w:space="0" w:color="auto"/>
              <w:bottom w:val="single" w:sz="4" w:space="0" w:color="auto"/>
              <w:right w:val="single" w:sz="4" w:space="0" w:color="auto"/>
            </w:tcBorders>
            <w:vAlign w:val="center"/>
            <w:tcPrChange w:id="116" w:author="KEVIN GRIES" w:date="2018-06-29T10:39:00Z">
              <w:tcPr>
                <w:tcW w:w="640" w:type="pct"/>
                <w:tcBorders>
                  <w:top w:val="single" w:sz="4" w:space="0" w:color="auto"/>
                  <w:left w:val="single" w:sz="4" w:space="0" w:color="auto"/>
                  <w:bottom w:val="single" w:sz="4" w:space="0" w:color="auto"/>
                  <w:right w:val="single" w:sz="4" w:space="0" w:color="auto"/>
                </w:tcBorders>
                <w:vAlign w:val="center"/>
              </w:tcPr>
            </w:tcPrChange>
          </w:tcPr>
          <w:p w14:paraId="29D9038B" w14:textId="45743C36"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ns w:id="117" w:author="KEVIN GRIES" w:date="2018-06-29T10:37:00Z"/>
                <w:i w:val="0"/>
              </w:rPr>
            </w:pPr>
            <w:ins w:id="118" w:author="KEVIN GRIES" w:date="2018-06-29T10:38:00Z">
              <w:r>
                <w:rPr>
                  <w:i w:val="0"/>
                </w:rPr>
                <w:t>0</w:t>
              </w:r>
              <w:r w:rsidRPr="000534DE">
                <w:rPr>
                  <w:i w:val="0"/>
                </w:rPr>
                <w:t>.</w:t>
              </w:r>
            </w:ins>
            <w:ins w:id="119" w:author="KEVIN GRIES" w:date="2018-06-29T14:23:00Z">
              <w:r w:rsidR="00877A55">
                <w:rPr>
                  <w:i w:val="0"/>
                </w:rPr>
                <w:t>1</w:t>
              </w:r>
            </w:ins>
            <w:ins w:id="120" w:author="KEVIN GRIES" w:date="2018-06-29T10:38:00Z">
              <w:r w:rsidRPr="000534DE">
                <w:rPr>
                  <w:i w:val="0"/>
                </w:rPr>
                <w:t>%</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vAlign w:val="center"/>
            <w:tcPrChange w:id="121" w:author="KEVIN GRIES" w:date="2018-06-29T10:39:00Z">
              <w:tcPr>
                <w:tcW w:w="621" w:type="pct"/>
                <w:tcBorders>
                  <w:top w:val="single" w:sz="4" w:space="0" w:color="auto"/>
                  <w:left w:val="single" w:sz="4" w:space="0" w:color="auto"/>
                  <w:bottom w:val="single" w:sz="4" w:space="0" w:color="auto"/>
                  <w:right w:val="single" w:sz="4" w:space="0" w:color="auto"/>
                </w:tcBorders>
                <w:vAlign w:val="center"/>
              </w:tcPr>
            </w:tcPrChange>
          </w:tcPr>
          <w:p w14:paraId="17634736" w14:textId="3771F537"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0534DE">
              <w:rPr>
                <w:i w:val="0"/>
              </w:rPr>
              <w:t>478</w:t>
            </w:r>
          </w:p>
          <w:p w14:paraId="56AFB231" w14:textId="77777777"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0534DE">
              <w:rPr>
                <w:i w:val="0"/>
              </w:rPr>
              <w:t>(107)</w:t>
            </w:r>
          </w:p>
        </w:tc>
        <w:tc>
          <w:tcPr>
            <w:tcW w:w="711" w:type="pct"/>
            <w:gridSpan w:val="2"/>
            <w:tcBorders>
              <w:top w:val="single" w:sz="4" w:space="0" w:color="auto"/>
              <w:left w:val="single" w:sz="4" w:space="0" w:color="auto"/>
              <w:bottom w:val="single" w:sz="4" w:space="0" w:color="auto"/>
              <w:right w:val="single" w:sz="4" w:space="0" w:color="auto"/>
            </w:tcBorders>
            <w:vAlign w:val="center"/>
            <w:tcPrChange w:id="122" w:author="KEVIN GRIES" w:date="2018-06-29T10:39:00Z">
              <w:tcPr>
                <w:tcW w:w="621" w:type="pct"/>
                <w:gridSpan w:val="3"/>
                <w:tcBorders>
                  <w:top w:val="single" w:sz="4" w:space="0" w:color="auto"/>
                  <w:left w:val="single" w:sz="4" w:space="0" w:color="auto"/>
                  <w:bottom w:val="single" w:sz="4" w:space="0" w:color="auto"/>
                  <w:right w:val="single" w:sz="4" w:space="0" w:color="auto"/>
                </w:tcBorders>
                <w:vAlign w:val="center"/>
              </w:tcPr>
            </w:tcPrChange>
          </w:tcPr>
          <w:p w14:paraId="048E3AB8" w14:textId="17C8ED5F"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ins w:id="123" w:author="KEVIN GRIES" w:date="2018-06-29T10:21:00Z">
              <w:r>
                <w:rPr>
                  <w:i w:val="0"/>
                </w:rPr>
                <w:t>0</w:t>
              </w:r>
            </w:ins>
            <w:r w:rsidRPr="000534DE">
              <w:rPr>
                <w:i w:val="0"/>
              </w:rPr>
              <w:t>.030</w:t>
            </w:r>
          </w:p>
          <w:p w14:paraId="5F6F661B" w14:textId="77777777"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0534DE">
              <w:rPr>
                <w:i w:val="0"/>
              </w:rPr>
              <w:t>(.023)</w:t>
            </w:r>
          </w:p>
        </w:tc>
        <w:tc>
          <w:tcPr>
            <w:cnfStyle w:val="000010000000" w:firstRow="0" w:lastRow="0" w:firstColumn="0" w:lastColumn="0" w:oddVBand="1" w:evenVBand="0" w:oddHBand="0" w:evenHBand="0" w:firstRowFirstColumn="0" w:firstRowLastColumn="0" w:lastRowFirstColumn="0" w:lastRowLastColumn="0"/>
            <w:tcW w:w="732"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124" w:author="KEVIN GRIES" w:date="2018-06-29T10:39:00Z">
              <w:tcPr>
                <w:tcW w:w="30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383117ED" w14:textId="59CA0E0B"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ns w:id="125" w:author="KEVIN GRIES" w:date="2018-06-29T10:38:00Z"/>
                <w:i w:val="0"/>
              </w:rPr>
            </w:pPr>
            <w:ins w:id="126" w:author="KEVIN GRIES" w:date="2018-06-29T10:38:00Z">
              <w:r>
                <w:rPr>
                  <w:i w:val="0"/>
                </w:rPr>
                <w:t>0</w:t>
              </w:r>
              <w:r w:rsidRPr="000534DE">
                <w:rPr>
                  <w:i w:val="0"/>
                </w:rPr>
                <w:t>.</w:t>
              </w:r>
            </w:ins>
            <w:ins w:id="127" w:author="KEVIN GRIES" w:date="2018-06-29T14:24:00Z">
              <w:r w:rsidR="00877A55">
                <w:rPr>
                  <w:i w:val="0"/>
                </w:rPr>
                <w:t>1</w:t>
              </w:r>
            </w:ins>
            <w:ins w:id="128" w:author="KEVIN GRIES" w:date="2018-06-29T10:38:00Z">
              <w:r w:rsidRPr="000534DE">
                <w:rPr>
                  <w:i w:val="0"/>
                </w:rPr>
                <w:t>%</w:t>
              </w:r>
            </w:ins>
          </w:p>
        </w:tc>
        <w:tc>
          <w:tcPr>
            <w:tcW w:w="71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129" w:author="KEVIN GRIES" w:date="2018-06-29T10:39:00Z">
              <w:tcPr>
                <w:tcW w:w="62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4FACFBAA" w14:textId="06AD0F50"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0534DE">
              <w:rPr>
                <w:i w:val="0"/>
              </w:rPr>
              <w:t>393</w:t>
            </w:r>
          </w:p>
          <w:p w14:paraId="3A3F8B24" w14:textId="77777777"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0534DE">
              <w:rPr>
                <w:i w:val="0"/>
              </w:rPr>
              <w:t>(100)</w:t>
            </w:r>
          </w:p>
        </w:tc>
      </w:tr>
      <w:tr w:rsidR="00322799" w14:paraId="795EF50D" w14:textId="77777777" w:rsidTr="00322799">
        <w:tblPrEx>
          <w:tblPrExChange w:id="130" w:author="KEVIN GRIES" w:date="2018-06-29T10:39:00Z">
            <w:tblPrEx>
              <w:tblW w:w="5000" w:type="pct"/>
            </w:tblPrEx>
          </w:tblPrExChange>
        </w:tblPrEx>
        <w:trPr>
          <w:cnfStyle w:val="100000000000" w:firstRow="1" w:lastRow="0" w:firstColumn="0" w:lastColumn="0" w:oddVBand="0" w:evenVBand="0" w:oddHBand="0" w:evenHBand="0" w:firstRowFirstColumn="0" w:firstRowLastColumn="0" w:lastRowFirstColumn="0" w:lastRowLastColumn="0"/>
          <w:cantSplit/>
          <w:trHeight w:val="1021"/>
          <w:tblHeader/>
          <w:trPrChange w:id="131" w:author="KEVIN GRIES" w:date="2018-06-29T10:39:00Z">
            <w:trPr>
              <w:gridAfter w:val="0"/>
              <w:wAfter w:w="242" w:type="pct"/>
              <w:cantSplit/>
              <w:trHeight w:val="1021"/>
              <w:tblHeader/>
            </w:trPr>
          </w:trPrChange>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vAlign w:val="center"/>
            <w:tcPrChange w:id="132" w:author="KEVIN GRIES" w:date="2018-06-29T10:39:00Z">
              <w:tcPr>
                <w:tcW w:w="606" w:type="pct"/>
                <w:tcBorders>
                  <w:top w:val="single" w:sz="4" w:space="0" w:color="auto"/>
                  <w:left w:val="single" w:sz="4" w:space="0" w:color="auto"/>
                  <w:bottom w:val="single" w:sz="4" w:space="0" w:color="auto"/>
                  <w:right w:val="single" w:sz="4" w:space="0" w:color="auto"/>
                </w:tcBorders>
                <w:vAlign w:val="center"/>
              </w:tcPr>
            </w:tcPrChange>
          </w:tcPr>
          <w:p w14:paraId="5F8907B4" w14:textId="77777777" w:rsidR="00322799" w:rsidRPr="00E2076F" w:rsidRDefault="00322799" w:rsidP="00322799">
            <w:pPr>
              <w:cnfStyle w:val="101000000100" w:firstRow="1" w:lastRow="0" w:firstColumn="1" w:lastColumn="0" w:oddVBand="0" w:evenVBand="0" w:oddHBand="0" w:evenHBand="0" w:firstRowFirstColumn="1" w:firstRowLastColumn="0" w:lastRowFirstColumn="0" w:lastRowLastColumn="0"/>
              <w:rPr>
                <w:i w:val="0"/>
              </w:rPr>
            </w:pPr>
            <w:r w:rsidRPr="00E2076F">
              <w:rPr>
                <w:i w:val="0"/>
              </w:rPr>
              <w:t>Extended Snapback Period</w:t>
            </w:r>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133" w:author="KEVIN GRIES" w:date="2018-06-29T10:39:00Z">
              <w:tcPr>
                <w:tcW w:w="621"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26F964D3" w14:textId="31C74AB6"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ins w:id="134" w:author="KEVIN GRIES" w:date="2018-06-29T10:21:00Z">
              <w:r>
                <w:rPr>
                  <w:i w:val="0"/>
                </w:rPr>
                <w:t>0</w:t>
              </w:r>
            </w:ins>
            <w:r w:rsidRPr="000534DE">
              <w:rPr>
                <w:i w:val="0"/>
              </w:rPr>
              <w:t>.052</w:t>
            </w:r>
          </w:p>
          <w:p w14:paraId="489DC3B9" w14:textId="77777777"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0534DE">
              <w:rPr>
                <w:i w:val="0"/>
              </w:rPr>
              <w:t>(.015)</w:t>
            </w:r>
          </w:p>
        </w:tc>
        <w:tc>
          <w:tcPr>
            <w:tcW w:w="732" w:type="pct"/>
            <w:tcBorders>
              <w:top w:val="single" w:sz="4" w:space="0" w:color="auto"/>
              <w:left w:val="single" w:sz="4" w:space="0" w:color="auto"/>
              <w:bottom w:val="single" w:sz="4" w:space="0" w:color="auto"/>
              <w:right w:val="single" w:sz="4" w:space="0" w:color="auto"/>
            </w:tcBorders>
            <w:vAlign w:val="center"/>
            <w:tcPrChange w:id="135" w:author="KEVIN GRIES" w:date="2018-06-29T10:39:00Z">
              <w:tcPr>
                <w:tcW w:w="640" w:type="pct"/>
                <w:tcBorders>
                  <w:top w:val="single" w:sz="4" w:space="0" w:color="auto"/>
                  <w:left w:val="single" w:sz="4" w:space="0" w:color="auto"/>
                  <w:bottom w:val="single" w:sz="4" w:space="0" w:color="auto"/>
                  <w:right w:val="single" w:sz="4" w:space="0" w:color="auto"/>
                </w:tcBorders>
                <w:vAlign w:val="center"/>
              </w:tcPr>
            </w:tcPrChange>
          </w:tcPr>
          <w:p w14:paraId="412C9ACF" w14:textId="5BF2388D"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ns w:id="136" w:author="KEVIN GRIES" w:date="2018-06-29T10:37:00Z"/>
                <w:i w:val="0"/>
              </w:rPr>
            </w:pPr>
            <w:ins w:id="137" w:author="KEVIN GRIES" w:date="2018-06-29T10:38:00Z">
              <w:r>
                <w:rPr>
                  <w:i w:val="0"/>
                </w:rPr>
                <w:t>1.4</w:t>
              </w:r>
              <w:r w:rsidRPr="000534DE">
                <w:rPr>
                  <w:i w:val="0"/>
                </w:rPr>
                <w:t>%</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vAlign w:val="center"/>
            <w:tcPrChange w:id="138" w:author="KEVIN GRIES" w:date="2018-06-29T10:39:00Z">
              <w:tcPr>
                <w:tcW w:w="621" w:type="pct"/>
                <w:tcBorders>
                  <w:top w:val="single" w:sz="4" w:space="0" w:color="auto"/>
                  <w:left w:val="single" w:sz="4" w:space="0" w:color="auto"/>
                  <w:bottom w:val="single" w:sz="4" w:space="0" w:color="auto"/>
                  <w:right w:val="single" w:sz="4" w:space="0" w:color="auto"/>
                </w:tcBorders>
                <w:vAlign w:val="center"/>
              </w:tcPr>
            </w:tcPrChange>
          </w:tcPr>
          <w:p w14:paraId="676A7E93" w14:textId="0569A6B1"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0534DE">
              <w:rPr>
                <w:i w:val="0"/>
              </w:rPr>
              <w:t>2,267</w:t>
            </w:r>
          </w:p>
          <w:p w14:paraId="7B86BC98" w14:textId="77777777"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 w:val="0"/>
              </w:rPr>
            </w:pPr>
            <w:r w:rsidRPr="000534DE">
              <w:rPr>
                <w:i w:val="0"/>
              </w:rPr>
              <w:t>(63)</w:t>
            </w:r>
          </w:p>
        </w:tc>
        <w:tc>
          <w:tcPr>
            <w:tcW w:w="711" w:type="pct"/>
            <w:gridSpan w:val="2"/>
            <w:tcBorders>
              <w:top w:val="single" w:sz="4" w:space="0" w:color="auto"/>
              <w:left w:val="single" w:sz="4" w:space="0" w:color="auto"/>
              <w:bottom w:val="single" w:sz="4" w:space="0" w:color="auto"/>
              <w:right w:val="single" w:sz="4" w:space="0" w:color="auto"/>
            </w:tcBorders>
            <w:vAlign w:val="center"/>
            <w:tcPrChange w:id="139" w:author="KEVIN GRIES" w:date="2018-06-29T10:39:00Z">
              <w:tcPr>
                <w:tcW w:w="621" w:type="pct"/>
                <w:gridSpan w:val="3"/>
                <w:tcBorders>
                  <w:top w:val="single" w:sz="4" w:space="0" w:color="auto"/>
                  <w:left w:val="single" w:sz="4" w:space="0" w:color="auto"/>
                  <w:bottom w:val="single" w:sz="4" w:space="0" w:color="auto"/>
                  <w:right w:val="single" w:sz="4" w:space="0" w:color="auto"/>
                </w:tcBorders>
                <w:vAlign w:val="center"/>
              </w:tcPr>
            </w:tcPrChange>
          </w:tcPr>
          <w:p w14:paraId="7DAC8577" w14:textId="12470492"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ins w:id="140" w:author="KEVIN GRIES" w:date="2018-06-29T10:21:00Z">
              <w:r>
                <w:rPr>
                  <w:i w:val="0"/>
                </w:rPr>
                <w:t>0</w:t>
              </w:r>
            </w:ins>
            <w:r w:rsidRPr="000534DE">
              <w:rPr>
                <w:i w:val="0"/>
              </w:rPr>
              <w:t>.039</w:t>
            </w:r>
          </w:p>
          <w:p w14:paraId="5E89198B" w14:textId="77777777"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0534DE">
              <w:rPr>
                <w:i w:val="0"/>
              </w:rPr>
              <w:t>(.015)</w:t>
            </w:r>
          </w:p>
        </w:tc>
        <w:tc>
          <w:tcPr>
            <w:cnfStyle w:val="000010000000" w:firstRow="0" w:lastRow="0" w:firstColumn="0" w:lastColumn="0" w:oddVBand="1" w:evenVBand="0" w:oddHBand="0" w:evenHBand="0" w:firstRowFirstColumn="0" w:firstRowLastColumn="0" w:lastRowFirstColumn="0" w:lastRowLastColumn="0"/>
            <w:tcW w:w="732"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141" w:author="KEVIN GRIES" w:date="2018-06-29T10:39:00Z">
              <w:tcPr>
                <w:tcW w:w="30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2CFA392D" w14:textId="36EEC0A5" w:rsidR="00322799" w:rsidRPr="000534DE" w:rsidRDefault="00322799" w:rsidP="00322799">
            <w:pPr>
              <w:jc w:val="center"/>
              <w:cnfStyle w:val="100010000000" w:firstRow="1" w:lastRow="0" w:firstColumn="0" w:lastColumn="0" w:oddVBand="1" w:evenVBand="0" w:oddHBand="0" w:evenHBand="0" w:firstRowFirstColumn="0" w:firstRowLastColumn="0" w:lastRowFirstColumn="0" w:lastRowLastColumn="0"/>
              <w:rPr>
                <w:ins w:id="142" w:author="KEVIN GRIES" w:date="2018-06-29T10:38:00Z"/>
                <w:i w:val="0"/>
              </w:rPr>
            </w:pPr>
            <w:ins w:id="143" w:author="KEVIN GRIES" w:date="2018-06-29T10:38:00Z">
              <w:r w:rsidRPr="000534DE">
                <w:rPr>
                  <w:i w:val="0"/>
                </w:rPr>
                <w:t>1.</w:t>
              </w:r>
              <w:r>
                <w:rPr>
                  <w:i w:val="0"/>
                </w:rPr>
                <w:t>1</w:t>
              </w:r>
              <w:r w:rsidRPr="000534DE">
                <w:rPr>
                  <w:i w:val="0"/>
                </w:rPr>
                <w:t>%</w:t>
              </w:r>
            </w:ins>
          </w:p>
        </w:tc>
        <w:tc>
          <w:tcPr>
            <w:tcW w:w="71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Change w:id="144" w:author="KEVIN GRIES" w:date="2018-06-29T10:39:00Z">
              <w:tcPr>
                <w:tcW w:w="62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tcPrChange>
          </w:tcPr>
          <w:p w14:paraId="4CA5D851" w14:textId="4E6FAAD9"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0534DE">
              <w:rPr>
                <w:i w:val="0"/>
              </w:rPr>
              <w:t>1,711</w:t>
            </w:r>
          </w:p>
          <w:p w14:paraId="116867B5" w14:textId="77777777" w:rsidR="00322799" w:rsidRPr="000534DE" w:rsidRDefault="00322799" w:rsidP="00322799">
            <w:pPr>
              <w:jc w:val="center"/>
              <w:cnfStyle w:val="100000000000" w:firstRow="1" w:lastRow="0" w:firstColumn="0" w:lastColumn="0" w:oddVBand="0" w:evenVBand="0" w:oddHBand="0" w:evenHBand="0" w:firstRowFirstColumn="0" w:firstRowLastColumn="0" w:lastRowFirstColumn="0" w:lastRowLastColumn="0"/>
              <w:rPr>
                <w:i w:val="0"/>
              </w:rPr>
            </w:pPr>
            <w:r w:rsidRPr="000534DE">
              <w:rPr>
                <w:i w:val="0"/>
              </w:rPr>
              <w:t>(63)</w:t>
            </w:r>
          </w:p>
        </w:tc>
      </w:tr>
    </w:tbl>
    <w:p w14:paraId="5CBBCA74" w14:textId="77777777" w:rsidR="00A66A15" w:rsidRPr="00CA5026" w:rsidRDefault="00A66A15" w:rsidP="00F81BDF"/>
    <w:p w14:paraId="04BEE979" w14:textId="7C203899" w:rsidR="00F81BDF" w:rsidRDefault="00F81BDF" w:rsidP="00F81BDF">
      <w:pPr>
        <w:pStyle w:val="Heading3"/>
      </w:pPr>
      <w:bookmarkStart w:id="145" w:name="_Toc518047628"/>
      <w:r>
        <w:t>Significant Snapback Period</w:t>
      </w:r>
      <w:bookmarkEnd w:id="145"/>
    </w:p>
    <w:p w14:paraId="73EF17EC" w14:textId="25277934" w:rsidR="005242CD" w:rsidRPr="005242CD" w:rsidRDefault="005242CD" w:rsidP="005242CD">
      <w:r>
        <w:t xml:space="preserve">After Snapback Hour 1, the snapback effect was positive and significant at the 10% level for 8 hours on the July event and 4 hours on the August event. </w:t>
      </w:r>
      <w:r w:rsidR="00F12DD8">
        <w:t>When all hours with significant snapback e</w:t>
      </w:r>
      <w:r w:rsidR="007D2A57">
        <w:t>ffect we</w:t>
      </w:r>
      <w:r w:rsidR="00F12DD8">
        <w:t>re included, t</w:t>
      </w:r>
      <w:r w:rsidR="007D2A57">
        <w:t xml:space="preserve">he net </w:t>
      </w:r>
      <w:r w:rsidR="00AF42B4">
        <w:t xml:space="preserve">electricity </w:t>
      </w:r>
      <w:ins w:id="146" w:author="KEVIN GRIES" w:date="2018-06-29T14:25:00Z">
        <w:r w:rsidR="00877A55">
          <w:t>savings were 705 kW</w:t>
        </w:r>
      </w:ins>
      <w:r w:rsidR="00D61AD0">
        <w:t>h</w:t>
      </w:r>
      <w:ins w:id="147" w:author="KEVIN GRIES" w:date="2018-06-29T14:25:00Z">
        <w:r w:rsidR="00877A55">
          <w:t xml:space="preserve"> </w:t>
        </w:r>
      </w:ins>
      <w:del w:id="148" w:author="KEVIN GRIES" w:date="2018-06-29T14:25:00Z">
        <w:r w:rsidR="00AF42B4" w:rsidDel="00877A55">
          <w:delText>percent savings were</w:delText>
        </w:r>
        <w:r w:rsidDel="00877A55">
          <w:delText xml:space="preserve"> </w:delText>
        </w:r>
      </w:del>
      <w:del w:id="149" w:author="KEVIN GRIES" w:date="2018-06-29T10:23:00Z">
        <w:r w:rsidR="00F1275A" w:rsidDel="00612BFC">
          <w:delText>0</w:delText>
        </w:r>
        <w:r w:rsidDel="00612BFC">
          <w:delText>.9</w:delText>
        </w:r>
      </w:del>
      <w:del w:id="150" w:author="KEVIN GRIES" w:date="2018-06-29T14:25:00Z">
        <w:r w:rsidDel="00877A55">
          <w:delText xml:space="preserve">% </w:delText>
        </w:r>
      </w:del>
      <w:r>
        <w:t xml:space="preserve">on the July event and </w:t>
      </w:r>
      <w:ins w:id="151" w:author="KEVIN GRIES" w:date="2018-06-29T14:25:00Z">
        <w:r w:rsidR="00877A55">
          <w:t>661 kW</w:t>
        </w:r>
      </w:ins>
      <w:r w:rsidR="00D61AD0">
        <w:t>h</w:t>
      </w:r>
      <w:del w:id="152" w:author="KEVIN GRIES" w:date="2018-06-29T10:23:00Z">
        <w:r w:rsidR="00F1275A" w:rsidDel="00612BFC">
          <w:delText>0</w:delText>
        </w:r>
        <w:r w:rsidDel="00612BFC">
          <w:delText>.4</w:delText>
        </w:r>
      </w:del>
      <w:del w:id="153" w:author="KEVIN GRIES" w:date="2018-06-29T14:25:00Z">
        <w:r w:rsidDel="00877A55">
          <w:delText>%</w:delText>
        </w:r>
      </w:del>
      <w:r>
        <w:t xml:space="preserve"> on the August event. </w:t>
      </w:r>
      <w:r w:rsidR="00F12DD8">
        <w:t xml:space="preserve">The </w:t>
      </w:r>
      <w:r w:rsidR="00C33F98">
        <w:t xml:space="preserve">net </w:t>
      </w:r>
      <w:r w:rsidR="00F12DD8">
        <w:t>e</w:t>
      </w:r>
      <w:r w:rsidR="00C33F98">
        <w:t>lectricity</w:t>
      </w:r>
      <w:r>
        <w:t xml:space="preserve"> impacts of the program change</w:t>
      </w:r>
      <w:r w:rsidR="001F7E2B">
        <w:t>d</w:t>
      </w:r>
      <w:r>
        <w:t xml:space="preserve"> significantly when</w:t>
      </w:r>
      <w:r w:rsidR="002407AA">
        <w:t xml:space="preserve"> </w:t>
      </w:r>
      <w:r w:rsidR="00F12DD8">
        <w:t>the snapbac</w:t>
      </w:r>
      <w:r w:rsidR="007D2A57">
        <w:t>k effect wa</w:t>
      </w:r>
      <w:r w:rsidR="00FC09B6">
        <w:t xml:space="preserve">s included. </w:t>
      </w:r>
    </w:p>
    <w:p w14:paraId="460CD8FE" w14:textId="702BF66D" w:rsidR="00F81BDF" w:rsidRDefault="00F81BDF" w:rsidP="00F81BDF">
      <w:pPr>
        <w:pStyle w:val="Heading3"/>
      </w:pPr>
      <w:bookmarkStart w:id="154" w:name="_Toc518047629"/>
      <w:r>
        <w:lastRenderedPageBreak/>
        <w:t>Larger Treatment Effect for Metro Customers</w:t>
      </w:r>
      <w:bookmarkEnd w:id="154"/>
    </w:p>
    <w:p w14:paraId="5C752BCD" w14:textId="77777777" w:rsidR="00D54E75" w:rsidRDefault="00F81BDF" w:rsidP="00F81BDF">
      <w:r>
        <w:t xml:space="preserve">The magnitude of the treatment effect for metro customers was </w:t>
      </w:r>
      <w:r w:rsidR="00D54E75">
        <w:t xml:space="preserve">38% </w:t>
      </w:r>
      <w:r>
        <w:t>larger than</w:t>
      </w:r>
      <w:r w:rsidR="005242CD">
        <w:t xml:space="preserve"> non-</w:t>
      </w:r>
      <w:r>
        <w:t>metro customers for all hours of t</w:t>
      </w:r>
      <w:r w:rsidR="00C33F98">
        <w:t>he AC cycling p</w:t>
      </w:r>
      <w:r w:rsidR="005242CD">
        <w:t xml:space="preserve">eriod. </w:t>
      </w:r>
      <w:r w:rsidR="00D54E75">
        <w:t>After adjusting for metro customer’s higher proportion of functioning DCUs, their estimated treatment effect was still 25% higher than non-metro customers.</w:t>
      </w:r>
    </w:p>
    <w:p w14:paraId="1F94AE0F" w14:textId="1A8E2A73" w:rsidR="00C43AF4" w:rsidRPr="00F81BDF" w:rsidRDefault="005242CD" w:rsidP="00F81BDF">
      <w:r>
        <w:t xml:space="preserve"> </w:t>
      </w:r>
      <w:r w:rsidR="00F81BDF">
        <w:t xml:space="preserve">The </w:t>
      </w:r>
      <w:r w:rsidR="00D16567">
        <w:t xml:space="preserve">relationship between </w:t>
      </w:r>
      <w:r w:rsidR="00F81BDF">
        <w:t xml:space="preserve">snapback effect </w:t>
      </w:r>
      <w:r w:rsidR="00D16567">
        <w:t xml:space="preserve">and metro status was ambiguous </w:t>
      </w:r>
      <w:r w:rsidR="008B705D">
        <w:t xml:space="preserve">with </w:t>
      </w:r>
      <w:r w:rsidR="00D16567">
        <w:t>the two event days</w:t>
      </w:r>
      <w:r w:rsidR="008B705D">
        <w:t xml:space="preserve"> provided</w:t>
      </w:r>
      <w:r w:rsidR="00D16567">
        <w:t>.</w:t>
      </w:r>
      <w:r w:rsidR="00F81BDF">
        <w:t xml:space="preserve"> Further analysis with more event days will be required to determine the </w:t>
      </w:r>
      <w:r w:rsidR="00C33F98">
        <w:t>effect of metro status on net electricity consumption</w:t>
      </w:r>
      <w:r w:rsidR="00F81BDF">
        <w:t xml:space="preserve">. </w:t>
      </w:r>
    </w:p>
    <w:p w14:paraId="51EDF7DA" w14:textId="77777777" w:rsidR="008A5839" w:rsidRDefault="008A5839" w:rsidP="008A5839">
      <w:pPr>
        <w:pStyle w:val="Heading2"/>
      </w:pPr>
      <w:bookmarkStart w:id="155" w:name="_Toc518047630"/>
      <w:r>
        <w:t>Recommendations</w:t>
      </w:r>
      <w:bookmarkEnd w:id="155"/>
    </w:p>
    <w:p w14:paraId="0C27E12C" w14:textId="6AA054EF" w:rsidR="00414FA5" w:rsidRDefault="008D2655" w:rsidP="00C43AF4">
      <w:pPr>
        <w:pStyle w:val="Heading3"/>
      </w:pPr>
      <w:bookmarkStart w:id="156" w:name="_Toc518047631"/>
      <w:r>
        <w:t xml:space="preserve">Definition of </w:t>
      </w:r>
      <w:r w:rsidR="00FA039F">
        <w:t xml:space="preserve">the </w:t>
      </w:r>
      <w:r>
        <w:t>Snapback Period</w:t>
      </w:r>
      <w:bookmarkEnd w:id="156"/>
    </w:p>
    <w:p w14:paraId="0789D303" w14:textId="40083869" w:rsidR="00FA039F" w:rsidRDefault="00FA039F" w:rsidP="00FA039F">
      <w:r>
        <w:t>The in</w:t>
      </w:r>
      <w:r w:rsidR="00D54E75">
        <w:t>itial assumption that a 3-hour s</w:t>
      </w:r>
      <w:r>
        <w:t>n</w:t>
      </w:r>
      <w:r w:rsidR="00D54E75">
        <w:t>apback p</w:t>
      </w:r>
      <w:r w:rsidR="00C33F98">
        <w:t>eriod accounted for the</w:t>
      </w:r>
      <w:r>
        <w:t xml:space="preserve"> snapback effect proved to be insufficient. In future evaluations, the </w:t>
      </w:r>
      <w:r w:rsidR="00D54E75">
        <w:t>extent of the snapback p</w:t>
      </w:r>
      <w:r>
        <w:t xml:space="preserve">eriod can be defined by estimating the treatment effect </w:t>
      </w:r>
      <w:r w:rsidR="00D54E75">
        <w:t>for several hours after the AC cycling period and extending the snapback p</w:t>
      </w:r>
      <w:r>
        <w:t xml:space="preserve">eriod until the last hour that shows a statistically significant snapback effect. This will provide a more comprehensive estimation of the program’s </w:t>
      </w:r>
      <w:r w:rsidR="00C33F98">
        <w:t>net electricity impact</w:t>
      </w:r>
      <w:r>
        <w:t xml:space="preserve">. </w:t>
      </w:r>
    </w:p>
    <w:p w14:paraId="0DB8E4BC" w14:textId="37798800" w:rsidR="00C43AF4" w:rsidRDefault="00C43AF4" w:rsidP="00C43AF4">
      <w:pPr>
        <w:pStyle w:val="Heading3"/>
      </w:pPr>
      <w:bookmarkStart w:id="157" w:name="_Toc518047632"/>
      <w:r>
        <w:t>Target Metro Customers in Future Program Design</w:t>
      </w:r>
      <w:bookmarkEnd w:id="157"/>
    </w:p>
    <w:p w14:paraId="0B9BF833" w14:textId="1668E1EC" w:rsidR="008A5839" w:rsidRDefault="00A51F32">
      <w:r>
        <w:t>On average, c</w:t>
      </w:r>
      <w:r w:rsidR="00C43AF4">
        <w:t xml:space="preserve">ustomers with metro status had a </w:t>
      </w:r>
      <w:r w:rsidR="0015624A">
        <w:t>38</w:t>
      </w:r>
      <w:r>
        <w:t>% larger</w:t>
      </w:r>
      <w:r w:rsidR="00C43AF4">
        <w:t xml:space="preserve"> treatment effect than non-metro customers. In future program design, it will be more economical to invest in participants living in </w:t>
      </w:r>
      <w:r w:rsidR="00C33F98">
        <w:t>the metro area</w:t>
      </w:r>
      <w:r w:rsidR="00C43AF4">
        <w:t xml:space="preserve"> than </w:t>
      </w:r>
      <w:r w:rsidR="00C33F98">
        <w:t>the non-metro area</w:t>
      </w:r>
      <w:r w:rsidR="00C43AF4">
        <w:t xml:space="preserve"> because they</w:t>
      </w:r>
      <w:r w:rsidR="002407AA">
        <w:t xml:space="preserve"> </w:t>
      </w:r>
      <w:r w:rsidR="00D16567">
        <w:t>will likely</w:t>
      </w:r>
      <w:r w:rsidR="00C43AF4">
        <w:t xml:space="preserve"> yield higher demand reductions. </w:t>
      </w:r>
    </w:p>
    <w:p w14:paraId="1FFDED5A" w14:textId="559471E6" w:rsidR="00D67A3A" w:rsidRDefault="00D67A3A" w:rsidP="00D67A3A">
      <w:pPr>
        <w:pStyle w:val="Heading3"/>
      </w:pPr>
      <w:bookmarkStart w:id="158" w:name="_Toc518047633"/>
      <w:r>
        <w:t>Investigation of Non-Functioning DCUs</w:t>
      </w:r>
      <w:bookmarkEnd w:id="158"/>
    </w:p>
    <w:p w14:paraId="3AE275C6" w14:textId="6BBC93D4" w:rsidR="00D67A3A" w:rsidRPr="00D67A3A" w:rsidRDefault="00D67A3A" w:rsidP="00D67A3A">
      <w:r>
        <w:t xml:space="preserve">The presence of non-functioning DCUs caused uncertainty </w:t>
      </w:r>
      <w:r w:rsidR="008B705D">
        <w:t>on</w:t>
      </w:r>
      <w:r>
        <w:t xml:space="preserve"> the program’s electricity impacts</w:t>
      </w:r>
      <w:r w:rsidR="00245D17">
        <w:t xml:space="preserve"> when a DCU is functioning</w:t>
      </w:r>
      <w:r>
        <w:t>. Ele</w:t>
      </w:r>
      <w:r w:rsidR="00D54E75">
        <w:t>ctricity reductions through AC c</w:t>
      </w:r>
      <w:r>
        <w:t>ycling programs</w:t>
      </w:r>
      <w:r w:rsidR="00245D17">
        <w:t xml:space="preserve"> rely</w:t>
      </w:r>
      <w:r>
        <w:t xml:space="preserve"> on functioning DCUs</w:t>
      </w:r>
      <w:ins w:id="159" w:author="Provencher, Bill" w:date="2018-06-26T08:45:00Z">
        <w:r w:rsidR="00245D17">
          <w:t>,</w:t>
        </w:r>
      </w:ins>
      <w:r>
        <w:t xml:space="preserve"> and the program may </w:t>
      </w:r>
      <w:r w:rsidR="00E547AC">
        <w:t xml:space="preserve">have </w:t>
      </w:r>
      <w:r>
        <w:t>achieve</w:t>
      </w:r>
      <w:r w:rsidR="00E547AC">
        <w:t>d</w:t>
      </w:r>
      <w:r>
        <w:t xml:space="preserve"> </w:t>
      </w:r>
      <w:r w:rsidR="00E547AC">
        <w:t>larger electricity impacts</w:t>
      </w:r>
      <w:r>
        <w:t xml:space="preserve"> </w:t>
      </w:r>
      <w:r w:rsidR="00E547AC">
        <w:t>if</w:t>
      </w:r>
      <w:r>
        <w:t xml:space="preserve"> a higher percentage of customers </w:t>
      </w:r>
      <w:r w:rsidR="00E547AC">
        <w:t xml:space="preserve">had functioning DCUs. It is recommended to analyze the </w:t>
      </w:r>
      <w:r w:rsidR="00271EA8">
        <w:t xml:space="preserve">potential mechanical or behavioral </w:t>
      </w:r>
      <w:r w:rsidR="00E547AC">
        <w:t>cause</w:t>
      </w:r>
      <w:r w:rsidR="00271EA8">
        <w:t>s</w:t>
      </w:r>
      <w:r w:rsidR="00E547AC">
        <w:t xml:space="preserve"> of non-functioning DCUs</w:t>
      </w:r>
      <w:r w:rsidR="00271EA8">
        <w:t xml:space="preserve"> </w:t>
      </w:r>
      <w:r w:rsidR="00E547AC">
        <w:t xml:space="preserve">before subsequent iterations of this program. </w:t>
      </w:r>
    </w:p>
    <w:p w14:paraId="798D862E" w14:textId="77777777" w:rsidR="008A5839" w:rsidRDefault="008A5839" w:rsidP="008A5839">
      <w:pPr>
        <w:pStyle w:val="Heading1"/>
      </w:pPr>
      <w:bookmarkStart w:id="160" w:name="_Toc518047634"/>
      <w:r>
        <w:lastRenderedPageBreak/>
        <w:t>Research Purpose</w:t>
      </w:r>
      <w:bookmarkEnd w:id="160"/>
    </w:p>
    <w:p w14:paraId="456181C1" w14:textId="1A85175F" w:rsidR="008A5839" w:rsidRDefault="001B3C05" w:rsidP="008A5839">
      <w:pPr>
        <w:pStyle w:val="Heading2"/>
      </w:pPr>
      <w:bookmarkStart w:id="161" w:name="_Toc518047635"/>
      <w:r>
        <w:t>Research Objective</w:t>
      </w:r>
      <w:bookmarkEnd w:id="161"/>
    </w:p>
    <w:p w14:paraId="6D5BCF75" w14:textId="267335D8" w:rsidR="0051228F" w:rsidRDefault="008B6E2A" w:rsidP="00337DF9">
      <w:r>
        <w:t>This</w:t>
      </w:r>
      <w:r w:rsidR="004A3207">
        <w:t xml:space="preserve"> analysis</w:t>
      </w:r>
      <w:r w:rsidR="00D16567">
        <w:t xml:space="preserve"> evaluated</w:t>
      </w:r>
      <w:r w:rsidR="000D6359">
        <w:t xml:space="preserve"> an Air </w:t>
      </w:r>
      <w:r>
        <w:t>Conditioning (AC) Cycling Demand Response</w:t>
      </w:r>
      <w:r w:rsidR="00311FFC">
        <w:t xml:space="preserve"> </w:t>
      </w:r>
      <w:r w:rsidR="0051228F">
        <w:t>(DR)</w:t>
      </w:r>
      <w:r>
        <w:t xml:space="preserve"> Program conducted </w:t>
      </w:r>
      <w:r w:rsidR="00D16567">
        <w:t>in Georgia of</w:t>
      </w:r>
      <w:r>
        <w:t xml:space="preserve"> the</w:t>
      </w:r>
      <w:r w:rsidR="00DF5D8A">
        <w:t xml:space="preserve"> Southeastern United States. </w:t>
      </w:r>
      <w:r w:rsidR="002407AA">
        <w:t>The program was</w:t>
      </w:r>
      <w:r w:rsidR="000D6359">
        <w:t xml:space="preserve"> </w:t>
      </w:r>
      <w:r>
        <w:t xml:space="preserve">designed to </w:t>
      </w:r>
      <w:r w:rsidR="002407AA">
        <w:t>reduc</w:t>
      </w:r>
      <w:r>
        <w:t xml:space="preserve">e electricity </w:t>
      </w:r>
      <w:r w:rsidR="00BE6F44">
        <w:t>load</w:t>
      </w:r>
      <w:r>
        <w:t xml:space="preserve"> </w:t>
      </w:r>
      <w:r w:rsidR="00C33F98">
        <w:t>during</w:t>
      </w:r>
      <w:r>
        <w:t xml:space="preserve"> high</w:t>
      </w:r>
      <w:r w:rsidR="00C33F98">
        <w:t xml:space="preserve"> </w:t>
      </w:r>
      <w:r w:rsidR="002407AA">
        <w:t>demand</w:t>
      </w:r>
      <w:r>
        <w:t xml:space="preserve"> </w:t>
      </w:r>
      <w:r w:rsidR="00C33F98">
        <w:t>periods</w:t>
      </w:r>
      <w:r>
        <w:t xml:space="preserve"> by reducing runtime of </w:t>
      </w:r>
      <w:r w:rsidR="00D15998">
        <w:t>treated customer</w:t>
      </w:r>
      <w:r>
        <w:t>’s AC units by</w:t>
      </w:r>
      <w:r w:rsidR="00D16567">
        <w:t>, at most,</w:t>
      </w:r>
      <w:r>
        <w:t xml:space="preserve"> 67%. </w:t>
      </w:r>
      <w:r w:rsidR="0075174F">
        <w:t>This analysis evaluate</w:t>
      </w:r>
      <w:r w:rsidR="002407AA">
        <w:t>d</w:t>
      </w:r>
      <w:r w:rsidR="0075174F">
        <w:t xml:space="preserve"> </w:t>
      </w:r>
      <w:r w:rsidR="0051228F">
        <w:t xml:space="preserve">two </w:t>
      </w:r>
      <w:r w:rsidR="00BE6F44">
        <w:t>demand response</w:t>
      </w:r>
      <w:r w:rsidR="000D6359">
        <w:t xml:space="preserve"> </w:t>
      </w:r>
      <w:r w:rsidR="0051228F">
        <w:t>event</w:t>
      </w:r>
      <w:r w:rsidR="000D6359">
        <w:t xml:space="preserve"> days</w:t>
      </w:r>
      <w:r w:rsidR="0051228F">
        <w:t xml:space="preserve"> </w:t>
      </w:r>
      <w:r w:rsidR="00C33F98">
        <w:t>with AC cycling p</w:t>
      </w:r>
      <w:r w:rsidR="000D6359">
        <w:t>eriods at the following times</w:t>
      </w:r>
      <w:r w:rsidR="0051228F">
        <w:t>:</w:t>
      </w:r>
    </w:p>
    <w:p w14:paraId="18177D88" w14:textId="56D25F18" w:rsidR="0051228F" w:rsidRDefault="007D2A57" w:rsidP="0051228F">
      <w:pPr>
        <w:pStyle w:val="ListParagraph"/>
        <w:numPr>
          <w:ilvl w:val="0"/>
          <w:numId w:val="5"/>
        </w:numPr>
      </w:pPr>
      <w:r>
        <w:t xml:space="preserve">Thursday, </w:t>
      </w:r>
      <w:r w:rsidR="0051228F">
        <w:t>July 13</w:t>
      </w:r>
      <w:r w:rsidR="0051228F" w:rsidRPr="0051228F">
        <w:rPr>
          <w:vertAlign w:val="superscript"/>
        </w:rPr>
        <w:t>th</w:t>
      </w:r>
      <w:r w:rsidR="00BE6CA2">
        <w:t xml:space="preserve">, </w:t>
      </w:r>
      <w:r w:rsidR="0051228F">
        <w:t>2017 from 2 PM to 5 PM</w:t>
      </w:r>
    </w:p>
    <w:p w14:paraId="140458BE" w14:textId="7A9E6C37" w:rsidR="0051228F" w:rsidRDefault="007D2A57" w:rsidP="00337DF9">
      <w:pPr>
        <w:pStyle w:val="ListParagraph"/>
        <w:numPr>
          <w:ilvl w:val="0"/>
          <w:numId w:val="5"/>
        </w:numPr>
      </w:pPr>
      <w:r>
        <w:t xml:space="preserve">Wednesday, </w:t>
      </w:r>
      <w:r w:rsidR="0051228F">
        <w:t>August 16</w:t>
      </w:r>
      <w:r w:rsidR="0051228F" w:rsidRPr="0051228F">
        <w:rPr>
          <w:vertAlign w:val="superscript"/>
        </w:rPr>
        <w:t>th</w:t>
      </w:r>
      <w:r w:rsidR="00BE6CA2">
        <w:t>,</w:t>
      </w:r>
      <w:r w:rsidR="000D6359">
        <w:t xml:space="preserve"> 2017</w:t>
      </w:r>
      <w:r w:rsidR="00BE6CA2">
        <w:t xml:space="preserve"> </w:t>
      </w:r>
      <w:r w:rsidR="0051228F">
        <w:t>from 4 PM to 7 PM</w:t>
      </w:r>
    </w:p>
    <w:p w14:paraId="74107AA1" w14:textId="039D767B" w:rsidR="006A678D" w:rsidRDefault="00E547AC" w:rsidP="00337DF9">
      <w:r w:rsidRPr="00E547AC">
        <w:t xml:space="preserve">The </w:t>
      </w:r>
      <w:r w:rsidR="00D16567">
        <w:t>primary objective wa</w:t>
      </w:r>
      <w:r w:rsidR="006A678D">
        <w:t>s to estimate the</w:t>
      </w:r>
      <w:r w:rsidR="001C2276">
        <w:t xml:space="preserve"> load and</w:t>
      </w:r>
      <w:r w:rsidR="006A678D">
        <w:t xml:space="preserve"> e</w:t>
      </w:r>
      <w:r w:rsidR="00D54E75">
        <w:t xml:space="preserve">lectricity </w:t>
      </w:r>
      <w:r w:rsidR="006A678D">
        <w:t xml:space="preserve">impacts of </w:t>
      </w:r>
      <w:r w:rsidR="00C33F98">
        <w:t>AC c</w:t>
      </w:r>
      <w:r w:rsidR="00BE6F44">
        <w:t>ycling</w:t>
      </w:r>
      <w:r w:rsidR="006A678D">
        <w:t xml:space="preserve"> on</w:t>
      </w:r>
      <w:r w:rsidR="00BE6F44">
        <w:t xml:space="preserve"> treatment</w:t>
      </w:r>
      <w:r w:rsidR="006A678D">
        <w:t xml:space="preserve"> customers. The e</w:t>
      </w:r>
      <w:r w:rsidR="00C33F98">
        <w:t>lectricity</w:t>
      </w:r>
      <w:r w:rsidR="006A678D">
        <w:t xml:space="preserve"> impacts of an ev</w:t>
      </w:r>
      <w:r w:rsidR="00D16567">
        <w:t>ent are defined by a 3-hour AC cycling period and a 3-hour s</w:t>
      </w:r>
      <w:r w:rsidR="006A678D">
        <w:t xml:space="preserve">napback </w:t>
      </w:r>
      <w:r w:rsidR="00D16567">
        <w:t>period. The snapback p</w:t>
      </w:r>
      <w:r w:rsidR="002407AA">
        <w:t>eriod was</w:t>
      </w:r>
      <w:r w:rsidR="006A678D">
        <w:t xml:space="preserve"> included to measure the snapback effect, which is the tendency for treatment customers to increase electricity consumption du</w:t>
      </w:r>
      <w:r w:rsidR="00C33F98">
        <w:t>ring the hours following the</w:t>
      </w:r>
      <w:r w:rsidR="00D16567">
        <w:t xml:space="preserve"> AC cycling p</w:t>
      </w:r>
      <w:r w:rsidR="006A678D">
        <w:t>eriod.</w:t>
      </w:r>
    </w:p>
    <w:p w14:paraId="7777298E" w14:textId="5AFDC0B6" w:rsidR="00DF5D8A" w:rsidRDefault="006A678D" w:rsidP="00337DF9">
      <w:r>
        <w:t xml:space="preserve"> An important </w:t>
      </w:r>
      <w:r w:rsidR="002407AA">
        <w:t>design feature of this program i</w:t>
      </w:r>
      <w:r>
        <w:t xml:space="preserve">s that participating customers were divided into treatment and control groups through a randomized control trial (RCT). </w:t>
      </w:r>
      <w:r w:rsidR="00311FFC">
        <w:t xml:space="preserve">A two-way fixed effects model </w:t>
      </w:r>
      <w:r w:rsidR="006B1D4B">
        <w:t xml:space="preserve">was </w:t>
      </w:r>
      <w:r w:rsidR="00D16567">
        <w:t>used</w:t>
      </w:r>
      <w:r w:rsidR="00DF5D8A">
        <w:t xml:space="preserve"> to</w:t>
      </w:r>
      <w:r w:rsidR="00311FFC">
        <w:t xml:space="preserve"> estimate the net </w:t>
      </w:r>
      <w:r w:rsidR="00C33F98">
        <w:t>electricity</w:t>
      </w:r>
      <w:r w:rsidR="00311FFC">
        <w:t xml:space="preserve"> impact of the program on each event day. </w:t>
      </w:r>
    </w:p>
    <w:p w14:paraId="227C339A" w14:textId="2574B133" w:rsidR="004E6CC0" w:rsidRPr="00CE017A" w:rsidRDefault="00E547AC" w:rsidP="00337DF9">
      <w:pPr>
        <w:rPr>
          <w:strike/>
        </w:rPr>
      </w:pPr>
      <w:r>
        <w:t>Secondary analysis investigated</w:t>
      </w:r>
      <w:r w:rsidR="00DF5D8A">
        <w:t xml:space="preserve"> the extent and magnitude of the snapback effect. </w:t>
      </w:r>
      <w:r w:rsidR="006A678D">
        <w:t>The primary analysis assumed</w:t>
      </w:r>
      <w:r w:rsidR="002407AA">
        <w:t xml:space="preserve"> the snapback effect only occurred</w:t>
      </w:r>
      <w:r w:rsidR="006A678D">
        <w:t xml:space="preserve"> during th</w:t>
      </w:r>
      <w:r w:rsidR="00D16567">
        <w:t>e three hours following the AC cycling period</w:t>
      </w:r>
      <w:r w:rsidR="006A678D">
        <w:t xml:space="preserve">. </w:t>
      </w:r>
      <w:r w:rsidR="004E6CC0">
        <w:t>A more flexible t</w:t>
      </w:r>
      <w:r w:rsidR="00D15998">
        <w:t xml:space="preserve">wo-way fixed effects model </w:t>
      </w:r>
      <w:r w:rsidR="004E6CC0">
        <w:t>estimate</w:t>
      </w:r>
      <w:r w:rsidR="00D15998">
        <w:t>d</w:t>
      </w:r>
      <w:r w:rsidR="002407AA">
        <w:t xml:space="preserve"> the snapback effect </w:t>
      </w:r>
      <w:r w:rsidR="00D16567">
        <w:t>10 hours after the AC cycling p</w:t>
      </w:r>
      <w:r w:rsidR="004E6CC0">
        <w:t>eriod</w:t>
      </w:r>
      <w:r w:rsidR="002407AA">
        <w:t xml:space="preserve"> for</w:t>
      </w:r>
      <w:r w:rsidR="004E6CC0">
        <w:t xml:space="preserve"> a</w:t>
      </w:r>
      <w:r w:rsidR="00421BAE">
        <w:t xml:space="preserve"> more comprehensive analysis of</w:t>
      </w:r>
      <w:r>
        <w:t xml:space="preserve"> </w:t>
      </w:r>
      <w:r w:rsidR="00421BAE">
        <w:t xml:space="preserve">net </w:t>
      </w:r>
      <w:r w:rsidR="00C33F98">
        <w:t xml:space="preserve">electricity </w:t>
      </w:r>
      <w:r>
        <w:t>consumption</w:t>
      </w:r>
      <w:r w:rsidR="00DF5D8A">
        <w:t xml:space="preserve">. </w:t>
      </w:r>
    </w:p>
    <w:p w14:paraId="6EA50F99" w14:textId="36C22FF4" w:rsidR="00DF5D8A" w:rsidRDefault="00E547AC" w:rsidP="00337DF9">
      <w:r>
        <w:t>In addition, t</w:t>
      </w:r>
      <w:r w:rsidR="004E6CC0">
        <w:t xml:space="preserve">he heterogeneous treatment effect </w:t>
      </w:r>
      <w:r>
        <w:t>was e</w:t>
      </w:r>
      <w:r w:rsidR="00C33F98">
        <w:t>stimated for customers inside and</w:t>
      </w:r>
      <w:r>
        <w:t xml:space="preserve"> outsid</w:t>
      </w:r>
      <w:r w:rsidR="00BE6F44">
        <w:t xml:space="preserve">e of the designated metro zone to inform future program design. </w:t>
      </w:r>
    </w:p>
    <w:p w14:paraId="6286AF61" w14:textId="77777777" w:rsidR="008A5839" w:rsidRDefault="008A5839" w:rsidP="008A5839">
      <w:pPr>
        <w:pStyle w:val="Heading2"/>
      </w:pPr>
      <w:bookmarkStart w:id="162" w:name="_Toc518047636"/>
      <w:r>
        <w:t>Program Description</w:t>
      </w:r>
      <w:bookmarkEnd w:id="162"/>
    </w:p>
    <w:p w14:paraId="67ADA051" w14:textId="7A02ECE9" w:rsidR="00A0310A" w:rsidRDefault="00DF5D8A">
      <w:r>
        <w:t>In t</w:t>
      </w:r>
      <w:r w:rsidR="004E6CC0">
        <w:t>his</w:t>
      </w:r>
      <w:r w:rsidR="00C344E4">
        <w:t xml:space="preserve"> </w:t>
      </w:r>
      <w:r w:rsidR="004E6CC0">
        <w:t>program</w:t>
      </w:r>
      <w:r>
        <w:t>,</w:t>
      </w:r>
      <w:r w:rsidR="00421BAE">
        <w:t xml:space="preserve"> customers</w:t>
      </w:r>
      <w:r w:rsidR="004E6CC0">
        <w:t xml:space="preserve"> permi</w:t>
      </w:r>
      <w:r w:rsidR="002407AA">
        <w:t>t</w:t>
      </w:r>
      <w:r w:rsidR="004E6CC0">
        <w:t>t</w:t>
      </w:r>
      <w:r w:rsidR="002407AA">
        <w:t>ed</w:t>
      </w:r>
      <w:r w:rsidR="004E6CC0">
        <w:t xml:space="preserve"> the utility</w:t>
      </w:r>
      <w:r w:rsidR="00C344E4">
        <w:t xml:space="preserve"> to cycle </w:t>
      </w:r>
      <w:r w:rsidR="004E6CC0">
        <w:t>their</w:t>
      </w:r>
      <w:r w:rsidR="00C344E4">
        <w:t xml:space="preserve"> central air conditioners (CACs) during</w:t>
      </w:r>
      <w:r w:rsidR="00C33F98">
        <w:t xml:space="preserve"> demand response</w:t>
      </w:r>
      <w:r w:rsidR="00862073">
        <w:t xml:space="preserve"> events, which are called on days with </w:t>
      </w:r>
      <w:r w:rsidR="00C344E4">
        <w:t>high</w:t>
      </w:r>
      <w:r w:rsidR="00862073">
        <w:t xml:space="preserve"> forecasted</w:t>
      </w:r>
      <w:r w:rsidR="00C344E4">
        <w:t xml:space="preserve"> electricity demand</w:t>
      </w:r>
      <w:r w:rsidR="009378D0">
        <w:t xml:space="preserve">. All </w:t>
      </w:r>
      <w:r w:rsidR="002407AA">
        <w:t>participants we</w:t>
      </w:r>
      <w:r>
        <w:t>re required to</w:t>
      </w:r>
      <w:r w:rsidR="009378D0">
        <w:t xml:space="preserve"> </w:t>
      </w:r>
      <w:r>
        <w:t>have</w:t>
      </w:r>
      <w:r w:rsidR="000E06D8">
        <w:t xml:space="preserve"> CACs with</w:t>
      </w:r>
      <w:r w:rsidR="009378D0">
        <w:t xml:space="preserve"> digital cycling unit (DCU)</w:t>
      </w:r>
      <w:r w:rsidR="00BE6F44">
        <w:t xml:space="preserve">. </w:t>
      </w:r>
      <w:r w:rsidR="002407AA">
        <w:t>DCUs allowed</w:t>
      </w:r>
      <w:r w:rsidR="00BE6F44">
        <w:t xml:space="preserve"> the </w:t>
      </w:r>
      <w:r w:rsidR="009378D0">
        <w:t>utility to reduce AC ru</w:t>
      </w:r>
      <w:r w:rsidR="00C33F98">
        <w:t>ntime via radio signal during demand response</w:t>
      </w:r>
      <w:r w:rsidR="009378D0">
        <w:t xml:space="preserve"> events. </w:t>
      </w:r>
      <w:r w:rsidR="00BE6F44">
        <w:t>Cycling</w:t>
      </w:r>
      <w:r w:rsidR="00862073">
        <w:t xml:space="preserve"> </w:t>
      </w:r>
      <w:r w:rsidR="002407AA">
        <w:t>reduced</w:t>
      </w:r>
      <w:r w:rsidR="000E06D8">
        <w:t xml:space="preserve"> AC runtime by</w:t>
      </w:r>
      <w:r w:rsidR="00D16567">
        <w:t>, at most,</w:t>
      </w:r>
      <w:r w:rsidR="00862073">
        <w:t xml:space="preserve"> 67%</w:t>
      </w:r>
      <w:r w:rsidR="00193096">
        <w:t xml:space="preserve"> for</w:t>
      </w:r>
      <w:r w:rsidR="00862073">
        <w:t xml:space="preserve"> each treated </w:t>
      </w:r>
      <w:r w:rsidR="00C33F98">
        <w:t>customer</w:t>
      </w:r>
      <w:r w:rsidR="00862073">
        <w:t>.</w:t>
      </w:r>
      <w:r w:rsidR="00A0310A">
        <w:t xml:space="preserve"> </w:t>
      </w:r>
      <w:r w:rsidR="00862073">
        <w:t>All participants</w:t>
      </w:r>
      <w:r w:rsidR="00A0310A">
        <w:t xml:space="preserve"> were compensated with a bill credit at sign-up and</w:t>
      </w:r>
      <w:r w:rsidR="000E06D8">
        <w:t xml:space="preserve"> received</w:t>
      </w:r>
      <w:r w:rsidR="00A0310A">
        <w:t xml:space="preserve"> a smal</w:t>
      </w:r>
      <w:r w:rsidR="00E547AC">
        <w:t>l incentive for each demand response</w:t>
      </w:r>
      <w:r w:rsidR="006A678D">
        <w:t xml:space="preserve"> event. </w:t>
      </w:r>
    </w:p>
    <w:p w14:paraId="661F2F2C" w14:textId="134E6F90" w:rsidR="00ED3EDF" w:rsidRDefault="00A0310A">
      <w:r>
        <w:lastRenderedPageBreak/>
        <w:t>The AC Cycling Demand Response Program included a total of 6 event da</w:t>
      </w:r>
      <w:r w:rsidR="00107A89">
        <w:t>ys during 2017. This analysis was</w:t>
      </w:r>
      <w:r>
        <w:t xml:space="preserve"> limited to the July 13</w:t>
      </w:r>
      <w:r w:rsidRPr="00A0310A">
        <w:rPr>
          <w:vertAlign w:val="superscript"/>
        </w:rPr>
        <w:t>th</w:t>
      </w:r>
      <w:r>
        <w:t xml:space="preserve"> and August 16</w:t>
      </w:r>
      <w:r w:rsidRPr="00A0310A">
        <w:rPr>
          <w:vertAlign w:val="superscript"/>
        </w:rPr>
        <w:t>th</w:t>
      </w:r>
      <w:r>
        <w:t xml:space="preserve"> event days. </w:t>
      </w:r>
      <w:r w:rsidR="00862073">
        <w:t xml:space="preserve">The data </w:t>
      </w:r>
      <w:r w:rsidR="00ED3EDF">
        <w:t xml:space="preserve">will be defined in </w:t>
      </w:r>
      <w:r w:rsidR="00B85AC2">
        <w:t>five</w:t>
      </w:r>
      <w:r w:rsidR="00ED3EDF">
        <w:t xml:space="preserve"> </w:t>
      </w:r>
      <w:r w:rsidR="00193096">
        <w:t xml:space="preserve">time </w:t>
      </w:r>
      <w:r w:rsidR="00ED3EDF">
        <w:t>periods:</w:t>
      </w:r>
    </w:p>
    <w:p w14:paraId="722E757D" w14:textId="171CF9EE" w:rsidR="00ED3EDF" w:rsidRDefault="00421BAE" w:rsidP="00ED3EDF">
      <w:pPr>
        <w:pStyle w:val="ListParagraph"/>
        <w:numPr>
          <w:ilvl w:val="0"/>
          <w:numId w:val="6"/>
        </w:numPr>
      </w:pPr>
      <w:r>
        <w:rPr>
          <w:b/>
        </w:rPr>
        <w:t>AC cycling p</w:t>
      </w:r>
      <w:r w:rsidR="00ED3EDF" w:rsidRPr="000E06D8">
        <w:rPr>
          <w:b/>
        </w:rPr>
        <w:t>eriod:</w:t>
      </w:r>
      <w:r w:rsidR="00ED3EDF">
        <w:t xml:space="preserve"> the three-hour period when the utility </w:t>
      </w:r>
      <w:r w:rsidR="00992A84">
        <w:t>reduces</w:t>
      </w:r>
      <w:r w:rsidR="00ED3EDF">
        <w:t xml:space="preserve"> treatment customer AC runtime </w:t>
      </w:r>
      <w:r w:rsidR="00485A7D">
        <w:t xml:space="preserve">via </w:t>
      </w:r>
      <w:r w:rsidR="000E06D8">
        <w:t>DCUs</w:t>
      </w:r>
      <w:r w:rsidR="00485A7D">
        <w:t xml:space="preserve"> </w:t>
      </w:r>
      <w:r w:rsidR="00ED3EDF">
        <w:t>on event days</w:t>
      </w:r>
      <w:r w:rsidR="00485A7D">
        <w:t>.</w:t>
      </w:r>
    </w:p>
    <w:p w14:paraId="442F4B03" w14:textId="5FCFAF94" w:rsidR="00ED3EDF" w:rsidRDefault="00421BAE" w:rsidP="00ED3EDF">
      <w:pPr>
        <w:pStyle w:val="ListParagraph"/>
        <w:numPr>
          <w:ilvl w:val="0"/>
          <w:numId w:val="6"/>
        </w:numPr>
      </w:pPr>
      <w:r>
        <w:rPr>
          <w:b/>
        </w:rPr>
        <w:t>Snapback p</w:t>
      </w:r>
      <w:r w:rsidR="00ED3EDF" w:rsidRPr="000E06D8">
        <w:rPr>
          <w:b/>
        </w:rPr>
        <w:t>eriod:</w:t>
      </w:r>
      <w:r w:rsidR="00ED3EDF">
        <w:t xml:space="preserve"> the three-hour p</w:t>
      </w:r>
      <w:r>
        <w:t>eriod immediately after the AC cycling p</w:t>
      </w:r>
      <w:r w:rsidR="00ED3EDF">
        <w:t>eriod on event days</w:t>
      </w:r>
      <w:r w:rsidR="00485A7D">
        <w:t>.</w:t>
      </w:r>
    </w:p>
    <w:p w14:paraId="60B7F408" w14:textId="6336ED76" w:rsidR="000E06D8" w:rsidRDefault="00421BAE" w:rsidP="000E06D8">
      <w:pPr>
        <w:pStyle w:val="ListParagraph"/>
        <w:numPr>
          <w:ilvl w:val="0"/>
          <w:numId w:val="6"/>
        </w:numPr>
      </w:pPr>
      <w:r>
        <w:rPr>
          <w:b/>
        </w:rPr>
        <w:t>6-h</w:t>
      </w:r>
      <w:r w:rsidR="00BE6F44">
        <w:rPr>
          <w:b/>
        </w:rPr>
        <w:t xml:space="preserve">our </w:t>
      </w:r>
      <w:r>
        <w:rPr>
          <w:b/>
        </w:rPr>
        <w:t>event p</w:t>
      </w:r>
      <w:r w:rsidR="000E06D8" w:rsidRPr="000E06D8">
        <w:rPr>
          <w:b/>
        </w:rPr>
        <w:t>eriod:</w:t>
      </w:r>
      <w:r w:rsidR="000E06D8">
        <w:t xml:space="preserve"> The six-hour period that includes</w:t>
      </w:r>
      <w:r>
        <w:t xml:space="preserve"> the AC cycling period and the s</w:t>
      </w:r>
      <w:r w:rsidR="000E06D8">
        <w:t>napback period.</w:t>
      </w:r>
    </w:p>
    <w:p w14:paraId="46986177" w14:textId="656BB539" w:rsidR="000E06D8" w:rsidRDefault="00421BAE" w:rsidP="000E06D8">
      <w:pPr>
        <w:pStyle w:val="ListParagraph"/>
        <w:numPr>
          <w:ilvl w:val="0"/>
          <w:numId w:val="6"/>
        </w:numPr>
      </w:pPr>
      <w:r>
        <w:rPr>
          <w:b/>
        </w:rPr>
        <w:t>Non-event p</w:t>
      </w:r>
      <w:r w:rsidR="000E06D8" w:rsidRPr="000E06D8">
        <w:rPr>
          <w:b/>
        </w:rPr>
        <w:t>eriod:</w:t>
      </w:r>
      <w:r w:rsidR="000E06D8">
        <w:t xml:space="preserve"> All hours in the analysis that are not included in the </w:t>
      </w:r>
      <w:r>
        <w:t>6-hour event p</w:t>
      </w:r>
      <w:r w:rsidR="000E06D8">
        <w:t>eriod.</w:t>
      </w:r>
    </w:p>
    <w:p w14:paraId="0A3B72F5" w14:textId="5ECEA41C" w:rsidR="005C3DFB" w:rsidRDefault="00421BAE" w:rsidP="005C3DFB">
      <w:pPr>
        <w:pStyle w:val="ListParagraph"/>
        <w:numPr>
          <w:ilvl w:val="0"/>
          <w:numId w:val="6"/>
        </w:numPr>
      </w:pPr>
      <w:r>
        <w:rPr>
          <w:b/>
        </w:rPr>
        <w:t>Extended snapback p</w:t>
      </w:r>
      <w:r w:rsidR="00B85AC2" w:rsidRPr="000E06D8">
        <w:rPr>
          <w:b/>
        </w:rPr>
        <w:t>eriod:</w:t>
      </w:r>
      <w:r w:rsidR="00B85AC2">
        <w:t xml:space="preserve"> the ten-hour period immediately af</w:t>
      </w:r>
      <w:r>
        <w:t>ter the AC cycling p</w:t>
      </w:r>
      <w:r w:rsidR="00B85AC2">
        <w:t>eriod on event days.</w:t>
      </w:r>
    </w:p>
    <w:p w14:paraId="0ED418A2" w14:textId="49E16965" w:rsidR="00DF6435" w:rsidRPr="005C3DFB" w:rsidRDefault="007441D9" w:rsidP="005C3DFB">
      <w:r>
        <w:t xml:space="preserve">A total of </w:t>
      </w:r>
      <w:r w:rsidRPr="007441D9">
        <w:t>8</w:t>
      </w:r>
      <w:r w:rsidR="00107A89">
        <w:t>,</w:t>
      </w:r>
      <w:r w:rsidRPr="007441D9">
        <w:t>969</w:t>
      </w:r>
      <w:r>
        <w:t xml:space="preserve"> customers </w:t>
      </w:r>
      <w:r w:rsidR="000E06D8">
        <w:t>opted-in to program participation</w:t>
      </w:r>
      <w:r w:rsidR="00163632">
        <w:t xml:space="preserve"> with </w:t>
      </w:r>
      <w:r>
        <w:t>4</w:t>
      </w:r>
      <w:r w:rsidR="00107A89">
        <w:t>,</w:t>
      </w:r>
      <w:r>
        <w:t xml:space="preserve">519 </w:t>
      </w:r>
      <w:r w:rsidR="00903ED6">
        <w:t xml:space="preserve">customers </w:t>
      </w:r>
      <w:r>
        <w:t xml:space="preserve">randomly assigned to the </w:t>
      </w:r>
      <w:r w:rsidR="00903ED6">
        <w:t>treatment</w:t>
      </w:r>
      <w:r w:rsidR="00C33F98">
        <w:t xml:space="preserve"> group</w:t>
      </w:r>
      <w:r w:rsidR="00903ED6">
        <w:t xml:space="preserve"> </w:t>
      </w:r>
      <w:r>
        <w:t>a</w:t>
      </w:r>
      <w:r w:rsidR="00903ED6">
        <w:t xml:space="preserve">nd 4448 customers </w:t>
      </w:r>
      <w:r w:rsidR="00163632">
        <w:t xml:space="preserve">to </w:t>
      </w:r>
      <w:r w:rsidR="00903ED6">
        <w:t>the control group</w:t>
      </w:r>
      <w:r w:rsidR="000E06D8">
        <w:rPr>
          <w:rStyle w:val="FootnoteReference"/>
        </w:rPr>
        <w:footnoteReference w:id="3"/>
      </w:r>
      <w:r w:rsidR="00903ED6">
        <w:t xml:space="preserve">. </w:t>
      </w:r>
    </w:p>
    <w:p w14:paraId="20518549" w14:textId="5C1375AE" w:rsidR="00DF6435" w:rsidRDefault="00163632" w:rsidP="00ED3EDF">
      <w:r>
        <w:t>T</w:t>
      </w:r>
      <w:r w:rsidR="00DF6435">
        <w:t xml:space="preserve">he </w:t>
      </w:r>
      <w:r w:rsidR="00485A7D">
        <w:t>program included</w:t>
      </w:r>
      <w:r w:rsidR="00DF6435">
        <w:t xml:space="preserve"> field tests </w:t>
      </w:r>
      <w:r>
        <w:t xml:space="preserve">that determined </w:t>
      </w:r>
      <w:r w:rsidRPr="00163632">
        <w:t xml:space="preserve">that </w:t>
      </w:r>
      <w:r w:rsidR="00DF6435">
        <w:t>only</w:t>
      </w:r>
      <w:r w:rsidR="00193096">
        <w:t xml:space="preserve"> 42% of customers had functioning DCUs. </w:t>
      </w:r>
      <w:r w:rsidR="00107A89">
        <w:t>Non-functioning DCUs could not</w:t>
      </w:r>
      <w:r w:rsidR="0077152A">
        <w:t xml:space="preserve"> cycle treatment </w:t>
      </w:r>
      <w:r w:rsidR="00E664E6">
        <w:t xml:space="preserve">customer’s AC runtime during demand response </w:t>
      </w:r>
      <w:r w:rsidR="0077152A">
        <w:t xml:space="preserve">events. </w:t>
      </w:r>
      <w:r w:rsidR="00D53BD2">
        <w:t>Informatio</w:t>
      </w:r>
      <w:r w:rsidR="00E664E6">
        <w:t xml:space="preserve">n on when </w:t>
      </w:r>
      <w:r w:rsidR="00D53BD2">
        <w:t>field test</w:t>
      </w:r>
      <w:r w:rsidR="00E664E6">
        <w:t>s were</w:t>
      </w:r>
      <w:r w:rsidR="00D53BD2">
        <w:t xml:space="preserve"> conducted was not provided and it is possible that the number of functioning DCUs changed throughout the program. The field test results </w:t>
      </w:r>
      <w:r w:rsidR="00E664E6">
        <w:t>were used as</w:t>
      </w:r>
      <w:r w:rsidR="00421BAE">
        <w:t xml:space="preserve"> an approximation</w:t>
      </w:r>
      <w:r w:rsidR="00D53BD2">
        <w:t xml:space="preserve"> </w:t>
      </w:r>
      <w:r w:rsidR="00421BAE">
        <w:t>of</w:t>
      </w:r>
      <w:r w:rsidR="00E664E6">
        <w:t xml:space="preserve"> the proportion of</w:t>
      </w:r>
      <w:r w:rsidR="00D53BD2">
        <w:t xml:space="preserve"> functioning DCUs during the event days studied in this analysis. </w:t>
      </w:r>
    </w:p>
    <w:p w14:paraId="4F68A4CD" w14:textId="77777777" w:rsidR="008A5839" w:rsidRDefault="001B3C05" w:rsidP="001B3C05">
      <w:pPr>
        <w:pStyle w:val="Heading1"/>
      </w:pPr>
      <w:bookmarkStart w:id="163" w:name="_Toc518047637"/>
      <w:r>
        <w:t>Research Methodology</w:t>
      </w:r>
      <w:bookmarkEnd w:id="163"/>
    </w:p>
    <w:p w14:paraId="7C872389" w14:textId="57A28333" w:rsidR="001B3C05" w:rsidRDefault="001B3C05" w:rsidP="001B3C05">
      <w:pPr>
        <w:pStyle w:val="Heading2"/>
      </w:pPr>
      <w:bookmarkStart w:id="164" w:name="_Toc518047638"/>
      <w:r>
        <w:t>Data Description</w:t>
      </w:r>
      <w:bookmarkEnd w:id="164"/>
    </w:p>
    <w:p w14:paraId="7C85FF39" w14:textId="667E09EF" w:rsidR="007976D3" w:rsidRDefault="00F32AEA" w:rsidP="007976D3">
      <w:r>
        <w:t>The utility provided two types of dat</w:t>
      </w:r>
      <w:r w:rsidR="00E664E6">
        <w:t>a for this analysis. The first wa</w:t>
      </w:r>
      <w:r>
        <w:t xml:space="preserve">s customer-level hourly </w:t>
      </w:r>
      <w:r w:rsidR="002E78F4">
        <w:t xml:space="preserve">meter </w:t>
      </w:r>
      <w:r>
        <w:t>data from program participants</w:t>
      </w:r>
      <w:r w:rsidR="008D2655" w:rsidRPr="008D2655">
        <w:t xml:space="preserve">, </w:t>
      </w:r>
      <w:r w:rsidR="00E664E6">
        <w:t>which comprised</w:t>
      </w:r>
      <w:r w:rsidR="00A905B7" w:rsidRPr="008D2655">
        <w:t xml:space="preserve"> </w:t>
      </w:r>
      <w:r w:rsidR="008D2655">
        <w:t xml:space="preserve">of </w:t>
      </w:r>
      <w:r w:rsidR="00193096">
        <w:t>meter readings 114</w:t>
      </w:r>
      <w:r w:rsidR="00A905B7">
        <w:t xml:space="preserve"> hours befor</w:t>
      </w:r>
      <w:r w:rsidR="008D2655">
        <w:t xml:space="preserve">e and after the </w:t>
      </w:r>
      <w:r w:rsidR="00BE6F44">
        <w:t xml:space="preserve">6-hour </w:t>
      </w:r>
      <w:r w:rsidR="008D2655">
        <w:t>event p</w:t>
      </w:r>
      <w:r w:rsidR="00485A7D">
        <w:t>eriod</w:t>
      </w:r>
      <w:r w:rsidR="0077152A">
        <w:t>s</w:t>
      </w:r>
      <w:r w:rsidR="00485A7D">
        <w:t xml:space="preserve"> on</w:t>
      </w:r>
      <w:r w:rsidR="00A905B7">
        <w:t xml:space="preserve"> the July 13</w:t>
      </w:r>
      <w:r w:rsidR="00A905B7" w:rsidRPr="00A905B7">
        <w:rPr>
          <w:vertAlign w:val="superscript"/>
        </w:rPr>
        <w:t>th</w:t>
      </w:r>
      <w:r w:rsidR="00A905B7">
        <w:t xml:space="preserve"> and August 16</w:t>
      </w:r>
      <w:r w:rsidR="00A905B7" w:rsidRPr="00A905B7">
        <w:rPr>
          <w:vertAlign w:val="superscript"/>
        </w:rPr>
        <w:t>th</w:t>
      </w:r>
      <w:r w:rsidR="00A905B7">
        <w:t xml:space="preserve"> event days. </w:t>
      </w:r>
      <w:r w:rsidR="00D30480">
        <w:t xml:space="preserve">The sample size, distribution of customers, and electricity consumption statistics </w:t>
      </w:r>
      <w:r w:rsidR="00E063F8">
        <w:t xml:space="preserve">after data cleaning </w:t>
      </w:r>
      <w:r w:rsidR="00D30480">
        <w:t>ar</w:t>
      </w:r>
      <w:r w:rsidR="00E063F8">
        <w:t>e reported in Table 2</w:t>
      </w:r>
      <w:r w:rsidR="00D30480">
        <w:t xml:space="preserve">. </w:t>
      </w:r>
    </w:p>
    <w:p w14:paraId="1A4C05C3" w14:textId="3C5AA9CD" w:rsidR="00E063F8" w:rsidRPr="00E063F8" w:rsidRDefault="00E063F8" w:rsidP="00E063F8">
      <w:pPr>
        <w:pStyle w:val="Caption"/>
        <w:keepNext/>
        <w:rPr>
          <w:i w:val="0"/>
          <w:sz w:val="32"/>
          <w:szCs w:val="32"/>
        </w:rPr>
      </w:pPr>
      <w:r w:rsidRPr="00E063F8">
        <w:rPr>
          <w:i w:val="0"/>
          <w:sz w:val="32"/>
          <w:szCs w:val="32"/>
        </w:rPr>
        <w:lastRenderedPageBreak/>
        <w:t>Table 2</w:t>
      </w:r>
      <w:r w:rsidR="00BC33E2">
        <w:rPr>
          <w:i w:val="0"/>
          <w:sz w:val="32"/>
          <w:szCs w:val="32"/>
        </w:rPr>
        <w:t xml:space="preserve">. </w:t>
      </w:r>
      <w:r w:rsidRPr="00E063F8">
        <w:rPr>
          <w:i w:val="0"/>
          <w:sz w:val="32"/>
          <w:szCs w:val="32"/>
        </w:rPr>
        <w:t>Program Summary Statistics</w:t>
      </w:r>
    </w:p>
    <w:tbl>
      <w:tblPr>
        <w:tblStyle w:val="ListTable7Colorful"/>
        <w:tblW w:w="0" w:type="auto"/>
        <w:tblLayout w:type="fixed"/>
        <w:tblLook w:val="02A0" w:firstRow="1" w:lastRow="0" w:firstColumn="1" w:lastColumn="0" w:noHBand="1" w:noVBand="0"/>
      </w:tblPr>
      <w:tblGrid>
        <w:gridCol w:w="5035"/>
        <w:gridCol w:w="1992"/>
        <w:gridCol w:w="165"/>
        <w:gridCol w:w="2158"/>
      </w:tblGrid>
      <w:tr w:rsidR="00E063F8" w:rsidRPr="00624158" w14:paraId="423801CE" w14:textId="77777777" w:rsidTr="001C239A">
        <w:trPr>
          <w:cnfStyle w:val="100000000000" w:firstRow="1" w:lastRow="0" w:firstColumn="0" w:lastColumn="0" w:oddVBand="0" w:evenVBand="0" w:oddHBand="0" w:evenHBand="0" w:firstRowFirstColumn="0" w:firstRowLastColumn="0" w:lastRowFirstColumn="0" w:lastRowLastColumn="0"/>
          <w:cantSplit/>
          <w:trHeight w:val="353"/>
          <w:tblHeader/>
        </w:trPr>
        <w:tc>
          <w:tcPr>
            <w:cnfStyle w:val="001000000100" w:firstRow="0" w:lastRow="0" w:firstColumn="1" w:lastColumn="0" w:oddVBand="0" w:evenVBand="0" w:oddHBand="0" w:evenHBand="0" w:firstRowFirstColumn="1" w:firstRowLastColumn="0" w:lastRowFirstColumn="0" w:lastRowLastColumn="0"/>
            <w:tcW w:w="5035" w:type="dxa"/>
            <w:tcBorders>
              <w:top w:val="single" w:sz="4" w:space="0" w:color="auto"/>
              <w:left w:val="single" w:sz="4" w:space="0" w:color="auto"/>
              <w:bottom w:val="single" w:sz="4" w:space="0" w:color="D9D9D9" w:themeColor="background1" w:themeShade="D9"/>
              <w:right w:val="single" w:sz="4" w:space="0" w:color="auto"/>
            </w:tcBorders>
            <w:shd w:val="clear" w:color="auto" w:fill="000000" w:themeFill="text1"/>
            <w:vAlign w:val="center"/>
          </w:tcPr>
          <w:p w14:paraId="27AB3829" w14:textId="77777777" w:rsidR="00E063F8" w:rsidRPr="00E063F8" w:rsidRDefault="00E063F8" w:rsidP="001C239A">
            <w:pPr>
              <w:rPr>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92" w:type="dxa"/>
            <w:tcBorders>
              <w:top w:val="single" w:sz="4" w:space="0" w:color="auto"/>
              <w:left w:val="single" w:sz="4" w:space="0" w:color="auto"/>
              <w:bottom w:val="single" w:sz="4" w:space="0" w:color="D9D9D9" w:themeColor="background1" w:themeShade="D9"/>
              <w:right w:val="single" w:sz="4" w:space="0" w:color="auto"/>
            </w:tcBorders>
            <w:shd w:val="clear" w:color="auto" w:fill="000000" w:themeFill="text1"/>
            <w:vAlign w:val="center"/>
          </w:tcPr>
          <w:p w14:paraId="6E96323E" w14:textId="77777777" w:rsidR="00E063F8" w:rsidRPr="00E664E6" w:rsidRDefault="00E063F8" w:rsidP="001C239A">
            <w:pPr>
              <w:jc w:val="center"/>
              <w:rPr>
                <w:i w:val="0"/>
                <w:color w:val="FFFFFF" w:themeColor="background1"/>
                <w:sz w:val="28"/>
                <w:szCs w:val="28"/>
              </w:rPr>
            </w:pPr>
            <w:r w:rsidRPr="00E664E6">
              <w:rPr>
                <w:i w:val="0"/>
                <w:color w:val="FFFFFF" w:themeColor="background1"/>
                <w:sz w:val="28"/>
                <w:szCs w:val="28"/>
              </w:rPr>
              <w:t>July Event</w:t>
            </w:r>
          </w:p>
        </w:tc>
        <w:tc>
          <w:tcPr>
            <w:tcW w:w="2323" w:type="dxa"/>
            <w:gridSpan w:val="2"/>
            <w:tcBorders>
              <w:top w:val="single" w:sz="4" w:space="0" w:color="auto"/>
              <w:left w:val="single" w:sz="4" w:space="0" w:color="auto"/>
              <w:bottom w:val="single" w:sz="4" w:space="0" w:color="D9D9D9" w:themeColor="background1" w:themeShade="D9"/>
              <w:right w:val="single" w:sz="4" w:space="0" w:color="auto"/>
            </w:tcBorders>
            <w:shd w:val="clear" w:color="auto" w:fill="000000" w:themeFill="text1"/>
            <w:vAlign w:val="center"/>
          </w:tcPr>
          <w:p w14:paraId="13125AF4" w14:textId="77777777" w:rsidR="00E063F8" w:rsidRPr="00E664E6" w:rsidRDefault="00E063F8" w:rsidP="001C239A">
            <w:pPr>
              <w:jc w:val="center"/>
              <w:cnfStyle w:val="100000000000" w:firstRow="1" w:lastRow="0" w:firstColumn="0" w:lastColumn="0" w:oddVBand="0" w:evenVBand="0" w:oddHBand="0" w:evenHBand="0" w:firstRowFirstColumn="0" w:firstRowLastColumn="0" w:lastRowFirstColumn="0" w:lastRowLastColumn="0"/>
              <w:rPr>
                <w:i w:val="0"/>
                <w:color w:val="FFFFFF" w:themeColor="background1"/>
                <w:sz w:val="28"/>
                <w:szCs w:val="28"/>
              </w:rPr>
            </w:pPr>
            <w:r w:rsidRPr="00E664E6">
              <w:rPr>
                <w:i w:val="0"/>
                <w:color w:val="FFFFFF" w:themeColor="background1"/>
                <w:sz w:val="28"/>
                <w:szCs w:val="28"/>
              </w:rPr>
              <w:t>August Event</w:t>
            </w:r>
          </w:p>
        </w:tc>
      </w:tr>
      <w:tr w:rsidR="00E063F8" w14:paraId="60D06C9F" w14:textId="77777777" w:rsidTr="00AB563E">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100" w:firstRow="0" w:lastRow="0" w:firstColumn="1" w:lastColumn="0" w:oddVBand="0" w:evenVBand="0" w:oddHBand="0" w:evenHBand="0" w:firstRowFirstColumn="1" w:firstRowLastColumn="0" w:lastRowFirstColumn="0" w:lastRowLastColumn="0"/>
            <w:tcW w:w="5035" w:type="dxa"/>
            <w:tcBorders>
              <w:top w:val="single" w:sz="4" w:space="0" w:color="D9D9D9" w:themeColor="background1" w:themeShade="D9"/>
              <w:left w:val="single" w:sz="4" w:space="0" w:color="auto"/>
              <w:bottom w:val="single" w:sz="4" w:space="0" w:color="auto"/>
              <w:right w:val="single" w:sz="4" w:space="0" w:color="auto"/>
            </w:tcBorders>
            <w:vAlign w:val="center"/>
          </w:tcPr>
          <w:p w14:paraId="79AA1A64" w14:textId="77777777" w:rsidR="00E063F8" w:rsidRPr="00E063F8" w:rsidRDefault="00E063F8" w:rsidP="001C239A">
            <w:pPr>
              <w:rPr>
                <w:i w:val="0"/>
              </w:rPr>
            </w:pPr>
            <w:r w:rsidRPr="00E063F8">
              <w:rPr>
                <w:i w:val="0"/>
              </w:rPr>
              <w:t>Number of Participants</w:t>
            </w:r>
          </w:p>
        </w:tc>
        <w:tc>
          <w:tcPr>
            <w:cnfStyle w:val="000010000000" w:firstRow="0" w:lastRow="0" w:firstColumn="0" w:lastColumn="0" w:oddVBand="1" w:evenVBand="0" w:oddHBand="0" w:evenHBand="0" w:firstRowFirstColumn="0" w:firstRowLastColumn="0" w:lastRowFirstColumn="0" w:lastRowLastColumn="0"/>
            <w:tcW w:w="2157" w:type="dxa"/>
            <w:gridSpan w:val="2"/>
            <w:tcBorders>
              <w:top w:val="single" w:sz="4" w:space="0" w:color="D9D9D9" w:themeColor="background1" w:themeShade="D9"/>
              <w:left w:val="single" w:sz="4" w:space="0" w:color="auto"/>
              <w:bottom w:val="single" w:sz="4" w:space="0" w:color="auto"/>
              <w:right w:val="single" w:sz="4" w:space="0" w:color="auto"/>
            </w:tcBorders>
            <w:shd w:val="clear" w:color="auto" w:fill="D0CECE" w:themeFill="background2" w:themeFillShade="E6"/>
            <w:vAlign w:val="center"/>
          </w:tcPr>
          <w:p w14:paraId="0DC37760" w14:textId="5BF2BA2B" w:rsidR="00E063F8" w:rsidRPr="008D2655" w:rsidRDefault="00E063F8" w:rsidP="001C239A">
            <w:pPr>
              <w:jc w:val="center"/>
              <w:rPr>
                <w:i w:val="0"/>
              </w:rPr>
            </w:pPr>
            <w:r w:rsidRPr="008D2655">
              <w:rPr>
                <w:i w:val="0"/>
              </w:rPr>
              <w:t>8</w:t>
            </w:r>
            <w:r w:rsidR="00F2168D">
              <w:rPr>
                <w:i w:val="0"/>
              </w:rPr>
              <w:t>,</w:t>
            </w:r>
            <w:r w:rsidRPr="008D2655">
              <w:rPr>
                <w:i w:val="0"/>
              </w:rPr>
              <w:t>642</w:t>
            </w:r>
          </w:p>
        </w:tc>
        <w:tc>
          <w:tcPr>
            <w:tcW w:w="2158" w:type="dxa"/>
            <w:tcBorders>
              <w:top w:val="single" w:sz="4" w:space="0" w:color="D9D9D9" w:themeColor="background1" w:themeShade="D9"/>
              <w:left w:val="single" w:sz="4" w:space="0" w:color="auto"/>
              <w:bottom w:val="single" w:sz="4" w:space="0" w:color="auto"/>
              <w:right w:val="single" w:sz="4" w:space="0" w:color="auto"/>
            </w:tcBorders>
            <w:vAlign w:val="center"/>
          </w:tcPr>
          <w:p w14:paraId="1EC759E5" w14:textId="09DCF8E3" w:rsidR="00E063F8" w:rsidRPr="008D2655" w:rsidRDefault="00E063F8" w:rsidP="001C239A">
            <w:pPr>
              <w:jc w:val="center"/>
              <w:cnfStyle w:val="100000000000" w:firstRow="1" w:lastRow="0" w:firstColumn="0" w:lastColumn="0" w:oddVBand="0" w:evenVBand="0" w:oddHBand="0" w:evenHBand="0" w:firstRowFirstColumn="0" w:firstRowLastColumn="0" w:lastRowFirstColumn="0" w:lastRowLastColumn="0"/>
              <w:rPr>
                <w:i w:val="0"/>
              </w:rPr>
            </w:pPr>
            <w:r w:rsidRPr="008D2655">
              <w:rPr>
                <w:i w:val="0"/>
              </w:rPr>
              <w:t>8</w:t>
            </w:r>
            <w:r w:rsidR="00F2168D">
              <w:rPr>
                <w:i w:val="0"/>
              </w:rPr>
              <w:t>,</w:t>
            </w:r>
            <w:r w:rsidRPr="008D2655">
              <w:rPr>
                <w:i w:val="0"/>
              </w:rPr>
              <w:t>609</w:t>
            </w:r>
          </w:p>
        </w:tc>
      </w:tr>
      <w:tr w:rsidR="00E063F8" w14:paraId="1E5628A9" w14:textId="77777777" w:rsidTr="00AB563E">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100" w:firstRow="0" w:lastRow="0" w:firstColumn="1" w:lastColumn="0" w:oddVBand="0" w:evenVBand="0" w:oddHBand="0" w:evenHBand="0" w:firstRowFirstColumn="1" w:firstRowLastColumn="0" w:lastRowFirstColumn="0" w:lastRowLastColumn="0"/>
            <w:tcW w:w="5035" w:type="dxa"/>
            <w:tcBorders>
              <w:top w:val="single" w:sz="4" w:space="0" w:color="auto"/>
              <w:left w:val="single" w:sz="4" w:space="0" w:color="auto"/>
              <w:bottom w:val="single" w:sz="4" w:space="0" w:color="auto"/>
              <w:right w:val="single" w:sz="4" w:space="0" w:color="auto"/>
            </w:tcBorders>
            <w:vAlign w:val="center"/>
          </w:tcPr>
          <w:p w14:paraId="36E40613" w14:textId="77777777" w:rsidR="00E063F8" w:rsidRPr="00E063F8" w:rsidRDefault="00E063F8" w:rsidP="001C239A">
            <w:pPr>
              <w:rPr>
                <w:i w:val="0"/>
              </w:rPr>
            </w:pPr>
            <w:r w:rsidRPr="00E063F8">
              <w:rPr>
                <w:i w:val="0"/>
              </w:rPr>
              <w:t>Number of Participants - Treatment</w:t>
            </w:r>
          </w:p>
        </w:tc>
        <w:tc>
          <w:tcPr>
            <w:cnfStyle w:val="000010000000" w:firstRow="0" w:lastRow="0" w:firstColumn="0" w:lastColumn="0" w:oddVBand="1" w:evenVBand="0" w:oddHBand="0" w:evenHBand="0" w:firstRowFirstColumn="0" w:firstRowLastColumn="0" w:lastRowFirstColumn="0" w:lastRowLastColumn="0"/>
            <w:tcW w:w="215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4C9D979" w14:textId="5573F081" w:rsidR="00E063F8" w:rsidRPr="008D2655" w:rsidRDefault="00E063F8" w:rsidP="001C239A">
            <w:pPr>
              <w:jc w:val="center"/>
              <w:rPr>
                <w:i w:val="0"/>
              </w:rPr>
            </w:pPr>
            <w:r w:rsidRPr="008D2655">
              <w:rPr>
                <w:i w:val="0"/>
              </w:rPr>
              <w:t>4</w:t>
            </w:r>
            <w:r w:rsidR="00F2168D">
              <w:rPr>
                <w:i w:val="0"/>
              </w:rPr>
              <w:t>,</w:t>
            </w:r>
            <w:r w:rsidRPr="008D2655">
              <w:rPr>
                <w:i w:val="0"/>
              </w:rPr>
              <w:t>283</w:t>
            </w:r>
          </w:p>
        </w:tc>
        <w:tc>
          <w:tcPr>
            <w:tcW w:w="2158" w:type="dxa"/>
            <w:tcBorders>
              <w:top w:val="single" w:sz="4" w:space="0" w:color="auto"/>
              <w:left w:val="single" w:sz="4" w:space="0" w:color="auto"/>
              <w:bottom w:val="single" w:sz="4" w:space="0" w:color="auto"/>
              <w:right w:val="single" w:sz="4" w:space="0" w:color="auto"/>
            </w:tcBorders>
            <w:vAlign w:val="center"/>
          </w:tcPr>
          <w:p w14:paraId="2EA8D73E" w14:textId="7D44DA34" w:rsidR="00E063F8" w:rsidRPr="008D2655" w:rsidRDefault="00E063F8" w:rsidP="001C239A">
            <w:pPr>
              <w:jc w:val="center"/>
              <w:cnfStyle w:val="100000000000" w:firstRow="1" w:lastRow="0" w:firstColumn="0" w:lastColumn="0" w:oddVBand="0" w:evenVBand="0" w:oddHBand="0" w:evenHBand="0" w:firstRowFirstColumn="0" w:firstRowLastColumn="0" w:lastRowFirstColumn="0" w:lastRowLastColumn="0"/>
              <w:rPr>
                <w:i w:val="0"/>
              </w:rPr>
            </w:pPr>
            <w:r w:rsidRPr="008D2655">
              <w:rPr>
                <w:i w:val="0"/>
              </w:rPr>
              <w:t>4</w:t>
            </w:r>
            <w:r w:rsidR="00F2168D">
              <w:rPr>
                <w:i w:val="0"/>
              </w:rPr>
              <w:t>,</w:t>
            </w:r>
            <w:r w:rsidRPr="008D2655">
              <w:rPr>
                <w:i w:val="0"/>
              </w:rPr>
              <w:t>267</w:t>
            </w:r>
          </w:p>
        </w:tc>
      </w:tr>
      <w:tr w:rsidR="00E063F8" w14:paraId="11FD8BD2" w14:textId="77777777" w:rsidTr="00AB563E">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100" w:firstRow="0" w:lastRow="0" w:firstColumn="1" w:lastColumn="0" w:oddVBand="0" w:evenVBand="0" w:oddHBand="0" w:evenHBand="0" w:firstRowFirstColumn="1" w:firstRowLastColumn="0" w:lastRowFirstColumn="0" w:lastRowLastColumn="0"/>
            <w:tcW w:w="5035" w:type="dxa"/>
            <w:tcBorders>
              <w:top w:val="single" w:sz="4" w:space="0" w:color="auto"/>
              <w:left w:val="single" w:sz="4" w:space="0" w:color="auto"/>
              <w:bottom w:val="single" w:sz="4" w:space="0" w:color="auto"/>
              <w:right w:val="single" w:sz="4" w:space="0" w:color="auto"/>
            </w:tcBorders>
            <w:vAlign w:val="center"/>
          </w:tcPr>
          <w:p w14:paraId="6A62ABA4" w14:textId="77777777" w:rsidR="00E063F8" w:rsidRPr="00E063F8" w:rsidRDefault="00E063F8" w:rsidP="001C239A">
            <w:pPr>
              <w:rPr>
                <w:i w:val="0"/>
              </w:rPr>
            </w:pPr>
            <w:r w:rsidRPr="00E063F8">
              <w:rPr>
                <w:i w:val="0"/>
              </w:rPr>
              <w:t>Number of Participants - Control</w:t>
            </w:r>
          </w:p>
        </w:tc>
        <w:tc>
          <w:tcPr>
            <w:cnfStyle w:val="000010000000" w:firstRow="0" w:lastRow="0" w:firstColumn="0" w:lastColumn="0" w:oddVBand="1" w:evenVBand="0" w:oddHBand="0" w:evenHBand="0" w:firstRowFirstColumn="0" w:firstRowLastColumn="0" w:lastRowFirstColumn="0" w:lastRowLastColumn="0"/>
            <w:tcW w:w="215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65FA105" w14:textId="5BDE6931" w:rsidR="00E063F8" w:rsidRPr="008D2655" w:rsidRDefault="00E063F8" w:rsidP="001C239A">
            <w:pPr>
              <w:jc w:val="center"/>
              <w:rPr>
                <w:i w:val="0"/>
              </w:rPr>
            </w:pPr>
            <w:r w:rsidRPr="008D2655">
              <w:rPr>
                <w:i w:val="0"/>
              </w:rPr>
              <w:t>4</w:t>
            </w:r>
            <w:r w:rsidR="00F2168D">
              <w:rPr>
                <w:i w:val="0"/>
              </w:rPr>
              <w:t>,</w:t>
            </w:r>
            <w:r w:rsidRPr="008D2655">
              <w:rPr>
                <w:i w:val="0"/>
              </w:rPr>
              <w:t>359</w:t>
            </w:r>
          </w:p>
        </w:tc>
        <w:tc>
          <w:tcPr>
            <w:tcW w:w="2158" w:type="dxa"/>
            <w:tcBorders>
              <w:top w:val="single" w:sz="4" w:space="0" w:color="auto"/>
              <w:left w:val="single" w:sz="4" w:space="0" w:color="auto"/>
              <w:bottom w:val="single" w:sz="4" w:space="0" w:color="auto"/>
              <w:right w:val="single" w:sz="4" w:space="0" w:color="auto"/>
            </w:tcBorders>
            <w:vAlign w:val="center"/>
          </w:tcPr>
          <w:p w14:paraId="7DB132FA" w14:textId="7E765EF4" w:rsidR="00E063F8" w:rsidRPr="008D2655" w:rsidRDefault="00E063F8" w:rsidP="001C239A">
            <w:pPr>
              <w:jc w:val="center"/>
              <w:cnfStyle w:val="100000000000" w:firstRow="1" w:lastRow="0" w:firstColumn="0" w:lastColumn="0" w:oddVBand="0" w:evenVBand="0" w:oddHBand="0" w:evenHBand="0" w:firstRowFirstColumn="0" w:firstRowLastColumn="0" w:lastRowFirstColumn="0" w:lastRowLastColumn="0"/>
              <w:rPr>
                <w:i w:val="0"/>
              </w:rPr>
            </w:pPr>
            <w:r w:rsidRPr="008D2655">
              <w:rPr>
                <w:i w:val="0"/>
              </w:rPr>
              <w:t>4</w:t>
            </w:r>
            <w:r w:rsidR="00F2168D">
              <w:rPr>
                <w:i w:val="0"/>
              </w:rPr>
              <w:t>,</w:t>
            </w:r>
            <w:r w:rsidRPr="008D2655">
              <w:rPr>
                <w:i w:val="0"/>
              </w:rPr>
              <w:t>342</w:t>
            </w:r>
          </w:p>
        </w:tc>
      </w:tr>
      <w:tr w:rsidR="00E063F8" w14:paraId="3C20192C" w14:textId="77777777" w:rsidTr="00AB563E">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100" w:firstRow="0" w:lastRow="0" w:firstColumn="1" w:lastColumn="0" w:oddVBand="0" w:evenVBand="0" w:oddHBand="0" w:evenHBand="0" w:firstRowFirstColumn="1" w:firstRowLastColumn="0" w:lastRowFirstColumn="0" w:lastRowLastColumn="0"/>
            <w:tcW w:w="5035" w:type="dxa"/>
            <w:tcBorders>
              <w:top w:val="single" w:sz="4" w:space="0" w:color="auto"/>
              <w:left w:val="single" w:sz="4" w:space="0" w:color="auto"/>
              <w:bottom w:val="single" w:sz="4" w:space="0" w:color="auto"/>
              <w:right w:val="single" w:sz="4" w:space="0" w:color="auto"/>
            </w:tcBorders>
            <w:vAlign w:val="center"/>
          </w:tcPr>
          <w:p w14:paraId="46E9B973" w14:textId="77777777" w:rsidR="00E063F8" w:rsidRPr="00E063F8" w:rsidRDefault="00E063F8" w:rsidP="001C239A">
            <w:pPr>
              <w:rPr>
                <w:i w:val="0"/>
              </w:rPr>
            </w:pPr>
            <w:r w:rsidRPr="00E063F8">
              <w:rPr>
                <w:i w:val="0"/>
              </w:rPr>
              <w:t>Number of Hours in Study Period</w:t>
            </w:r>
          </w:p>
        </w:tc>
        <w:tc>
          <w:tcPr>
            <w:cnfStyle w:val="000010000000" w:firstRow="0" w:lastRow="0" w:firstColumn="0" w:lastColumn="0" w:oddVBand="1" w:evenVBand="0" w:oddHBand="0" w:evenHBand="0" w:firstRowFirstColumn="0" w:firstRowLastColumn="0" w:lastRowFirstColumn="0" w:lastRowLastColumn="0"/>
            <w:tcW w:w="215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F7C5988" w14:textId="77777777" w:rsidR="00E063F8" w:rsidRPr="008D2655" w:rsidRDefault="00E063F8" w:rsidP="001C239A">
            <w:pPr>
              <w:jc w:val="center"/>
              <w:rPr>
                <w:i w:val="0"/>
              </w:rPr>
            </w:pPr>
            <w:r w:rsidRPr="008D2655">
              <w:rPr>
                <w:i w:val="0"/>
              </w:rPr>
              <w:t>119</w:t>
            </w:r>
          </w:p>
        </w:tc>
        <w:tc>
          <w:tcPr>
            <w:tcW w:w="2158" w:type="dxa"/>
            <w:tcBorders>
              <w:top w:val="single" w:sz="4" w:space="0" w:color="auto"/>
              <w:left w:val="single" w:sz="4" w:space="0" w:color="auto"/>
              <w:bottom w:val="single" w:sz="4" w:space="0" w:color="auto"/>
              <w:right w:val="single" w:sz="4" w:space="0" w:color="auto"/>
            </w:tcBorders>
            <w:vAlign w:val="center"/>
          </w:tcPr>
          <w:p w14:paraId="30836756" w14:textId="77777777" w:rsidR="00E063F8" w:rsidRPr="008D2655" w:rsidRDefault="00E063F8" w:rsidP="001C239A">
            <w:pPr>
              <w:jc w:val="center"/>
              <w:cnfStyle w:val="100000000000" w:firstRow="1" w:lastRow="0" w:firstColumn="0" w:lastColumn="0" w:oddVBand="0" w:evenVBand="0" w:oddHBand="0" w:evenHBand="0" w:firstRowFirstColumn="0" w:firstRowLastColumn="0" w:lastRowFirstColumn="0" w:lastRowLastColumn="0"/>
              <w:rPr>
                <w:i w:val="0"/>
              </w:rPr>
            </w:pPr>
            <w:r w:rsidRPr="008D2655">
              <w:rPr>
                <w:i w:val="0"/>
              </w:rPr>
              <w:t>119</w:t>
            </w:r>
          </w:p>
        </w:tc>
      </w:tr>
      <w:tr w:rsidR="00E063F8" w14:paraId="04CE106B" w14:textId="77777777" w:rsidTr="00AB563E">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100" w:firstRow="0" w:lastRow="0" w:firstColumn="1" w:lastColumn="0" w:oddVBand="0" w:evenVBand="0" w:oddHBand="0" w:evenHBand="0" w:firstRowFirstColumn="1" w:firstRowLastColumn="0" w:lastRowFirstColumn="0" w:lastRowLastColumn="0"/>
            <w:tcW w:w="5035" w:type="dxa"/>
            <w:tcBorders>
              <w:top w:val="single" w:sz="4" w:space="0" w:color="auto"/>
              <w:left w:val="single" w:sz="4" w:space="0" w:color="auto"/>
              <w:bottom w:val="single" w:sz="4" w:space="0" w:color="auto"/>
              <w:right w:val="single" w:sz="4" w:space="0" w:color="auto"/>
            </w:tcBorders>
            <w:vAlign w:val="center"/>
          </w:tcPr>
          <w:p w14:paraId="3672790A" w14:textId="77777777" w:rsidR="00E063F8" w:rsidRPr="00E063F8" w:rsidRDefault="00E063F8" w:rsidP="001C239A">
            <w:pPr>
              <w:rPr>
                <w:i w:val="0"/>
              </w:rPr>
            </w:pPr>
            <w:r w:rsidRPr="00E063F8">
              <w:rPr>
                <w:i w:val="0"/>
              </w:rPr>
              <w:t>Number of Event Hours</w:t>
            </w:r>
          </w:p>
        </w:tc>
        <w:tc>
          <w:tcPr>
            <w:cnfStyle w:val="000010000000" w:firstRow="0" w:lastRow="0" w:firstColumn="0" w:lastColumn="0" w:oddVBand="1" w:evenVBand="0" w:oddHBand="0" w:evenHBand="0" w:firstRowFirstColumn="0" w:firstRowLastColumn="0" w:lastRowFirstColumn="0" w:lastRowLastColumn="0"/>
            <w:tcW w:w="215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09A361E" w14:textId="77777777" w:rsidR="00E063F8" w:rsidRPr="008D2655" w:rsidRDefault="00E063F8" w:rsidP="001C239A">
            <w:pPr>
              <w:jc w:val="center"/>
              <w:rPr>
                <w:i w:val="0"/>
              </w:rPr>
            </w:pPr>
            <w:r w:rsidRPr="008D2655">
              <w:rPr>
                <w:i w:val="0"/>
              </w:rPr>
              <w:t>6</w:t>
            </w:r>
          </w:p>
        </w:tc>
        <w:tc>
          <w:tcPr>
            <w:tcW w:w="2158" w:type="dxa"/>
            <w:tcBorders>
              <w:top w:val="single" w:sz="4" w:space="0" w:color="auto"/>
              <w:left w:val="single" w:sz="4" w:space="0" w:color="auto"/>
              <w:bottom w:val="single" w:sz="4" w:space="0" w:color="auto"/>
              <w:right w:val="single" w:sz="4" w:space="0" w:color="auto"/>
            </w:tcBorders>
            <w:vAlign w:val="center"/>
          </w:tcPr>
          <w:p w14:paraId="171B13AA" w14:textId="77777777" w:rsidR="00E063F8" w:rsidRPr="008D2655" w:rsidRDefault="00E063F8" w:rsidP="001C239A">
            <w:pPr>
              <w:jc w:val="center"/>
              <w:cnfStyle w:val="100000000000" w:firstRow="1" w:lastRow="0" w:firstColumn="0" w:lastColumn="0" w:oddVBand="0" w:evenVBand="0" w:oddHBand="0" w:evenHBand="0" w:firstRowFirstColumn="0" w:firstRowLastColumn="0" w:lastRowFirstColumn="0" w:lastRowLastColumn="0"/>
              <w:rPr>
                <w:i w:val="0"/>
              </w:rPr>
            </w:pPr>
            <w:r w:rsidRPr="008D2655">
              <w:rPr>
                <w:i w:val="0"/>
              </w:rPr>
              <w:t>6</w:t>
            </w:r>
          </w:p>
        </w:tc>
      </w:tr>
      <w:tr w:rsidR="00E063F8" w14:paraId="6A31CF9A" w14:textId="77777777" w:rsidTr="00AB563E">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100" w:firstRow="0" w:lastRow="0" w:firstColumn="1" w:lastColumn="0" w:oddVBand="0" w:evenVBand="0" w:oddHBand="0" w:evenHBand="0" w:firstRowFirstColumn="1" w:firstRowLastColumn="0" w:lastRowFirstColumn="0" w:lastRowLastColumn="0"/>
            <w:tcW w:w="5035" w:type="dxa"/>
            <w:tcBorders>
              <w:top w:val="single" w:sz="4" w:space="0" w:color="auto"/>
              <w:left w:val="single" w:sz="4" w:space="0" w:color="auto"/>
              <w:bottom w:val="single" w:sz="4" w:space="0" w:color="auto"/>
              <w:right w:val="single" w:sz="4" w:space="0" w:color="auto"/>
            </w:tcBorders>
            <w:vAlign w:val="center"/>
          </w:tcPr>
          <w:p w14:paraId="70587A10" w14:textId="77777777" w:rsidR="00E063F8" w:rsidRPr="00E063F8" w:rsidRDefault="00E063F8" w:rsidP="001C239A">
            <w:pPr>
              <w:rPr>
                <w:i w:val="0"/>
              </w:rPr>
            </w:pPr>
            <w:r w:rsidRPr="00E063F8">
              <w:rPr>
                <w:i w:val="0"/>
              </w:rPr>
              <w:t>Participant Hourly Electricity Consumption Range</w:t>
            </w:r>
          </w:p>
        </w:tc>
        <w:tc>
          <w:tcPr>
            <w:cnfStyle w:val="000010000000" w:firstRow="0" w:lastRow="0" w:firstColumn="0" w:lastColumn="0" w:oddVBand="1" w:evenVBand="0" w:oddHBand="0" w:evenHBand="0" w:firstRowFirstColumn="0" w:firstRowLastColumn="0" w:lastRowFirstColumn="0" w:lastRowLastColumn="0"/>
            <w:tcW w:w="215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D4FA390" w14:textId="77777777" w:rsidR="00E063F8" w:rsidRPr="008D2655" w:rsidRDefault="00E063F8" w:rsidP="001C239A">
            <w:pPr>
              <w:jc w:val="center"/>
              <w:rPr>
                <w:i w:val="0"/>
              </w:rPr>
            </w:pPr>
            <w:r w:rsidRPr="008D2655">
              <w:rPr>
                <w:i w:val="0"/>
              </w:rPr>
              <w:t>0-28</w:t>
            </w:r>
          </w:p>
        </w:tc>
        <w:tc>
          <w:tcPr>
            <w:tcW w:w="2158" w:type="dxa"/>
            <w:tcBorders>
              <w:top w:val="single" w:sz="4" w:space="0" w:color="auto"/>
              <w:left w:val="single" w:sz="4" w:space="0" w:color="auto"/>
              <w:bottom w:val="single" w:sz="4" w:space="0" w:color="auto"/>
              <w:right w:val="single" w:sz="4" w:space="0" w:color="auto"/>
            </w:tcBorders>
            <w:vAlign w:val="center"/>
          </w:tcPr>
          <w:p w14:paraId="43428695" w14:textId="77777777" w:rsidR="00E063F8" w:rsidRPr="008D2655" w:rsidRDefault="00E063F8" w:rsidP="001C239A">
            <w:pPr>
              <w:jc w:val="center"/>
              <w:cnfStyle w:val="100000000000" w:firstRow="1" w:lastRow="0" w:firstColumn="0" w:lastColumn="0" w:oddVBand="0" w:evenVBand="0" w:oddHBand="0" w:evenHBand="0" w:firstRowFirstColumn="0" w:firstRowLastColumn="0" w:lastRowFirstColumn="0" w:lastRowLastColumn="0"/>
              <w:rPr>
                <w:i w:val="0"/>
              </w:rPr>
            </w:pPr>
            <w:r w:rsidRPr="008D2655">
              <w:rPr>
                <w:i w:val="0"/>
              </w:rPr>
              <w:t>0-30</w:t>
            </w:r>
          </w:p>
        </w:tc>
      </w:tr>
      <w:tr w:rsidR="00E063F8" w14:paraId="57DEDC48" w14:textId="77777777" w:rsidTr="00AB563E">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100" w:firstRow="0" w:lastRow="0" w:firstColumn="1" w:lastColumn="0" w:oddVBand="0" w:evenVBand="0" w:oddHBand="0" w:evenHBand="0" w:firstRowFirstColumn="1" w:firstRowLastColumn="0" w:lastRowFirstColumn="0" w:lastRowLastColumn="0"/>
            <w:tcW w:w="5035" w:type="dxa"/>
            <w:tcBorders>
              <w:top w:val="single" w:sz="4" w:space="0" w:color="auto"/>
              <w:left w:val="single" w:sz="4" w:space="0" w:color="auto"/>
              <w:bottom w:val="single" w:sz="4" w:space="0" w:color="auto"/>
              <w:right w:val="single" w:sz="4" w:space="0" w:color="auto"/>
            </w:tcBorders>
            <w:vAlign w:val="center"/>
          </w:tcPr>
          <w:p w14:paraId="13F6401B" w14:textId="77777777" w:rsidR="00E063F8" w:rsidRPr="00E063F8" w:rsidRDefault="00E063F8" w:rsidP="001C239A">
            <w:pPr>
              <w:rPr>
                <w:i w:val="0"/>
              </w:rPr>
            </w:pPr>
            <w:r w:rsidRPr="00E063F8">
              <w:rPr>
                <w:i w:val="0"/>
              </w:rPr>
              <w:t>Average Hourly Electricity Consumption</w:t>
            </w:r>
          </w:p>
        </w:tc>
        <w:tc>
          <w:tcPr>
            <w:cnfStyle w:val="000010000000" w:firstRow="0" w:lastRow="0" w:firstColumn="0" w:lastColumn="0" w:oddVBand="1" w:evenVBand="0" w:oddHBand="0" w:evenHBand="0" w:firstRowFirstColumn="0" w:firstRowLastColumn="0" w:lastRowFirstColumn="0" w:lastRowLastColumn="0"/>
            <w:tcW w:w="215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9061AA2" w14:textId="77777777" w:rsidR="00E063F8" w:rsidRPr="008D2655" w:rsidRDefault="00E063F8" w:rsidP="001C239A">
            <w:pPr>
              <w:jc w:val="center"/>
              <w:rPr>
                <w:i w:val="0"/>
              </w:rPr>
            </w:pPr>
            <w:r w:rsidRPr="008D2655">
              <w:rPr>
                <w:i w:val="0"/>
              </w:rPr>
              <w:t>2.11</w:t>
            </w:r>
          </w:p>
        </w:tc>
        <w:tc>
          <w:tcPr>
            <w:tcW w:w="2158" w:type="dxa"/>
            <w:tcBorders>
              <w:top w:val="single" w:sz="4" w:space="0" w:color="auto"/>
              <w:left w:val="single" w:sz="4" w:space="0" w:color="auto"/>
              <w:bottom w:val="single" w:sz="4" w:space="0" w:color="auto"/>
              <w:right w:val="single" w:sz="4" w:space="0" w:color="auto"/>
            </w:tcBorders>
            <w:vAlign w:val="center"/>
          </w:tcPr>
          <w:p w14:paraId="2A3895FD" w14:textId="77777777" w:rsidR="00E063F8" w:rsidRPr="008D2655" w:rsidRDefault="00E063F8" w:rsidP="001C239A">
            <w:pPr>
              <w:jc w:val="center"/>
              <w:cnfStyle w:val="100000000000" w:firstRow="1" w:lastRow="0" w:firstColumn="0" w:lastColumn="0" w:oddVBand="0" w:evenVBand="0" w:oddHBand="0" w:evenHBand="0" w:firstRowFirstColumn="0" w:firstRowLastColumn="0" w:lastRowFirstColumn="0" w:lastRowLastColumn="0"/>
              <w:rPr>
                <w:i w:val="0"/>
              </w:rPr>
            </w:pPr>
            <w:r w:rsidRPr="008D2655">
              <w:rPr>
                <w:i w:val="0"/>
              </w:rPr>
              <w:t>2.23</w:t>
            </w:r>
          </w:p>
        </w:tc>
      </w:tr>
      <w:tr w:rsidR="00E063F8" w14:paraId="16573EC1" w14:textId="77777777" w:rsidTr="00AB563E">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100" w:firstRow="0" w:lastRow="0" w:firstColumn="1" w:lastColumn="0" w:oddVBand="0" w:evenVBand="0" w:oddHBand="0" w:evenHBand="0" w:firstRowFirstColumn="1" w:firstRowLastColumn="0" w:lastRowFirstColumn="0" w:lastRowLastColumn="0"/>
            <w:tcW w:w="5035" w:type="dxa"/>
            <w:tcBorders>
              <w:top w:val="single" w:sz="4" w:space="0" w:color="auto"/>
              <w:left w:val="single" w:sz="4" w:space="0" w:color="auto"/>
              <w:bottom w:val="single" w:sz="4" w:space="0" w:color="auto"/>
              <w:right w:val="single" w:sz="4" w:space="0" w:color="auto"/>
            </w:tcBorders>
            <w:vAlign w:val="center"/>
          </w:tcPr>
          <w:p w14:paraId="1BB59A0A" w14:textId="77777777" w:rsidR="00E063F8" w:rsidRPr="00E063F8" w:rsidRDefault="00E063F8" w:rsidP="001C239A">
            <w:pPr>
              <w:rPr>
                <w:i w:val="0"/>
              </w:rPr>
            </w:pPr>
            <w:r w:rsidRPr="00E063F8">
              <w:rPr>
                <w:i w:val="0"/>
              </w:rPr>
              <w:t>Average Hourly Electricity Consumption Range</w:t>
            </w:r>
          </w:p>
        </w:tc>
        <w:tc>
          <w:tcPr>
            <w:cnfStyle w:val="000010000000" w:firstRow="0" w:lastRow="0" w:firstColumn="0" w:lastColumn="0" w:oddVBand="1" w:evenVBand="0" w:oddHBand="0" w:evenHBand="0" w:firstRowFirstColumn="0" w:firstRowLastColumn="0" w:lastRowFirstColumn="0" w:lastRowLastColumn="0"/>
            <w:tcW w:w="215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0E329FB" w14:textId="77777777" w:rsidR="00E063F8" w:rsidRPr="008D2655" w:rsidRDefault="00E063F8" w:rsidP="001C239A">
            <w:pPr>
              <w:jc w:val="center"/>
              <w:rPr>
                <w:i w:val="0"/>
              </w:rPr>
            </w:pPr>
            <w:r w:rsidRPr="008D2655">
              <w:rPr>
                <w:i w:val="0"/>
              </w:rPr>
              <w:t>1.08 - 3.27</w:t>
            </w:r>
          </w:p>
        </w:tc>
        <w:tc>
          <w:tcPr>
            <w:tcW w:w="2158" w:type="dxa"/>
            <w:tcBorders>
              <w:top w:val="single" w:sz="4" w:space="0" w:color="auto"/>
              <w:left w:val="single" w:sz="4" w:space="0" w:color="auto"/>
              <w:bottom w:val="single" w:sz="4" w:space="0" w:color="auto"/>
              <w:right w:val="single" w:sz="4" w:space="0" w:color="auto"/>
            </w:tcBorders>
            <w:vAlign w:val="center"/>
          </w:tcPr>
          <w:p w14:paraId="45CE4C70" w14:textId="77777777" w:rsidR="00E063F8" w:rsidRPr="008D2655" w:rsidRDefault="00E063F8" w:rsidP="001C239A">
            <w:pPr>
              <w:keepNext/>
              <w:jc w:val="center"/>
              <w:cnfStyle w:val="100000000000" w:firstRow="1" w:lastRow="0" w:firstColumn="0" w:lastColumn="0" w:oddVBand="0" w:evenVBand="0" w:oddHBand="0" w:evenHBand="0" w:firstRowFirstColumn="0" w:firstRowLastColumn="0" w:lastRowFirstColumn="0" w:lastRowLastColumn="0"/>
              <w:rPr>
                <w:i w:val="0"/>
              </w:rPr>
            </w:pPr>
            <w:r w:rsidRPr="008D2655">
              <w:rPr>
                <w:i w:val="0"/>
              </w:rPr>
              <w:t>1.22 – 3.39</w:t>
            </w:r>
          </w:p>
        </w:tc>
      </w:tr>
    </w:tbl>
    <w:p w14:paraId="7977E40B" w14:textId="30ED794A" w:rsidR="00254C61" w:rsidRPr="00254C61" w:rsidRDefault="00254C61" w:rsidP="00254C61"/>
    <w:p w14:paraId="5FC15299" w14:textId="61A3F370" w:rsidR="0009218A" w:rsidRDefault="007C4B2F" w:rsidP="007976D3">
      <w:r>
        <w:t xml:space="preserve">The second dataset </w:t>
      </w:r>
      <w:r w:rsidR="00E664E6">
        <w:t xml:space="preserve">included the </w:t>
      </w:r>
      <w:r w:rsidR="00EA4ECC">
        <w:t>customer demographic data</w:t>
      </w:r>
      <w:r w:rsidR="00E664E6">
        <w:t xml:space="preserve"> of</w:t>
      </w:r>
      <w:r w:rsidR="00E063F8" w:rsidRPr="00E063F8">
        <w:t xml:space="preserve"> </w:t>
      </w:r>
      <w:r w:rsidR="00EA4ECC" w:rsidRPr="00E063F8">
        <w:t>zip</w:t>
      </w:r>
      <w:r w:rsidR="00EA4ECC">
        <w:t xml:space="preserve"> code, new tenant status, metro status</w:t>
      </w:r>
      <w:r w:rsidR="00485A7D">
        <w:t>,</w:t>
      </w:r>
      <w:r w:rsidR="00EA4ECC">
        <w:t xml:space="preserve"> and climate zone. </w:t>
      </w:r>
      <w:r w:rsidR="00485A7D">
        <w:t>N</w:t>
      </w:r>
      <w:r w:rsidR="00EA4ECC">
        <w:t>ew tenant s</w:t>
      </w:r>
      <w:r w:rsidR="00E664E6">
        <w:t>tatus wa</w:t>
      </w:r>
      <w:r w:rsidR="00EA4ECC">
        <w:t xml:space="preserve">s an indicator variable that took the value of 1 if the current participant was not the same person who opted into program participation. Over both event days, 10.8% of participants were new tenants. </w:t>
      </w:r>
    </w:p>
    <w:p w14:paraId="4976F9B2" w14:textId="078D47FA" w:rsidR="007C4B2F" w:rsidRDefault="0077152A" w:rsidP="007976D3">
      <w:r>
        <w:t>Metro</w:t>
      </w:r>
      <w:r w:rsidR="00E664E6">
        <w:t xml:space="preserve"> status wa</w:t>
      </w:r>
      <w:r w:rsidR="00EA4ECC">
        <w:t xml:space="preserve">s </w:t>
      </w:r>
      <w:r w:rsidR="00E664E6">
        <w:t>an indicator variable that took</w:t>
      </w:r>
      <w:r w:rsidR="00EA4ECC">
        <w:t xml:space="preserve"> the value of 1 if the participant belonged to a metro area</w:t>
      </w:r>
      <w:r w:rsidR="00193096">
        <w:t xml:space="preserve"> and 0 otherwise</w:t>
      </w:r>
      <w:r w:rsidR="00EA4ECC">
        <w:t>. The characteri</w:t>
      </w:r>
      <w:r w:rsidR="00421BAE">
        <w:t>stics that defined the</w:t>
      </w:r>
      <w:r w:rsidR="00EA4ECC">
        <w:t xml:space="preserve"> metro area were not prov</w:t>
      </w:r>
      <w:r>
        <w:t>ided for this analysis. Figure 1</w:t>
      </w:r>
      <w:r w:rsidR="00EA4ECC">
        <w:t xml:space="preserve"> </w:t>
      </w:r>
      <w:r w:rsidR="00BC0E83">
        <w:t xml:space="preserve">presents </w:t>
      </w:r>
      <w:r w:rsidR="00EA4ECC">
        <w:t xml:space="preserve">the geographic distribution of metro customers over the service territory. </w:t>
      </w:r>
      <w:r w:rsidR="001C239A">
        <w:t>The customer distribution</w:t>
      </w:r>
      <w:r w:rsidR="00EA4ECC">
        <w:t xml:space="preserve"> suggest</w:t>
      </w:r>
      <w:r w:rsidR="001C239A">
        <w:t>s</w:t>
      </w:r>
      <w:r w:rsidR="00EA4ECC">
        <w:t xml:space="preserve"> </w:t>
      </w:r>
      <w:r w:rsidR="00EA4ECC" w:rsidRPr="001C239A">
        <w:t>that</w:t>
      </w:r>
      <w:r w:rsidR="00EA4ECC">
        <w:t xml:space="preserve"> </w:t>
      </w:r>
      <w:r w:rsidR="00730110">
        <w:t xml:space="preserve">metro customers live exclusively in </w:t>
      </w:r>
      <w:r w:rsidR="001C239A">
        <w:t>the Atlanta metropolitan area</w:t>
      </w:r>
      <w:r w:rsidR="00730110">
        <w:t xml:space="preserve">. </w:t>
      </w:r>
      <w:r w:rsidR="00957558">
        <w:t xml:space="preserve">Over both event days, 35.2% of participants live in a metro area. </w:t>
      </w:r>
    </w:p>
    <w:p w14:paraId="12CCBB87" w14:textId="41D417E0" w:rsidR="000412FE" w:rsidRPr="008B705D" w:rsidRDefault="000412FE" w:rsidP="000412FE">
      <w:pPr>
        <w:pStyle w:val="Caption"/>
        <w:keepNext/>
        <w:rPr>
          <w:i w:val="0"/>
          <w:sz w:val="32"/>
          <w:szCs w:val="32"/>
        </w:rPr>
      </w:pPr>
      <w:r w:rsidRPr="008B705D">
        <w:rPr>
          <w:i w:val="0"/>
          <w:sz w:val="32"/>
          <w:szCs w:val="32"/>
        </w:rPr>
        <w:lastRenderedPageBreak/>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1</w:t>
      </w:r>
      <w:r w:rsidR="00B841F5" w:rsidRPr="008B705D">
        <w:rPr>
          <w:i w:val="0"/>
          <w:sz w:val="32"/>
          <w:szCs w:val="32"/>
        </w:rPr>
        <w:fldChar w:fldCharType="end"/>
      </w:r>
      <w:r w:rsidR="00877A55" w:rsidRPr="008B705D">
        <w:rPr>
          <w:i w:val="0"/>
          <w:sz w:val="32"/>
          <w:szCs w:val="32"/>
        </w:rPr>
        <w:t>. Distribution of the Metro Variable by Zip Code</w:t>
      </w:r>
    </w:p>
    <w:p w14:paraId="4E953ADF" w14:textId="4E0FE210" w:rsidR="00DC0F90" w:rsidRPr="00DC0F90" w:rsidRDefault="00053F6C" w:rsidP="000412FE">
      <w:pPr>
        <w:keepNext/>
      </w:pPr>
      <w:r>
        <w:rPr>
          <w:noProof/>
        </w:rPr>
        <w:drawing>
          <wp:inline distT="0" distB="0" distL="0" distR="0" wp14:anchorId="4B62705C" wp14:editId="03A4B552">
            <wp:extent cx="5498915" cy="45853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ro_map.png"/>
                    <pic:cNvPicPr/>
                  </pic:nvPicPr>
                  <pic:blipFill rotWithShape="1">
                    <a:blip r:embed="rId9">
                      <a:extLst>
                        <a:ext uri="{28A0092B-C50C-407E-A947-70E740481C1C}">
                          <a14:useLocalDpi xmlns:a14="http://schemas.microsoft.com/office/drawing/2010/main" val="0"/>
                        </a:ext>
                      </a:extLst>
                    </a:blip>
                    <a:srcRect t="6718"/>
                    <a:stretch/>
                  </pic:blipFill>
                  <pic:spPr bwMode="auto">
                    <a:xfrm>
                      <a:off x="0" y="0"/>
                      <a:ext cx="5542993" cy="4622090"/>
                    </a:xfrm>
                    <a:prstGeom prst="rect">
                      <a:avLst/>
                    </a:prstGeom>
                    <a:ln>
                      <a:noFill/>
                    </a:ln>
                    <a:extLst>
                      <a:ext uri="{53640926-AAD7-44D8-BBD7-CCE9431645EC}">
                        <a14:shadowObscured xmlns:a14="http://schemas.microsoft.com/office/drawing/2010/main"/>
                      </a:ext>
                    </a:extLst>
                  </pic:spPr>
                </pic:pic>
              </a:graphicData>
            </a:graphic>
          </wp:inline>
        </w:drawing>
      </w:r>
    </w:p>
    <w:p w14:paraId="54321CD1" w14:textId="76DE4EA6" w:rsidR="003006BA" w:rsidRDefault="00BC33E2" w:rsidP="007976D3">
      <w:r>
        <w:t xml:space="preserve">The US Department of Energy defines the geographic location of climate zones. The climate zone variable grouped participants into climate zone 2, 3, and 4, which </w:t>
      </w:r>
      <w:r w:rsidR="004C78CC">
        <w:t>represent</w:t>
      </w:r>
      <w:r w:rsidR="00107A89">
        <w:t>ed</w:t>
      </w:r>
      <w:r w:rsidR="000D596A">
        <w:t xml:space="preserve"> 21.0%, </w:t>
      </w:r>
      <w:r w:rsidR="004C78CC">
        <w:t>66.0% and 13.0% of participants respectively.</w:t>
      </w:r>
      <w:r w:rsidR="000D596A">
        <w:t xml:space="preserve"> </w:t>
      </w:r>
      <w:r w:rsidR="00957558">
        <w:t xml:space="preserve"> Figure </w:t>
      </w:r>
      <w:r w:rsidR="00DC0F90">
        <w:t xml:space="preserve">4 shows the frequency of customers in each climate zone. </w:t>
      </w:r>
    </w:p>
    <w:p w14:paraId="3B7344B4" w14:textId="73A4178B" w:rsidR="000412FE" w:rsidRPr="008B705D" w:rsidRDefault="000412FE" w:rsidP="000412FE">
      <w:pPr>
        <w:pStyle w:val="Caption"/>
        <w:keepNext/>
        <w:rPr>
          <w:i w:val="0"/>
          <w:sz w:val="32"/>
          <w:szCs w:val="32"/>
        </w:rPr>
      </w:pPr>
      <w:r w:rsidRPr="008B705D">
        <w:rPr>
          <w:i w:val="0"/>
          <w:sz w:val="32"/>
          <w:szCs w:val="32"/>
        </w:rPr>
        <w:lastRenderedPageBreak/>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2</w:t>
      </w:r>
      <w:r w:rsidR="00B841F5" w:rsidRPr="008B705D">
        <w:rPr>
          <w:i w:val="0"/>
          <w:sz w:val="32"/>
          <w:szCs w:val="32"/>
        </w:rPr>
        <w:fldChar w:fldCharType="end"/>
      </w:r>
      <w:r w:rsidR="00877A55" w:rsidRPr="008B705D">
        <w:rPr>
          <w:i w:val="0"/>
          <w:sz w:val="32"/>
          <w:szCs w:val="32"/>
        </w:rPr>
        <w:t>. Distribution of Zip Codes in Climate Zones</w:t>
      </w:r>
    </w:p>
    <w:p w14:paraId="4780E486" w14:textId="768EDB79" w:rsidR="004C78CC" w:rsidRDefault="0071026A" w:rsidP="004C78CC">
      <w:pPr>
        <w:keepNext/>
      </w:pPr>
      <w:r>
        <w:rPr>
          <w:noProof/>
        </w:rPr>
        <w:drawing>
          <wp:inline distT="0" distB="0" distL="0" distR="0" wp14:anchorId="6186AD7C" wp14:editId="78B52B0E">
            <wp:extent cx="5914341" cy="45726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mate_zone_graph.png"/>
                    <pic:cNvPicPr/>
                  </pic:nvPicPr>
                  <pic:blipFill rotWithShape="1">
                    <a:blip r:embed="rId10">
                      <a:extLst>
                        <a:ext uri="{28A0092B-C50C-407E-A947-70E740481C1C}">
                          <a14:useLocalDpi xmlns:a14="http://schemas.microsoft.com/office/drawing/2010/main" val="0"/>
                        </a:ext>
                      </a:extLst>
                    </a:blip>
                    <a:srcRect t="6249"/>
                    <a:stretch/>
                  </pic:blipFill>
                  <pic:spPr bwMode="auto">
                    <a:xfrm>
                      <a:off x="0" y="0"/>
                      <a:ext cx="5937248" cy="4590345"/>
                    </a:xfrm>
                    <a:prstGeom prst="rect">
                      <a:avLst/>
                    </a:prstGeom>
                    <a:ln>
                      <a:noFill/>
                    </a:ln>
                    <a:extLst>
                      <a:ext uri="{53640926-AAD7-44D8-BBD7-CCE9431645EC}">
                        <a14:shadowObscured xmlns:a14="http://schemas.microsoft.com/office/drawing/2010/main"/>
                      </a:ext>
                    </a:extLst>
                  </pic:spPr>
                </pic:pic>
              </a:graphicData>
            </a:graphic>
          </wp:inline>
        </w:drawing>
      </w:r>
    </w:p>
    <w:p w14:paraId="560FC6EB" w14:textId="7138624A" w:rsidR="005A3DAF" w:rsidRDefault="00DC0F90" w:rsidP="007976D3">
      <w:r>
        <w:t xml:space="preserve">The distribution </w:t>
      </w:r>
      <w:r w:rsidR="00AB563E">
        <w:t>of customers in climate zones</w:t>
      </w:r>
      <w:r>
        <w:t xml:space="preserve"> informed </w:t>
      </w:r>
      <w:r w:rsidR="00AB563E">
        <w:t>weather station selection</w:t>
      </w:r>
      <w:r>
        <w:t xml:space="preserve">. Weather data was obtained </w:t>
      </w:r>
      <w:r w:rsidR="00BC33E2">
        <w:t>from</w:t>
      </w:r>
      <w:r>
        <w:t xml:space="preserve"> the National Oceanic and Atmospheric Administration (NOAA).</w:t>
      </w:r>
      <w:r w:rsidR="0009218A">
        <w:t xml:space="preserve"> For each climate zone,</w:t>
      </w:r>
      <w:r>
        <w:t xml:space="preserve"> </w:t>
      </w:r>
      <w:r w:rsidR="00485A7D">
        <w:t>one</w:t>
      </w:r>
      <w:r w:rsidR="0009218A">
        <w:t xml:space="preserve"> weather station was selected </w:t>
      </w:r>
      <w:r w:rsidR="005A3DAF">
        <w:t>based on data sufficiency</w:t>
      </w:r>
      <w:r w:rsidR="00AB563E">
        <w:rPr>
          <w:rStyle w:val="FootnoteReference"/>
        </w:rPr>
        <w:footnoteReference w:id="4"/>
      </w:r>
      <w:r w:rsidR="005A3DAF">
        <w:t xml:space="preserve"> and their proximity to the program participants.</w:t>
      </w:r>
      <w:r w:rsidR="00AB563E">
        <w:t xml:space="preserve"> </w:t>
      </w:r>
    </w:p>
    <w:p w14:paraId="0F45906E" w14:textId="176E100D" w:rsidR="005A3DAF" w:rsidRDefault="00E664E6" w:rsidP="007976D3">
      <w:r>
        <w:t>The RCT assumption wa</w:t>
      </w:r>
      <w:r w:rsidR="00DD1907">
        <w:t xml:space="preserve">s fundamental to this evaluation’s empirical approach and, therefore, various tests were conducted to verify the randomization of control and treatment customers. </w:t>
      </w:r>
      <w:r w:rsidR="00542CD8">
        <w:t>In table 2, the hourly electricity consumption and distribution of demographic variables are compared between treatment and control groups.</w:t>
      </w:r>
      <w:r w:rsidR="007062BD">
        <w:t xml:space="preserve"> In figures 5 and 6, the electricity consumption of treat</w:t>
      </w:r>
      <w:r w:rsidR="00AB563E">
        <w:t>ment and control groups across all</w:t>
      </w:r>
      <w:r w:rsidR="007062BD">
        <w:t xml:space="preserve"> non-event day</w:t>
      </w:r>
      <w:r w:rsidR="00AB563E">
        <w:t>s</w:t>
      </w:r>
      <w:r w:rsidR="007062BD">
        <w:t xml:space="preserve"> are compared.</w:t>
      </w:r>
      <w:r w:rsidR="00542CD8">
        <w:t xml:space="preserve"> The results</w:t>
      </w:r>
      <w:r>
        <w:t xml:space="preserve"> in table 2 and </w:t>
      </w:r>
      <w:r w:rsidR="00107A89">
        <w:t xml:space="preserve">figures 5 and 6 </w:t>
      </w:r>
      <w:r w:rsidR="00542CD8">
        <w:t xml:space="preserve">are consistent with randomization. </w:t>
      </w:r>
    </w:p>
    <w:p w14:paraId="03D00531" w14:textId="3607D73B" w:rsidR="000412FE" w:rsidRPr="00BC33E2" w:rsidRDefault="000412FE" w:rsidP="000412FE">
      <w:pPr>
        <w:pStyle w:val="Caption"/>
        <w:keepNext/>
        <w:rPr>
          <w:i w:val="0"/>
          <w:sz w:val="32"/>
          <w:szCs w:val="32"/>
        </w:rPr>
      </w:pPr>
      <w:r w:rsidRPr="00BC33E2">
        <w:rPr>
          <w:i w:val="0"/>
          <w:sz w:val="32"/>
          <w:szCs w:val="32"/>
        </w:rPr>
        <w:lastRenderedPageBreak/>
        <w:t xml:space="preserve">Table </w:t>
      </w:r>
      <w:r w:rsidR="00DD1907">
        <w:rPr>
          <w:i w:val="0"/>
          <w:sz w:val="32"/>
          <w:szCs w:val="32"/>
        </w:rPr>
        <w:t>3</w:t>
      </w:r>
      <w:r w:rsidR="00BC33E2" w:rsidRPr="00BC33E2">
        <w:rPr>
          <w:i w:val="0"/>
          <w:sz w:val="32"/>
          <w:szCs w:val="32"/>
        </w:rPr>
        <w:t>. Summary Statistics for Treatment and Control Groups</w:t>
      </w:r>
    </w:p>
    <w:tbl>
      <w:tblPr>
        <w:tblStyle w:val="ListTable7Colorful"/>
        <w:tblW w:w="5000" w:type="pct"/>
        <w:jc w:val="center"/>
        <w:tblLook w:val="02A0" w:firstRow="1" w:lastRow="0" w:firstColumn="1" w:lastColumn="0" w:noHBand="1" w:noVBand="0"/>
      </w:tblPr>
      <w:tblGrid>
        <w:gridCol w:w="3882"/>
        <w:gridCol w:w="1239"/>
        <w:gridCol w:w="1432"/>
        <w:gridCol w:w="253"/>
        <w:gridCol w:w="1107"/>
        <w:gridCol w:w="1437"/>
      </w:tblGrid>
      <w:tr w:rsidR="00542CD8" w:rsidRPr="004D32CD" w14:paraId="02CB9B73" w14:textId="77777777" w:rsidTr="00BE6F44">
        <w:trPr>
          <w:cnfStyle w:val="100000000000" w:firstRow="1" w:lastRow="0" w:firstColumn="0" w:lastColumn="0" w:oddVBand="0" w:evenVBand="0" w:oddHBand="0" w:evenHBand="0" w:firstRowFirstColumn="0" w:firstRowLastColumn="0" w:lastRowFirstColumn="0" w:lastRowLastColumn="0"/>
          <w:cantSplit/>
          <w:trHeight w:val="369"/>
          <w:tblHeader/>
          <w:jc w:val="center"/>
        </w:trPr>
        <w:tc>
          <w:tcPr>
            <w:cnfStyle w:val="001000000100" w:firstRow="0" w:lastRow="0" w:firstColumn="1" w:lastColumn="0" w:oddVBand="0" w:evenVBand="0" w:oddHBand="0" w:evenHBand="0" w:firstRowFirstColumn="1" w:firstRowLastColumn="0" w:lastRowFirstColumn="0" w:lastRowLastColumn="0"/>
            <w:tcW w:w="2115" w:type="pct"/>
            <w:tcBorders>
              <w:top w:val="single" w:sz="4" w:space="0" w:color="auto"/>
              <w:left w:val="single" w:sz="4" w:space="0" w:color="auto"/>
              <w:bottom w:val="single" w:sz="4" w:space="0" w:color="auto"/>
              <w:right w:val="single" w:sz="4" w:space="0" w:color="auto"/>
            </w:tcBorders>
            <w:shd w:val="clear" w:color="auto" w:fill="000000" w:themeFill="text1"/>
          </w:tcPr>
          <w:p w14:paraId="6C306BD2" w14:textId="77777777" w:rsidR="00542CD8" w:rsidRPr="00BC33E2" w:rsidRDefault="00542CD8" w:rsidP="00BC33E2">
            <w:pPr>
              <w:jc w:val="left"/>
              <w:rPr>
                <w:i w:val="0"/>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437"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18A53FAB" w14:textId="77777777" w:rsidR="00542CD8" w:rsidRPr="00421BAE" w:rsidRDefault="00542CD8" w:rsidP="00BC33E2">
            <w:pPr>
              <w:jc w:val="center"/>
              <w:rPr>
                <w:i w:val="0"/>
                <w:color w:val="FFFFFF" w:themeColor="background1"/>
                <w:sz w:val="28"/>
                <w:szCs w:val="28"/>
              </w:rPr>
            </w:pPr>
            <w:r w:rsidRPr="00421BAE">
              <w:rPr>
                <w:i w:val="0"/>
                <w:color w:val="FFFFFF" w:themeColor="background1"/>
                <w:sz w:val="28"/>
                <w:szCs w:val="28"/>
              </w:rPr>
              <w:t>July DR Event</w:t>
            </w:r>
          </w:p>
        </w:tc>
        <w:tc>
          <w:tcPr>
            <w:tcW w:w="1448" w:type="pct"/>
            <w:gridSpan w:val="2"/>
            <w:tcBorders>
              <w:top w:val="single" w:sz="4" w:space="0" w:color="auto"/>
              <w:left w:val="single" w:sz="4" w:space="0" w:color="auto"/>
              <w:bottom w:val="single" w:sz="4" w:space="0" w:color="auto"/>
              <w:right w:val="single" w:sz="4" w:space="0" w:color="auto"/>
            </w:tcBorders>
            <w:shd w:val="clear" w:color="auto" w:fill="000000" w:themeFill="text1"/>
          </w:tcPr>
          <w:p w14:paraId="168837A6"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i w:val="0"/>
                <w:color w:val="FFFFFF" w:themeColor="background1"/>
                <w:sz w:val="28"/>
                <w:szCs w:val="28"/>
              </w:rPr>
            </w:pPr>
            <w:r w:rsidRPr="00421BAE">
              <w:rPr>
                <w:i w:val="0"/>
                <w:color w:val="FFFFFF" w:themeColor="background1"/>
                <w:sz w:val="28"/>
                <w:szCs w:val="28"/>
              </w:rPr>
              <w:t>August DR Event</w:t>
            </w:r>
          </w:p>
        </w:tc>
      </w:tr>
      <w:tr w:rsidR="00E2076F" w:rsidRPr="00624158" w14:paraId="18D58222" w14:textId="77777777" w:rsidTr="00BE6F44">
        <w:trPr>
          <w:cnfStyle w:val="100000000000" w:firstRow="1" w:lastRow="0" w:firstColumn="0" w:lastColumn="0" w:oddVBand="0" w:evenVBand="0" w:oddHBand="0" w:evenHBand="0" w:firstRowFirstColumn="0" w:firstRowLastColumn="0" w:lastRowFirstColumn="0" w:lastRowLastColumn="0"/>
          <w:cantSplit/>
          <w:trHeight w:val="369"/>
          <w:tblHeader/>
          <w:jc w:val="center"/>
        </w:trPr>
        <w:tc>
          <w:tcPr>
            <w:cnfStyle w:val="001000000100" w:firstRow="0" w:lastRow="0" w:firstColumn="1" w:lastColumn="0" w:oddVBand="0" w:evenVBand="0" w:oddHBand="0" w:evenHBand="0" w:firstRowFirstColumn="1" w:firstRowLastColumn="0" w:lastRowFirstColumn="0" w:lastRowLastColumn="0"/>
            <w:tcW w:w="2115" w:type="pct"/>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58172A79" w14:textId="77777777" w:rsidR="00542CD8" w:rsidRPr="00BC33E2" w:rsidRDefault="00542CD8" w:rsidP="00BC33E2">
            <w:pPr>
              <w:rPr>
                <w:i w:val="0"/>
              </w:rPr>
            </w:pPr>
          </w:p>
        </w:tc>
        <w:tc>
          <w:tcPr>
            <w:cnfStyle w:val="000010000000" w:firstRow="0" w:lastRow="0" w:firstColumn="0" w:lastColumn="0" w:oddVBand="1" w:evenVBand="0" w:oddHBand="0" w:evenHBand="0" w:firstRowFirstColumn="0" w:firstRowLastColumn="0" w:lastRowFirstColumn="0" w:lastRowLastColumn="0"/>
            <w:tcW w:w="468" w:type="pct"/>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0BC5376F" w14:textId="77777777" w:rsidR="00542CD8" w:rsidRPr="00421BAE" w:rsidRDefault="00542CD8" w:rsidP="00BC33E2">
            <w:pPr>
              <w:jc w:val="center"/>
              <w:rPr>
                <w:b/>
                <w:i w:val="0"/>
              </w:rPr>
            </w:pPr>
            <w:r w:rsidRPr="00421BAE">
              <w:rPr>
                <w:b/>
                <w:i w:val="0"/>
              </w:rPr>
              <w:t>Treatment</w:t>
            </w:r>
          </w:p>
        </w:tc>
        <w:tc>
          <w:tcPr>
            <w:tcW w:w="805" w:type="pct"/>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27EC4EC7"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b/>
                <w:i w:val="0"/>
              </w:rPr>
            </w:pPr>
            <w:r w:rsidRPr="00421BAE">
              <w:rPr>
                <w:b/>
                <w:i w:val="0"/>
              </w:rPr>
              <w:t>Control</w:t>
            </w:r>
          </w:p>
        </w:tc>
        <w:tc>
          <w:tcPr>
            <w:cnfStyle w:val="000010000000" w:firstRow="0" w:lastRow="0" w:firstColumn="0" w:lastColumn="0" w:oddVBand="1" w:evenVBand="0" w:oddHBand="0" w:evenHBand="0" w:firstRowFirstColumn="0" w:firstRowLastColumn="0" w:lastRowFirstColumn="0" w:lastRowLastColumn="0"/>
            <w:tcW w:w="805" w:type="pct"/>
            <w:gridSpan w:val="2"/>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2F96FDA3" w14:textId="77777777" w:rsidR="00542CD8" w:rsidRPr="00421BAE" w:rsidRDefault="00542CD8" w:rsidP="00BC33E2">
            <w:pPr>
              <w:jc w:val="center"/>
              <w:rPr>
                <w:b/>
                <w:i w:val="0"/>
              </w:rPr>
            </w:pPr>
            <w:r w:rsidRPr="00421BAE">
              <w:rPr>
                <w:b/>
                <w:i w:val="0"/>
              </w:rPr>
              <w:t>Treatment</w:t>
            </w:r>
          </w:p>
        </w:tc>
        <w:tc>
          <w:tcPr>
            <w:tcW w:w="807" w:type="pct"/>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4E8D2BC8"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b/>
                <w:i w:val="0"/>
              </w:rPr>
            </w:pPr>
            <w:r w:rsidRPr="00421BAE">
              <w:rPr>
                <w:b/>
                <w:i w:val="0"/>
              </w:rPr>
              <w:t>Control</w:t>
            </w:r>
          </w:p>
        </w:tc>
      </w:tr>
      <w:tr w:rsidR="00E2076F" w14:paraId="6BDECFCE" w14:textId="77777777" w:rsidTr="00BE6F44">
        <w:trPr>
          <w:cnfStyle w:val="100000000000" w:firstRow="1" w:lastRow="0" w:firstColumn="0" w:lastColumn="0" w:oddVBand="0" w:evenVBand="0" w:oddHBand="0" w:evenHBand="0" w:firstRowFirstColumn="0" w:firstRowLastColumn="0" w:lastRowFirstColumn="0" w:lastRowLastColumn="0"/>
          <w:cantSplit/>
          <w:trHeight w:val="432"/>
          <w:tblHeader/>
          <w:jc w:val="center"/>
        </w:trPr>
        <w:tc>
          <w:tcPr>
            <w:cnfStyle w:val="001000000100" w:firstRow="0" w:lastRow="0" w:firstColumn="1" w:lastColumn="0" w:oddVBand="0" w:evenVBand="0" w:oddHBand="0" w:evenHBand="0" w:firstRowFirstColumn="1" w:firstRowLastColumn="0" w:lastRowFirstColumn="0" w:lastRowLastColumn="0"/>
            <w:tcW w:w="2115" w:type="pct"/>
            <w:tcBorders>
              <w:top w:val="single" w:sz="12" w:space="0" w:color="auto"/>
              <w:left w:val="single" w:sz="4" w:space="0" w:color="auto"/>
              <w:bottom w:val="single" w:sz="4" w:space="0" w:color="auto"/>
              <w:right w:val="single" w:sz="4" w:space="0" w:color="auto"/>
            </w:tcBorders>
          </w:tcPr>
          <w:p w14:paraId="51EE0A19" w14:textId="77777777" w:rsidR="00542CD8" w:rsidRPr="00E2076F" w:rsidRDefault="00542CD8" w:rsidP="00BC33E2">
            <w:pPr>
              <w:rPr>
                <w:i w:val="0"/>
              </w:rPr>
            </w:pPr>
            <w:r w:rsidRPr="00E2076F">
              <w:rPr>
                <w:i w:val="0"/>
              </w:rPr>
              <w:t>Hourly Electricity Consumption (kWh)</w:t>
            </w:r>
          </w:p>
        </w:tc>
        <w:tc>
          <w:tcPr>
            <w:cnfStyle w:val="000010000000" w:firstRow="0" w:lastRow="0" w:firstColumn="0" w:lastColumn="0" w:oddVBand="1" w:evenVBand="0" w:oddHBand="0" w:evenHBand="0" w:firstRowFirstColumn="0" w:firstRowLastColumn="0" w:lastRowFirstColumn="0" w:lastRowLastColumn="0"/>
            <w:tcW w:w="468" w:type="pct"/>
            <w:tcBorders>
              <w:top w:val="single" w:sz="12" w:space="0" w:color="auto"/>
              <w:left w:val="single" w:sz="4" w:space="0" w:color="auto"/>
              <w:bottom w:val="single" w:sz="4" w:space="0" w:color="auto"/>
              <w:right w:val="single" w:sz="4" w:space="0" w:color="auto"/>
            </w:tcBorders>
            <w:shd w:val="clear" w:color="auto" w:fill="E7E6E6" w:themeFill="background2"/>
          </w:tcPr>
          <w:p w14:paraId="34064051" w14:textId="77777777" w:rsidR="00542CD8" w:rsidRPr="00421BAE" w:rsidRDefault="00542CD8" w:rsidP="00BC33E2">
            <w:pPr>
              <w:jc w:val="center"/>
              <w:rPr>
                <w:i w:val="0"/>
              </w:rPr>
            </w:pPr>
            <w:r w:rsidRPr="00421BAE">
              <w:rPr>
                <w:i w:val="0"/>
              </w:rPr>
              <w:t>2.04</w:t>
            </w:r>
          </w:p>
        </w:tc>
        <w:tc>
          <w:tcPr>
            <w:tcW w:w="805" w:type="pct"/>
            <w:tcBorders>
              <w:top w:val="single" w:sz="12" w:space="0" w:color="auto"/>
              <w:left w:val="single" w:sz="4" w:space="0" w:color="auto"/>
              <w:bottom w:val="single" w:sz="4" w:space="0" w:color="auto"/>
              <w:right w:val="single" w:sz="4" w:space="0" w:color="auto"/>
            </w:tcBorders>
          </w:tcPr>
          <w:p w14:paraId="6EDE3818" w14:textId="572E8A58" w:rsidR="00542CD8" w:rsidRPr="00421BAE" w:rsidRDefault="00485A7D"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2.05</w:t>
            </w:r>
          </w:p>
        </w:tc>
        <w:tc>
          <w:tcPr>
            <w:cnfStyle w:val="000010000000" w:firstRow="0" w:lastRow="0" w:firstColumn="0" w:lastColumn="0" w:oddVBand="1" w:evenVBand="0" w:oddHBand="0" w:evenHBand="0" w:firstRowFirstColumn="0" w:firstRowLastColumn="0" w:lastRowFirstColumn="0" w:lastRowLastColumn="0"/>
            <w:tcW w:w="805" w:type="pct"/>
            <w:gridSpan w:val="2"/>
            <w:tcBorders>
              <w:top w:val="single" w:sz="12" w:space="0" w:color="auto"/>
              <w:left w:val="single" w:sz="4" w:space="0" w:color="auto"/>
              <w:bottom w:val="single" w:sz="4" w:space="0" w:color="auto"/>
              <w:right w:val="single" w:sz="4" w:space="0" w:color="auto"/>
            </w:tcBorders>
            <w:shd w:val="clear" w:color="auto" w:fill="E7E6E6" w:themeFill="background2"/>
          </w:tcPr>
          <w:p w14:paraId="5E1AD44C" w14:textId="77777777" w:rsidR="00542CD8" w:rsidRPr="00421BAE" w:rsidRDefault="00542CD8" w:rsidP="00BC33E2">
            <w:pPr>
              <w:jc w:val="center"/>
              <w:rPr>
                <w:i w:val="0"/>
              </w:rPr>
            </w:pPr>
            <w:r w:rsidRPr="00421BAE">
              <w:rPr>
                <w:i w:val="0"/>
              </w:rPr>
              <w:t>2.20</w:t>
            </w:r>
          </w:p>
        </w:tc>
        <w:tc>
          <w:tcPr>
            <w:tcW w:w="807" w:type="pct"/>
            <w:tcBorders>
              <w:top w:val="single" w:sz="12" w:space="0" w:color="auto"/>
              <w:left w:val="single" w:sz="4" w:space="0" w:color="auto"/>
              <w:bottom w:val="single" w:sz="4" w:space="0" w:color="auto"/>
              <w:right w:val="single" w:sz="4" w:space="0" w:color="auto"/>
            </w:tcBorders>
          </w:tcPr>
          <w:p w14:paraId="464F50E2" w14:textId="544DD976" w:rsidR="00542CD8" w:rsidRPr="00421BAE" w:rsidRDefault="00485A7D"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2.19</w:t>
            </w:r>
          </w:p>
        </w:tc>
      </w:tr>
      <w:tr w:rsidR="00E2076F" w14:paraId="2563E63E" w14:textId="77777777" w:rsidTr="00BE6F44">
        <w:trPr>
          <w:cnfStyle w:val="100000000000" w:firstRow="1" w:lastRow="0" w:firstColumn="0" w:lastColumn="0" w:oddVBand="0" w:evenVBand="0" w:oddHBand="0" w:evenHBand="0" w:firstRowFirstColumn="0" w:firstRowLastColumn="0" w:lastRowFirstColumn="0" w:lastRowLastColumn="0"/>
          <w:cantSplit/>
          <w:trHeight w:val="432"/>
          <w:tblHeader/>
          <w:jc w:val="center"/>
        </w:trPr>
        <w:tc>
          <w:tcPr>
            <w:cnfStyle w:val="001000000100" w:firstRow="0" w:lastRow="0" w:firstColumn="1" w:lastColumn="0" w:oddVBand="0" w:evenVBand="0" w:oddHBand="0" w:evenHBand="0" w:firstRowFirstColumn="1" w:firstRowLastColumn="0" w:lastRowFirstColumn="0" w:lastRowLastColumn="0"/>
            <w:tcW w:w="2115" w:type="pct"/>
            <w:tcBorders>
              <w:top w:val="single" w:sz="4" w:space="0" w:color="auto"/>
              <w:left w:val="single" w:sz="4" w:space="0" w:color="auto"/>
              <w:bottom w:val="single" w:sz="4" w:space="0" w:color="auto"/>
              <w:right w:val="single" w:sz="4" w:space="0" w:color="auto"/>
            </w:tcBorders>
          </w:tcPr>
          <w:p w14:paraId="5DD70CA4" w14:textId="77777777" w:rsidR="00542CD8" w:rsidRPr="00E2076F" w:rsidRDefault="00542CD8" w:rsidP="00BC33E2">
            <w:pPr>
              <w:rPr>
                <w:i w:val="0"/>
              </w:rPr>
            </w:pPr>
            <w:r w:rsidRPr="00E2076F">
              <w:rPr>
                <w:i w:val="0"/>
              </w:rPr>
              <w:t>Percent Metropolitan</w:t>
            </w:r>
          </w:p>
        </w:tc>
        <w:tc>
          <w:tcPr>
            <w:cnfStyle w:val="000010000000" w:firstRow="0" w:lastRow="0" w:firstColumn="0" w:lastColumn="0" w:oddVBand="1" w:evenVBand="0" w:oddHBand="0" w:evenHBand="0" w:firstRowFirstColumn="0" w:firstRowLastColumn="0" w:lastRowFirstColumn="0" w:lastRowLastColumn="0"/>
            <w:tcW w:w="468" w:type="pct"/>
            <w:tcBorders>
              <w:top w:val="single" w:sz="4" w:space="0" w:color="auto"/>
              <w:left w:val="single" w:sz="4" w:space="0" w:color="auto"/>
              <w:bottom w:val="single" w:sz="4" w:space="0" w:color="auto"/>
              <w:right w:val="single" w:sz="4" w:space="0" w:color="auto"/>
            </w:tcBorders>
            <w:shd w:val="clear" w:color="auto" w:fill="E7E6E6" w:themeFill="background2"/>
          </w:tcPr>
          <w:p w14:paraId="1E0CE4B2" w14:textId="77777777" w:rsidR="00542CD8" w:rsidRPr="00421BAE" w:rsidRDefault="00542CD8" w:rsidP="00BC33E2">
            <w:pPr>
              <w:jc w:val="center"/>
              <w:rPr>
                <w:i w:val="0"/>
              </w:rPr>
            </w:pPr>
            <w:r w:rsidRPr="00421BAE">
              <w:rPr>
                <w:i w:val="0"/>
              </w:rPr>
              <w:t>35.1%</w:t>
            </w:r>
          </w:p>
        </w:tc>
        <w:tc>
          <w:tcPr>
            <w:tcW w:w="805" w:type="pct"/>
            <w:tcBorders>
              <w:top w:val="single" w:sz="4" w:space="0" w:color="auto"/>
              <w:left w:val="single" w:sz="4" w:space="0" w:color="auto"/>
              <w:bottom w:val="single" w:sz="4" w:space="0" w:color="auto"/>
              <w:right w:val="single" w:sz="4" w:space="0" w:color="auto"/>
            </w:tcBorders>
          </w:tcPr>
          <w:p w14:paraId="6FAE3077"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35.5%</w:t>
            </w:r>
          </w:p>
        </w:tc>
        <w:tc>
          <w:tcPr>
            <w:cnfStyle w:val="000010000000" w:firstRow="0" w:lastRow="0" w:firstColumn="0" w:lastColumn="0" w:oddVBand="1" w:evenVBand="0" w:oddHBand="0" w:evenHBand="0" w:firstRowFirstColumn="0" w:firstRowLastColumn="0" w:lastRowFirstColumn="0" w:lastRowLastColumn="0"/>
            <w:tcW w:w="805"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08864117" w14:textId="77777777" w:rsidR="00542CD8" w:rsidRPr="00421BAE" w:rsidRDefault="00542CD8" w:rsidP="00BC33E2">
            <w:pPr>
              <w:jc w:val="center"/>
              <w:rPr>
                <w:i w:val="0"/>
              </w:rPr>
            </w:pPr>
            <w:r w:rsidRPr="00421BAE">
              <w:rPr>
                <w:i w:val="0"/>
              </w:rPr>
              <w:t>35.5%</w:t>
            </w:r>
          </w:p>
        </w:tc>
        <w:tc>
          <w:tcPr>
            <w:tcW w:w="807" w:type="pct"/>
            <w:tcBorders>
              <w:top w:val="single" w:sz="4" w:space="0" w:color="auto"/>
              <w:left w:val="single" w:sz="4" w:space="0" w:color="auto"/>
              <w:bottom w:val="single" w:sz="4" w:space="0" w:color="auto"/>
              <w:right w:val="single" w:sz="4" w:space="0" w:color="auto"/>
            </w:tcBorders>
          </w:tcPr>
          <w:p w14:paraId="217BCC93"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35.0%</w:t>
            </w:r>
          </w:p>
        </w:tc>
      </w:tr>
      <w:tr w:rsidR="00E2076F" w14:paraId="5DF31DC5" w14:textId="77777777" w:rsidTr="00BE6F44">
        <w:trPr>
          <w:cnfStyle w:val="100000000000" w:firstRow="1" w:lastRow="0" w:firstColumn="0" w:lastColumn="0" w:oddVBand="0" w:evenVBand="0" w:oddHBand="0" w:evenHBand="0" w:firstRowFirstColumn="0" w:firstRowLastColumn="0" w:lastRowFirstColumn="0" w:lastRowLastColumn="0"/>
          <w:cantSplit/>
          <w:trHeight w:val="432"/>
          <w:tblHeader/>
          <w:jc w:val="center"/>
        </w:trPr>
        <w:tc>
          <w:tcPr>
            <w:cnfStyle w:val="001000000100" w:firstRow="0" w:lastRow="0" w:firstColumn="1" w:lastColumn="0" w:oddVBand="0" w:evenVBand="0" w:oddHBand="0" w:evenHBand="0" w:firstRowFirstColumn="1" w:firstRowLastColumn="0" w:lastRowFirstColumn="0" w:lastRowLastColumn="0"/>
            <w:tcW w:w="2115" w:type="pct"/>
            <w:tcBorders>
              <w:top w:val="single" w:sz="4" w:space="0" w:color="auto"/>
              <w:left w:val="single" w:sz="4" w:space="0" w:color="auto"/>
              <w:bottom w:val="single" w:sz="4" w:space="0" w:color="auto"/>
              <w:right w:val="single" w:sz="4" w:space="0" w:color="auto"/>
            </w:tcBorders>
          </w:tcPr>
          <w:p w14:paraId="04848CE7" w14:textId="77777777" w:rsidR="00542CD8" w:rsidRPr="00E2076F" w:rsidRDefault="00542CD8" w:rsidP="00BC33E2">
            <w:pPr>
              <w:rPr>
                <w:i w:val="0"/>
              </w:rPr>
            </w:pPr>
            <w:r w:rsidRPr="00E2076F">
              <w:rPr>
                <w:i w:val="0"/>
              </w:rPr>
              <w:t>Percent New Tenant</w:t>
            </w:r>
          </w:p>
        </w:tc>
        <w:tc>
          <w:tcPr>
            <w:cnfStyle w:val="000010000000" w:firstRow="0" w:lastRow="0" w:firstColumn="0" w:lastColumn="0" w:oddVBand="1" w:evenVBand="0" w:oddHBand="0" w:evenHBand="0" w:firstRowFirstColumn="0" w:firstRowLastColumn="0" w:lastRowFirstColumn="0" w:lastRowLastColumn="0"/>
            <w:tcW w:w="468" w:type="pct"/>
            <w:tcBorders>
              <w:top w:val="single" w:sz="4" w:space="0" w:color="auto"/>
              <w:left w:val="single" w:sz="4" w:space="0" w:color="auto"/>
              <w:bottom w:val="single" w:sz="4" w:space="0" w:color="auto"/>
              <w:right w:val="single" w:sz="4" w:space="0" w:color="auto"/>
            </w:tcBorders>
            <w:shd w:val="clear" w:color="auto" w:fill="E7E6E6" w:themeFill="background2"/>
          </w:tcPr>
          <w:p w14:paraId="6C1E2C1E" w14:textId="77777777" w:rsidR="00542CD8" w:rsidRPr="00421BAE" w:rsidRDefault="00542CD8" w:rsidP="00BC33E2">
            <w:pPr>
              <w:jc w:val="center"/>
              <w:rPr>
                <w:i w:val="0"/>
              </w:rPr>
            </w:pPr>
            <w:r w:rsidRPr="00421BAE">
              <w:rPr>
                <w:i w:val="0"/>
              </w:rPr>
              <w:t>11.6%</w:t>
            </w:r>
          </w:p>
        </w:tc>
        <w:tc>
          <w:tcPr>
            <w:tcW w:w="805" w:type="pct"/>
            <w:tcBorders>
              <w:top w:val="single" w:sz="4" w:space="0" w:color="auto"/>
              <w:left w:val="single" w:sz="4" w:space="0" w:color="auto"/>
              <w:bottom w:val="single" w:sz="4" w:space="0" w:color="auto"/>
              <w:right w:val="single" w:sz="4" w:space="0" w:color="auto"/>
            </w:tcBorders>
          </w:tcPr>
          <w:p w14:paraId="5C8F6F8F"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10.1%</w:t>
            </w:r>
          </w:p>
        </w:tc>
        <w:tc>
          <w:tcPr>
            <w:cnfStyle w:val="000010000000" w:firstRow="0" w:lastRow="0" w:firstColumn="0" w:lastColumn="0" w:oddVBand="1" w:evenVBand="0" w:oddHBand="0" w:evenHBand="0" w:firstRowFirstColumn="0" w:firstRowLastColumn="0" w:lastRowFirstColumn="0" w:lastRowLastColumn="0"/>
            <w:tcW w:w="805"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05B7BA1D" w14:textId="77777777" w:rsidR="00542CD8" w:rsidRPr="00421BAE" w:rsidRDefault="00542CD8" w:rsidP="00BC33E2">
            <w:pPr>
              <w:jc w:val="center"/>
              <w:rPr>
                <w:i w:val="0"/>
              </w:rPr>
            </w:pPr>
            <w:r w:rsidRPr="00421BAE">
              <w:rPr>
                <w:i w:val="0"/>
              </w:rPr>
              <w:t>11.6%</w:t>
            </w:r>
          </w:p>
        </w:tc>
        <w:tc>
          <w:tcPr>
            <w:tcW w:w="807" w:type="pct"/>
            <w:tcBorders>
              <w:top w:val="single" w:sz="4" w:space="0" w:color="auto"/>
              <w:left w:val="single" w:sz="4" w:space="0" w:color="auto"/>
              <w:bottom w:val="single" w:sz="4" w:space="0" w:color="auto"/>
              <w:right w:val="single" w:sz="4" w:space="0" w:color="auto"/>
            </w:tcBorders>
          </w:tcPr>
          <w:p w14:paraId="746B92FE"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10.1%</w:t>
            </w:r>
          </w:p>
        </w:tc>
      </w:tr>
      <w:tr w:rsidR="00E2076F" w14:paraId="476D07DD" w14:textId="77777777" w:rsidTr="00BE6F44">
        <w:trPr>
          <w:cnfStyle w:val="100000000000" w:firstRow="1" w:lastRow="0" w:firstColumn="0" w:lastColumn="0" w:oddVBand="0" w:evenVBand="0" w:oddHBand="0" w:evenHBand="0" w:firstRowFirstColumn="0" w:firstRowLastColumn="0" w:lastRowFirstColumn="0" w:lastRowLastColumn="0"/>
          <w:cantSplit/>
          <w:trHeight w:val="432"/>
          <w:tblHeader/>
          <w:jc w:val="center"/>
        </w:trPr>
        <w:tc>
          <w:tcPr>
            <w:cnfStyle w:val="001000000100" w:firstRow="0" w:lastRow="0" w:firstColumn="1" w:lastColumn="0" w:oddVBand="0" w:evenVBand="0" w:oddHBand="0" w:evenHBand="0" w:firstRowFirstColumn="1" w:firstRowLastColumn="0" w:lastRowFirstColumn="0" w:lastRowLastColumn="0"/>
            <w:tcW w:w="2115" w:type="pct"/>
            <w:tcBorders>
              <w:top w:val="single" w:sz="4" w:space="0" w:color="auto"/>
              <w:left w:val="single" w:sz="4" w:space="0" w:color="auto"/>
              <w:bottom w:val="single" w:sz="4" w:space="0" w:color="auto"/>
              <w:right w:val="single" w:sz="4" w:space="0" w:color="auto"/>
            </w:tcBorders>
          </w:tcPr>
          <w:p w14:paraId="52CA0660" w14:textId="77777777" w:rsidR="00542CD8" w:rsidRPr="00E2076F" w:rsidRDefault="00542CD8" w:rsidP="00BC33E2">
            <w:pPr>
              <w:rPr>
                <w:i w:val="0"/>
              </w:rPr>
            </w:pPr>
            <w:r w:rsidRPr="00E2076F">
              <w:rPr>
                <w:i w:val="0"/>
              </w:rPr>
              <w:t>Percent Climate Zone 2</w:t>
            </w:r>
          </w:p>
        </w:tc>
        <w:tc>
          <w:tcPr>
            <w:cnfStyle w:val="000010000000" w:firstRow="0" w:lastRow="0" w:firstColumn="0" w:lastColumn="0" w:oddVBand="1" w:evenVBand="0" w:oddHBand="0" w:evenHBand="0" w:firstRowFirstColumn="0" w:firstRowLastColumn="0" w:lastRowFirstColumn="0" w:lastRowLastColumn="0"/>
            <w:tcW w:w="468" w:type="pct"/>
            <w:tcBorders>
              <w:top w:val="single" w:sz="4" w:space="0" w:color="auto"/>
              <w:left w:val="single" w:sz="4" w:space="0" w:color="auto"/>
              <w:bottom w:val="single" w:sz="4" w:space="0" w:color="auto"/>
              <w:right w:val="single" w:sz="4" w:space="0" w:color="auto"/>
            </w:tcBorders>
            <w:shd w:val="clear" w:color="auto" w:fill="E7E6E6" w:themeFill="background2"/>
          </w:tcPr>
          <w:p w14:paraId="2B637BB9" w14:textId="77777777" w:rsidR="00542CD8" w:rsidRPr="00421BAE" w:rsidRDefault="00542CD8" w:rsidP="00BC33E2">
            <w:pPr>
              <w:jc w:val="center"/>
              <w:rPr>
                <w:i w:val="0"/>
              </w:rPr>
            </w:pPr>
            <w:r w:rsidRPr="00421BAE">
              <w:rPr>
                <w:i w:val="0"/>
              </w:rPr>
              <w:t>10.6%</w:t>
            </w:r>
          </w:p>
        </w:tc>
        <w:tc>
          <w:tcPr>
            <w:tcW w:w="805" w:type="pct"/>
            <w:tcBorders>
              <w:top w:val="single" w:sz="4" w:space="0" w:color="auto"/>
              <w:left w:val="single" w:sz="4" w:space="0" w:color="auto"/>
              <w:bottom w:val="single" w:sz="4" w:space="0" w:color="auto"/>
              <w:right w:val="single" w:sz="4" w:space="0" w:color="auto"/>
            </w:tcBorders>
          </w:tcPr>
          <w:p w14:paraId="228E42CC"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10.5%</w:t>
            </w:r>
          </w:p>
        </w:tc>
        <w:tc>
          <w:tcPr>
            <w:cnfStyle w:val="000010000000" w:firstRow="0" w:lastRow="0" w:firstColumn="0" w:lastColumn="0" w:oddVBand="1" w:evenVBand="0" w:oddHBand="0" w:evenHBand="0" w:firstRowFirstColumn="0" w:firstRowLastColumn="0" w:lastRowFirstColumn="0" w:lastRowLastColumn="0"/>
            <w:tcW w:w="805"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46A556BD" w14:textId="77777777" w:rsidR="00542CD8" w:rsidRPr="00421BAE" w:rsidRDefault="00542CD8" w:rsidP="00BC33E2">
            <w:pPr>
              <w:jc w:val="center"/>
              <w:rPr>
                <w:i w:val="0"/>
              </w:rPr>
            </w:pPr>
            <w:r w:rsidRPr="00421BAE">
              <w:rPr>
                <w:i w:val="0"/>
              </w:rPr>
              <w:t>10.6%</w:t>
            </w:r>
          </w:p>
        </w:tc>
        <w:tc>
          <w:tcPr>
            <w:tcW w:w="807" w:type="pct"/>
            <w:tcBorders>
              <w:top w:val="single" w:sz="4" w:space="0" w:color="auto"/>
              <w:left w:val="single" w:sz="4" w:space="0" w:color="auto"/>
              <w:bottom w:val="single" w:sz="4" w:space="0" w:color="auto"/>
              <w:right w:val="single" w:sz="4" w:space="0" w:color="auto"/>
            </w:tcBorders>
          </w:tcPr>
          <w:p w14:paraId="4FFD6734"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10.5%</w:t>
            </w:r>
          </w:p>
        </w:tc>
      </w:tr>
      <w:tr w:rsidR="00E2076F" w14:paraId="76E5B15C" w14:textId="77777777" w:rsidTr="00BE6F44">
        <w:trPr>
          <w:cnfStyle w:val="100000000000" w:firstRow="1" w:lastRow="0" w:firstColumn="0" w:lastColumn="0" w:oddVBand="0" w:evenVBand="0" w:oddHBand="0" w:evenHBand="0" w:firstRowFirstColumn="0" w:firstRowLastColumn="0" w:lastRowFirstColumn="0" w:lastRowLastColumn="0"/>
          <w:cantSplit/>
          <w:trHeight w:val="432"/>
          <w:tblHeader/>
          <w:jc w:val="center"/>
        </w:trPr>
        <w:tc>
          <w:tcPr>
            <w:cnfStyle w:val="001000000100" w:firstRow="0" w:lastRow="0" w:firstColumn="1" w:lastColumn="0" w:oddVBand="0" w:evenVBand="0" w:oddHBand="0" w:evenHBand="0" w:firstRowFirstColumn="1" w:firstRowLastColumn="0" w:lastRowFirstColumn="0" w:lastRowLastColumn="0"/>
            <w:tcW w:w="2115" w:type="pct"/>
            <w:tcBorders>
              <w:top w:val="single" w:sz="4" w:space="0" w:color="auto"/>
              <w:left w:val="single" w:sz="4" w:space="0" w:color="auto"/>
              <w:bottom w:val="single" w:sz="4" w:space="0" w:color="auto"/>
              <w:right w:val="single" w:sz="4" w:space="0" w:color="auto"/>
            </w:tcBorders>
          </w:tcPr>
          <w:p w14:paraId="3CD3782F" w14:textId="77777777" w:rsidR="00542CD8" w:rsidRPr="00E2076F" w:rsidRDefault="00542CD8" w:rsidP="00BC33E2">
            <w:pPr>
              <w:rPr>
                <w:i w:val="0"/>
              </w:rPr>
            </w:pPr>
            <w:r w:rsidRPr="00E2076F">
              <w:rPr>
                <w:i w:val="0"/>
              </w:rPr>
              <w:t>Percent Climate Zone 3</w:t>
            </w:r>
          </w:p>
        </w:tc>
        <w:tc>
          <w:tcPr>
            <w:cnfStyle w:val="000010000000" w:firstRow="0" w:lastRow="0" w:firstColumn="0" w:lastColumn="0" w:oddVBand="1" w:evenVBand="0" w:oddHBand="0" w:evenHBand="0" w:firstRowFirstColumn="0" w:firstRowLastColumn="0" w:lastRowFirstColumn="0" w:lastRowLastColumn="0"/>
            <w:tcW w:w="468" w:type="pct"/>
            <w:tcBorders>
              <w:top w:val="single" w:sz="4" w:space="0" w:color="auto"/>
              <w:left w:val="single" w:sz="4" w:space="0" w:color="auto"/>
              <w:bottom w:val="single" w:sz="4" w:space="0" w:color="auto"/>
              <w:right w:val="single" w:sz="4" w:space="0" w:color="auto"/>
            </w:tcBorders>
            <w:shd w:val="clear" w:color="auto" w:fill="E7E6E6" w:themeFill="background2"/>
          </w:tcPr>
          <w:p w14:paraId="17B6872E" w14:textId="77777777" w:rsidR="00542CD8" w:rsidRPr="00421BAE" w:rsidRDefault="00542CD8" w:rsidP="00BC33E2">
            <w:pPr>
              <w:jc w:val="center"/>
              <w:rPr>
                <w:i w:val="0"/>
              </w:rPr>
            </w:pPr>
            <w:r w:rsidRPr="00421BAE">
              <w:rPr>
                <w:i w:val="0"/>
              </w:rPr>
              <w:t>33.1%</w:t>
            </w:r>
          </w:p>
        </w:tc>
        <w:tc>
          <w:tcPr>
            <w:tcW w:w="805" w:type="pct"/>
            <w:tcBorders>
              <w:top w:val="single" w:sz="4" w:space="0" w:color="auto"/>
              <w:left w:val="single" w:sz="4" w:space="0" w:color="auto"/>
              <w:bottom w:val="single" w:sz="4" w:space="0" w:color="auto"/>
              <w:right w:val="single" w:sz="4" w:space="0" w:color="auto"/>
            </w:tcBorders>
          </w:tcPr>
          <w:p w14:paraId="506CBCF6"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32.9%</w:t>
            </w:r>
          </w:p>
        </w:tc>
        <w:tc>
          <w:tcPr>
            <w:cnfStyle w:val="000010000000" w:firstRow="0" w:lastRow="0" w:firstColumn="0" w:lastColumn="0" w:oddVBand="1" w:evenVBand="0" w:oddHBand="0" w:evenHBand="0" w:firstRowFirstColumn="0" w:firstRowLastColumn="0" w:lastRowFirstColumn="0" w:lastRowLastColumn="0"/>
            <w:tcW w:w="805"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769A0D9E" w14:textId="77777777" w:rsidR="00542CD8" w:rsidRPr="00421BAE" w:rsidRDefault="00542CD8" w:rsidP="00BC33E2">
            <w:pPr>
              <w:jc w:val="center"/>
              <w:rPr>
                <w:i w:val="0"/>
              </w:rPr>
            </w:pPr>
            <w:r w:rsidRPr="00421BAE">
              <w:rPr>
                <w:i w:val="0"/>
              </w:rPr>
              <w:t>33.0%</w:t>
            </w:r>
          </w:p>
        </w:tc>
        <w:tc>
          <w:tcPr>
            <w:tcW w:w="807" w:type="pct"/>
            <w:tcBorders>
              <w:top w:val="single" w:sz="4" w:space="0" w:color="auto"/>
              <w:left w:val="single" w:sz="4" w:space="0" w:color="auto"/>
              <w:bottom w:val="single" w:sz="4" w:space="0" w:color="auto"/>
              <w:right w:val="single" w:sz="4" w:space="0" w:color="auto"/>
            </w:tcBorders>
          </w:tcPr>
          <w:p w14:paraId="0F0967F4"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32.9%</w:t>
            </w:r>
          </w:p>
        </w:tc>
      </w:tr>
      <w:tr w:rsidR="00E2076F" w14:paraId="121ADA98" w14:textId="77777777" w:rsidTr="00BE6F44">
        <w:trPr>
          <w:cnfStyle w:val="100000000000" w:firstRow="1" w:lastRow="0" w:firstColumn="0" w:lastColumn="0" w:oddVBand="0" w:evenVBand="0" w:oddHBand="0" w:evenHBand="0" w:firstRowFirstColumn="0" w:firstRowLastColumn="0" w:lastRowFirstColumn="0" w:lastRowLastColumn="0"/>
          <w:cantSplit/>
          <w:trHeight w:val="432"/>
          <w:tblHeader/>
          <w:jc w:val="center"/>
        </w:trPr>
        <w:tc>
          <w:tcPr>
            <w:cnfStyle w:val="001000000100" w:firstRow="0" w:lastRow="0" w:firstColumn="1" w:lastColumn="0" w:oddVBand="0" w:evenVBand="0" w:oddHBand="0" w:evenHBand="0" w:firstRowFirstColumn="1" w:firstRowLastColumn="0" w:lastRowFirstColumn="0" w:lastRowLastColumn="0"/>
            <w:tcW w:w="2115" w:type="pct"/>
            <w:tcBorders>
              <w:top w:val="single" w:sz="4" w:space="0" w:color="auto"/>
              <w:left w:val="single" w:sz="4" w:space="0" w:color="auto"/>
              <w:bottom w:val="single" w:sz="4" w:space="0" w:color="auto"/>
              <w:right w:val="single" w:sz="4" w:space="0" w:color="auto"/>
            </w:tcBorders>
          </w:tcPr>
          <w:p w14:paraId="64D21FB0" w14:textId="77777777" w:rsidR="00542CD8" w:rsidRPr="00E2076F" w:rsidRDefault="00542CD8" w:rsidP="00BC33E2">
            <w:pPr>
              <w:rPr>
                <w:i w:val="0"/>
              </w:rPr>
            </w:pPr>
            <w:r w:rsidRPr="00E2076F">
              <w:rPr>
                <w:i w:val="0"/>
              </w:rPr>
              <w:t>Percent Climate Zone 4</w:t>
            </w:r>
          </w:p>
        </w:tc>
        <w:tc>
          <w:tcPr>
            <w:cnfStyle w:val="000010000000" w:firstRow="0" w:lastRow="0" w:firstColumn="0" w:lastColumn="0" w:oddVBand="1" w:evenVBand="0" w:oddHBand="0" w:evenHBand="0" w:firstRowFirstColumn="0" w:firstRowLastColumn="0" w:lastRowFirstColumn="0" w:lastRowLastColumn="0"/>
            <w:tcW w:w="468" w:type="pct"/>
            <w:tcBorders>
              <w:top w:val="single" w:sz="4" w:space="0" w:color="auto"/>
              <w:left w:val="single" w:sz="4" w:space="0" w:color="auto"/>
              <w:bottom w:val="single" w:sz="4" w:space="0" w:color="auto"/>
              <w:right w:val="single" w:sz="4" w:space="0" w:color="auto"/>
            </w:tcBorders>
            <w:shd w:val="clear" w:color="auto" w:fill="E7E6E6" w:themeFill="background2"/>
          </w:tcPr>
          <w:p w14:paraId="6C169A25" w14:textId="77777777" w:rsidR="00542CD8" w:rsidRPr="00421BAE" w:rsidRDefault="00542CD8" w:rsidP="00BC33E2">
            <w:pPr>
              <w:jc w:val="center"/>
              <w:rPr>
                <w:i w:val="0"/>
              </w:rPr>
            </w:pPr>
            <w:r w:rsidRPr="00421BAE">
              <w:rPr>
                <w:i w:val="0"/>
              </w:rPr>
              <w:t>6.8%</w:t>
            </w:r>
          </w:p>
        </w:tc>
        <w:tc>
          <w:tcPr>
            <w:tcW w:w="805" w:type="pct"/>
            <w:tcBorders>
              <w:top w:val="single" w:sz="4" w:space="0" w:color="auto"/>
              <w:left w:val="single" w:sz="4" w:space="0" w:color="auto"/>
              <w:bottom w:val="single" w:sz="4" w:space="0" w:color="auto"/>
              <w:right w:val="single" w:sz="4" w:space="0" w:color="auto"/>
            </w:tcBorders>
          </w:tcPr>
          <w:p w14:paraId="3A247D45" w14:textId="77777777" w:rsidR="00542CD8" w:rsidRPr="00421BAE" w:rsidRDefault="00542CD8" w:rsidP="00BC33E2">
            <w:pPr>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6.2%</w:t>
            </w:r>
          </w:p>
        </w:tc>
        <w:tc>
          <w:tcPr>
            <w:cnfStyle w:val="000010000000" w:firstRow="0" w:lastRow="0" w:firstColumn="0" w:lastColumn="0" w:oddVBand="1" w:evenVBand="0" w:oddHBand="0" w:evenHBand="0" w:firstRowFirstColumn="0" w:firstRowLastColumn="0" w:lastRowFirstColumn="0" w:lastRowLastColumn="0"/>
            <w:tcW w:w="805"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24E69569" w14:textId="77777777" w:rsidR="00542CD8" w:rsidRPr="00421BAE" w:rsidRDefault="00542CD8" w:rsidP="00BC33E2">
            <w:pPr>
              <w:jc w:val="center"/>
              <w:rPr>
                <w:i w:val="0"/>
              </w:rPr>
            </w:pPr>
            <w:r w:rsidRPr="00421BAE">
              <w:rPr>
                <w:i w:val="0"/>
              </w:rPr>
              <w:t>6.8%</w:t>
            </w:r>
          </w:p>
        </w:tc>
        <w:tc>
          <w:tcPr>
            <w:tcW w:w="807" w:type="pct"/>
            <w:tcBorders>
              <w:top w:val="single" w:sz="4" w:space="0" w:color="auto"/>
              <w:left w:val="single" w:sz="4" w:space="0" w:color="auto"/>
              <w:bottom w:val="single" w:sz="4" w:space="0" w:color="auto"/>
              <w:right w:val="single" w:sz="4" w:space="0" w:color="auto"/>
            </w:tcBorders>
          </w:tcPr>
          <w:p w14:paraId="3CFEB2B7" w14:textId="77777777" w:rsidR="00542CD8" w:rsidRPr="00421BAE" w:rsidRDefault="00542CD8" w:rsidP="00BC33E2">
            <w:pPr>
              <w:keepNext/>
              <w:jc w:val="center"/>
              <w:cnfStyle w:val="100000000000" w:firstRow="1" w:lastRow="0" w:firstColumn="0" w:lastColumn="0" w:oddVBand="0" w:evenVBand="0" w:oddHBand="0" w:evenHBand="0" w:firstRowFirstColumn="0" w:firstRowLastColumn="0" w:lastRowFirstColumn="0" w:lastRowLastColumn="0"/>
              <w:rPr>
                <w:i w:val="0"/>
              </w:rPr>
            </w:pPr>
            <w:r w:rsidRPr="00421BAE">
              <w:rPr>
                <w:i w:val="0"/>
              </w:rPr>
              <w:t>6.2%</w:t>
            </w:r>
          </w:p>
        </w:tc>
      </w:tr>
    </w:tbl>
    <w:p w14:paraId="1AEFB5BE" w14:textId="7F62566A" w:rsidR="00542CD8" w:rsidRDefault="00542CD8" w:rsidP="007976D3"/>
    <w:p w14:paraId="10390D77" w14:textId="1605F04C" w:rsidR="007E6CA1" w:rsidRPr="008B705D" w:rsidRDefault="007E6CA1" w:rsidP="007E6CA1">
      <w:pPr>
        <w:pStyle w:val="Caption"/>
        <w:keepNext/>
        <w:rPr>
          <w:i w:val="0"/>
          <w:sz w:val="32"/>
          <w:szCs w:val="32"/>
        </w:rPr>
      </w:pPr>
      <w:r w:rsidRPr="008B705D">
        <w:rPr>
          <w:i w:val="0"/>
          <w:sz w:val="32"/>
          <w:szCs w:val="32"/>
        </w:rPr>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3</w:t>
      </w:r>
      <w:r w:rsidR="00B841F5" w:rsidRPr="008B705D">
        <w:rPr>
          <w:i w:val="0"/>
          <w:sz w:val="32"/>
          <w:szCs w:val="32"/>
        </w:rPr>
        <w:fldChar w:fldCharType="end"/>
      </w:r>
      <w:r w:rsidR="00877A55" w:rsidRPr="008B705D">
        <w:rPr>
          <w:i w:val="0"/>
          <w:sz w:val="32"/>
          <w:szCs w:val="32"/>
        </w:rPr>
        <w:t>. Hourly Electricity Consumption on July Non-Event Days</w:t>
      </w:r>
    </w:p>
    <w:p w14:paraId="7A9A1ED5" w14:textId="38A48903" w:rsidR="00542CD8" w:rsidRDefault="00AB563E" w:rsidP="007976D3">
      <w:r>
        <w:rPr>
          <w:noProof/>
        </w:rPr>
        <w:drawing>
          <wp:inline distT="0" distB="0" distL="0" distR="0" wp14:anchorId="1B2901F9" wp14:editId="436A24C9">
            <wp:extent cx="5943600" cy="4797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adshape_july_nonevents.png"/>
                    <pic:cNvPicPr/>
                  </pic:nvPicPr>
                  <pic:blipFill rotWithShape="1">
                    <a:blip r:embed="rId11">
                      <a:extLst>
                        <a:ext uri="{28A0092B-C50C-407E-A947-70E740481C1C}">
                          <a14:useLocalDpi xmlns:a14="http://schemas.microsoft.com/office/drawing/2010/main" val="0"/>
                        </a:ext>
                      </a:extLst>
                    </a:blip>
                    <a:srcRect t="5503"/>
                    <a:stretch/>
                  </pic:blipFill>
                  <pic:spPr bwMode="auto">
                    <a:xfrm>
                      <a:off x="0" y="0"/>
                      <a:ext cx="5943600" cy="4797425"/>
                    </a:xfrm>
                    <a:prstGeom prst="rect">
                      <a:avLst/>
                    </a:prstGeom>
                    <a:ln>
                      <a:noFill/>
                    </a:ln>
                    <a:extLst>
                      <a:ext uri="{53640926-AAD7-44D8-BBD7-CCE9431645EC}">
                        <a14:shadowObscured xmlns:a14="http://schemas.microsoft.com/office/drawing/2010/main"/>
                      </a:ext>
                    </a:extLst>
                  </pic:spPr>
                </pic:pic>
              </a:graphicData>
            </a:graphic>
          </wp:inline>
        </w:drawing>
      </w:r>
    </w:p>
    <w:p w14:paraId="4F3B875B" w14:textId="173A8609" w:rsidR="007E6CA1" w:rsidRDefault="007E6CA1" w:rsidP="007976D3"/>
    <w:p w14:paraId="3C442727" w14:textId="7DB32FAF" w:rsidR="007E6CA1" w:rsidRPr="008B705D" w:rsidRDefault="007E6CA1" w:rsidP="007E6CA1">
      <w:pPr>
        <w:pStyle w:val="Caption"/>
        <w:keepNext/>
        <w:rPr>
          <w:i w:val="0"/>
          <w:sz w:val="32"/>
          <w:szCs w:val="32"/>
        </w:rPr>
      </w:pPr>
      <w:r w:rsidRPr="008B705D">
        <w:rPr>
          <w:i w:val="0"/>
          <w:sz w:val="32"/>
          <w:szCs w:val="32"/>
        </w:rPr>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4</w:t>
      </w:r>
      <w:r w:rsidR="00B841F5" w:rsidRPr="008B705D">
        <w:rPr>
          <w:i w:val="0"/>
          <w:sz w:val="32"/>
          <w:szCs w:val="32"/>
        </w:rPr>
        <w:fldChar w:fldCharType="end"/>
      </w:r>
      <w:r w:rsidR="00877A55" w:rsidRPr="008B705D">
        <w:rPr>
          <w:i w:val="0"/>
          <w:sz w:val="32"/>
          <w:szCs w:val="32"/>
        </w:rPr>
        <w:t>. Hourly Electricity Consumption on August Non-Event Days</w:t>
      </w:r>
    </w:p>
    <w:p w14:paraId="684798E8" w14:textId="61CC374E" w:rsidR="007062BD" w:rsidRDefault="00AB563E" w:rsidP="007976D3">
      <w:r>
        <w:rPr>
          <w:noProof/>
        </w:rPr>
        <w:drawing>
          <wp:inline distT="0" distB="0" distL="0" distR="0" wp14:anchorId="7272A82A" wp14:editId="55A272DE">
            <wp:extent cx="5943600" cy="479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adshape_aug_nonevents.png"/>
                    <pic:cNvPicPr/>
                  </pic:nvPicPr>
                  <pic:blipFill rotWithShape="1">
                    <a:blip r:embed="rId12">
                      <a:extLst>
                        <a:ext uri="{28A0092B-C50C-407E-A947-70E740481C1C}">
                          <a14:useLocalDpi xmlns:a14="http://schemas.microsoft.com/office/drawing/2010/main" val="0"/>
                        </a:ext>
                      </a:extLst>
                    </a:blip>
                    <a:srcRect t="5503"/>
                    <a:stretch/>
                  </pic:blipFill>
                  <pic:spPr bwMode="auto">
                    <a:xfrm>
                      <a:off x="0" y="0"/>
                      <a:ext cx="5943600" cy="4797425"/>
                    </a:xfrm>
                    <a:prstGeom prst="rect">
                      <a:avLst/>
                    </a:prstGeom>
                    <a:ln>
                      <a:noFill/>
                    </a:ln>
                    <a:extLst>
                      <a:ext uri="{53640926-AAD7-44D8-BBD7-CCE9431645EC}">
                        <a14:shadowObscured xmlns:a14="http://schemas.microsoft.com/office/drawing/2010/main"/>
                      </a:ext>
                    </a:extLst>
                  </pic:spPr>
                </pic:pic>
              </a:graphicData>
            </a:graphic>
          </wp:inline>
        </w:drawing>
      </w:r>
    </w:p>
    <w:p w14:paraId="3E5FF321" w14:textId="77777777" w:rsidR="007062BD" w:rsidRDefault="007062BD" w:rsidP="007976D3"/>
    <w:p w14:paraId="13EE0253" w14:textId="3F483773" w:rsidR="00542CD8" w:rsidRDefault="00542CD8" w:rsidP="007976D3">
      <w:r>
        <w:t xml:space="preserve">In an RCT, the geographic distribution of treatment and control customers should also be </w:t>
      </w:r>
      <w:r w:rsidR="009C34DA">
        <w:t xml:space="preserve">randomly allocated. In figures 6 and </w:t>
      </w:r>
      <w:r w:rsidR="00C0505D">
        <w:t>7</w:t>
      </w:r>
      <w:r>
        <w:t>, the frequency of tr</w:t>
      </w:r>
      <w:r w:rsidR="00107A89">
        <w:t>eatment and control customers is</w:t>
      </w:r>
      <w:r>
        <w:t xml:space="preserve"> visual</w:t>
      </w:r>
      <w:r w:rsidR="00C0505D">
        <w:t>ized over the service territory.</w:t>
      </w:r>
      <w:r>
        <w:t xml:space="preserve"> The customer d</w:t>
      </w:r>
      <w:r w:rsidR="00C0505D">
        <w:t>istribution in these figures is</w:t>
      </w:r>
      <w:r>
        <w:t xml:space="preserve"> also consistent with randomization. </w:t>
      </w:r>
      <w:r w:rsidR="00347A28">
        <w:rPr>
          <w:rStyle w:val="FootnoteReference"/>
        </w:rPr>
        <w:footnoteReference w:id="5"/>
      </w:r>
    </w:p>
    <w:p w14:paraId="34387D30" w14:textId="6FC5209B" w:rsidR="000412FE" w:rsidRPr="008B705D" w:rsidRDefault="000412FE" w:rsidP="000412FE">
      <w:pPr>
        <w:pStyle w:val="Caption"/>
        <w:keepNext/>
        <w:rPr>
          <w:i w:val="0"/>
          <w:sz w:val="32"/>
          <w:szCs w:val="32"/>
        </w:rPr>
      </w:pPr>
      <w:r w:rsidRPr="008B705D">
        <w:rPr>
          <w:i w:val="0"/>
          <w:sz w:val="32"/>
          <w:szCs w:val="32"/>
        </w:rPr>
        <w:lastRenderedPageBreak/>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5</w:t>
      </w:r>
      <w:r w:rsidR="00B841F5" w:rsidRPr="008B705D">
        <w:rPr>
          <w:i w:val="0"/>
          <w:sz w:val="32"/>
          <w:szCs w:val="32"/>
        </w:rPr>
        <w:fldChar w:fldCharType="end"/>
      </w:r>
      <w:r w:rsidR="00877A55" w:rsidRPr="008B705D">
        <w:rPr>
          <w:i w:val="0"/>
          <w:sz w:val="32"/>
          <w:szCs w:val="32"/>
        </w:rPr>
        <w:t>. Frequency of Treatment Customers by Zip Code</w:t>
      </w:r>
    </w:p>
    <w:p w14:paraId="173D09D0" w14:textId="172E86CA" w:rsidR="000412FE" w:rsidRDefault="00542CD8" w:rsidP="00C0505D">
      <w:pPr>
        <w:keepNext/>
      </w:pPr>
      <w:r>
        <w:rPr>
          <w:noProof/>
        </w:rPr>
        <w:drawing>
          <wp:inline distT="0" distB="0" distL="0" distR="0" wp14:anchorId="0A527316" wp14:editId="38DD792D">
            <wp:extent cx="3910330" cy="337157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atment_only_map.png"/>
                    <pic:cNvPicPr/>
                  </pic:nvPicPr>
                  <pic:blipFill rotWithShape="1">
                    <a:blip r:embed="rId13">
                      <a:extLst>
                        <a:ext uri="{28A0092B-C50C-407E-A947-70E740481C1C}">
                          <a14:useLocalDpi xmlns:a14="http://schemas.microsoft.com/office/drawing/2010/main" val="0"/>
                        </a:ext>
                      </a:extLst>
                    </a:blip>
                    <a:srcRect t="8920"/>
                    <a:stretch/>
                  </pic:blipFill>
                  <pic:spPr bwMode="auto">
                    <a:xfrm>
                      <a:off x="0" y="0"/>
                      <a:ext cx="3989772" cy="3440075"/>
                    </a:xfrm>
                    <a:prstGeom prst="rect">
                      <a:avLst/>
                    </a:prstGeom>
                    <a:ln>
                      <a:noFill/>
                    </a:ln>
                    <a:extLst>
                      <a:ext uri="{53640926-AAD7-44D8-BBD7-CCE9431645EC}">
                        <a14:shadowObscured xmlns:a14="http://schemas.microsoft.com/office/drawing/2010/main"/>
                      </a:ext>
                    </a:extLst>
                  </pic:spPr>
                </pic:pic>
              </a:graphicData>
            </a:graphic>
          </wp:inline>
        </w:drawing>
      </w:r>
    </w:p>
    <w:p w14:paraId="6FD4E936" w14:textId="0014679A" w:rsidR="000412FE" w:rsidRPr="008B705D" w:rsidRDefault="000412FE" w:rsidP="000412FE">
      <w:pPr>
        <w:pStyle w:val="Caption"/>
        <w:keepNext/>
        <w:rPr>
          <w:i w:val="0"/>
          <w:sz w:val="32"/>
          <w:szCs w:val="32"/>
        </w:rPr>
      </w:pPr>
      <w:r w:rsidRPr="008B705D">
        <w:rPr>
          <w:i w:val="0"/>
          <w:sz w:val="32"/>
          <w:szCs w:val="32"/>
        </w:rPr>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6</w:t>
      </w:r>
      <w:r w:rsidR="00B841F5" w:rsidRPr="008B705D">
        <w:rPr>
          <w:i w:val="0"/>
          <w:sz w:val="32"/>
          <w:szCs w:val="32"/>
        </w:rPr>
        <w:fldChar w:fldCharType="end"/>
      </w:r>
      <w:r w:rsidR="00877A55" w:rsidRPr="008B705D">
        <w:rPr>
          <w:i w:val="0"/>
          <w:sz w:val="32"/>
          <w:szCs w:val="32"/>
        </w:rPr>
        <w:t>. Frequency of Control Customers by Zip Code</w:t>
      </w:r>
    </w:p>
    <w:p w14:paraId="5E104689" w14:textId="77777777" w:rsidR="00542CD8" w:rsidRDefault="00542CD8" w:rsidP="00542CD8">
      <w:pPr>
        <w:keepNext/>
      </w:pPr>
      <w:r>
        <w:rPr>
          <w:noProof/>
        </w:rPr>
        <w:drawing>
          <wp:inline distT="0" distB="0" distL="0" distR="0" wp14:anchorId="45272FFC" wp14:editId="63BD2CFE">
            <wp:extent cx="3980815" cy="341290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ol_only_map.png"/>
                    <pic:cNvPicPr/>
                  </pic:nvPicPr>
                  <pic:blipFill rotWithShape="1">
                    <a:blip r:embed="rId14">
                      <a:extLst>
                        <a:ext uri="{28A0092B-C50C-407E-A947-70E740481C1C}">
                          <a14:useLocalDpi xmlns:a14="http://schemas.microsoft.com/office/drawing/2010/main" val="0"/>
                        </a:ext>
                      </a:extLst>
                    </a:blip>
                    <a:srcRect t="9436"/>
                    <a:stretch/>
                  </pic:blipFill>
                  <pic:spPr bwMode="auto">
                    <a:xfrm>
                      <a:off x="0" y="0"/>
                      <a:ext cx="4026053" cy="3451688"/>
                    </a:xfrm>
                    <a:prstGeom prst="rect">
                      <a:avLst/>
                    </a:prstGeom>
                    <a:ln>
                      <a:noFill/>
                    </a:ln>
                    <a:extLst>
                      <a:ext uri="{53640926-AAD7-44D8-BBD7-CCE9431645EC}">
                        <a14:shadowObscured xmlns:a14="http://schemas.microsoft.com/office/drawing/2010/main"/>
                      </a:ext>
                    </a:extLst>
                  </pic:spPr>
                </pic:pic>
              </a:graphicData>
            </a:graphic>
          </wp:inline>
        </w:drawing>
      </w:r>
    </w:p>
    <w:p w14:paraId="02D050F4" w14:textId="77777777" w:rsidR="00542CD8" w:rsidRPr="007976D3" w:rsidRDefault="00542CD8" w:rsidP="007976D3"/>
    <w:p w14:paraId="18BD63CF" w14:textId="77777777" w:rsidR="001B3C05" w:rsidRDefault="001B3C05" w:rsidP="001B3C05">
      <w:pPr>
        <w:pStyle w:val="Heading2"/>
      </w:pPr>
      <w:bookmarkStart w:id="165" w:name="_Toc518047639"/>
      <w:r>
        <w:lastRenderedPageBreak/>
        <w:t>Data Cleaning</w:t>
      </w:r>
      <w:bookmarkEnd w:id="165"/>
    </w:p>
    <w:p w14:paraId="7795C4B1" w14:textId="2A692EAE" w:rsidR="0085335E" w:rsidRDefault="00FA3C4A" w:rsidP="001B3C05">
      <w:r>
        <w:t>The data</w:t>
      </w:r>
      <w:r w:rsidR="0050545C">
        <w:t xml:space="preserve"> were </w:t>
      </w:r>
      <w:r w:rsidR="00C0505D">
        <w:t>combined</w:t>
      </w:r>
      <w:r w:rsidR="0050545C">
        <w:t xml:space="preserve"> and cleaned</w:t>
      </w:r>
      <w:r>
        <w:t xml:space="preserve"> </w:t>
      </w:r>
      <w:r w:rsidRPr="00C0505D">
        <w:t xml:space="preserve">before </w:t>
      </w:r>
      <w:r w:rsidR="00C0505D" w:rsidRPr="00C0505D">
        <w:t>analysis.</w:t>
      </w:r>
      <w:r w:rsidR="0050545C">
        <w:t xml:space="preserve"> The </w:t>
      </w:r>
      <w:r w:rsidR="006C4028">
        <w:t xml:space="preserve">original </w:t>
      </w:r>
      <w:r w:rsidR="0050545C">
        <w:t xml:space="preserve">dataset included </w:t>
      </w:r>
      <w:r w:rsidR="0050545C" w:rsidRPr="0050545C">
        <w:t>2</w:t>
      </w:r>
      <w:r w:rsidR="0050545C">
        <w:t>,</w:t>
      </w:r>
      <w:r w:rsidR="0050545C" w:rsidRPr="0050545C">
        <w:t>247</w:t>
      </w:r>
      <w:r w:rsidR="0050545C">
        <w:t>,</w:t>
      </w:r>
      <w:r w:rsidR="0050545C" w:rsidRPr="0050545C">
        <w:t>397</w:t>
      </w:r>
      <w:r w:rsidR="0050545C">
        <w:t xml:space="preserve"> observations with </w:t>
      </w:r>
      <w:r w:rsidR="0085335E" w:rsidRPr="0085335E">
        <w:t>8969</w:t>
      </w:r>
      <w:r w:rsidR="0085335E">
        <w:t xml:space="preserve"> unique participants. </w:t>
      </w:r>
    </w:p>
    <w:p w14:paraId="22D72DD8" w14:textId="2DA3E1A8" w:rsidR="0085335E" w:rsidRDefault="0085335E" w:rsidP="001B3C05">
      <w:r>
        <w:t xml:space="preserve">The </w:t>
      </w:r>
      <w:r w:rsidR="00FA3C4A">
        <w:t>data cleaning steps</w:t>
      </w:r>
      <w:r>
        <w:t xml:space="preserve"> are desc</w:t>
      </w:r>
      <w:r w:rsidR="00CB0D26">
        <w:t>ribed and justified below.</w:t>
      </w:r>
    </w:p>
    <w:p w14:paraId="520BA9B3" w14:textId="77777777" w:rsidR="0085335E" w:rsidRDefault="0085335E" w:rsidP="001B3C05"/>
    <w:p w14:paraId="496043AC" w14:textId="11CDEFB2" w:rsidR="0085335E" w:rsidRPr="00CB0D26" w:rsidRDefault="007F53B7" w:rsidP="0085335E">
      <w:pPr>
        <w:pStyle w:val="ListParagraph"/>
        <w:numPr>
          <w:ilvl w:val="0"/>
          <w:numId w:val="7"/>
        </w:numPr>
        <w:rPr>
          <w:b/>
        </w:rPr>
      </w:pPr>
      <w:r w:rsidRPr="00CB0D26">
        <w:rPr>
          <w:b/>
        </w:rPr>
        <w:t xml:space="preserve">Multiple observations with the same timestamp on </w:t>
      </w:r>
      <w:r w:rsidR="007E68BC">
        <w:rPr>
          <w:b/>
        </w:rPr>
        <w:t>a unique</w:t>
      </w:r>
      <w:r w:rsidRPr="00CB0D26">
        <w:rPr>
          <w:b/>
        </w:rPr>
        <w:t xml:space="preserve"> customer id:</w:t>
      </w:r>
    </w:p>
    <w:p w14:paraId="2BB468AC" w14:textId="55C9CFA1" w:rsidR="00CB0D26" w:rsidRDefault="0085335E" w:rsidP="00CB0D26">
      <w:pPr>
        <w:ind w:left="720"/>
      </w:pPr>
      <w:r>
        <w:t xml:space="preserve">Almost 8% of observations provided had </w:t>
      </w:r>
      <w:r w:rsidR="006C4028">
        <w:t xml:space="preserve">more than </w:t>
      </w:r>
      <w:proofErr w:type="gramStart"/>
      <w:r w:rsidR="006C4028">
        <w:t>one meter</w:t>
      </w:r>
      <w:proofErr w:type="gramEnd"/>
      <w:r w:rsidR="006C4028">
        <w:t xml:space="preserve"> reading</w:t>
      </w:r>
      <w:r w:rsidR="00B92549">
        <w:t xml:space="preserve"> per customer</w:t>
      </w:r>
      <w:r>
        <w:t xml:space="preserve"> at the same timestamped period. These observations occu</w:t>
      </w:r>
      <w:r w:rsidR="006E17FE">
        <w:t>r</w:t>
      </w:r>
      <w:r>
        <w:t>r</w:t>
      </w:r>
      <w:r w:rsidR="006E17FE">
        <w:t>ed</w:t>
      </w:r>
      <w:r>
        <w:t xml:space="preserve"> when multiple meters</w:t>
      </w:r>
      <w:r w:rsidR="006C4028">
        <w:t xml:space="preserve"> were</w:t>
      </w:r>
      <w:r>
        <w:t xml:space="preserve"> assigned to the same customer ID. Customers that had two or more observations at the same timestamp </w:t>
      </w:r>
      <w:r w:rsidR="00FA3C4A">
        <w:t xml:space="preserve">were eliminated from the data. </w:t>
      </w:r>
    </w:p>
    <w:p w14:paraId="5A14452C" w14:textId="64024CBE" w:rsidR="0085335E" w:rsidRPr="00CB0D26" w:rsidRDefault="007F53B7" w:rsidP="0085335E">
      <w:pPr>
        <w:pStyle w:val="ListParagraph"/>
        <w:numPr>
          <w:ilvl w:val="0"/>
          <w:numId w:val="7"/>
        </w:numPr>
        <w:rPr>
          <w:b/>
        </w:rPr>
      </w:pPr>
      <w:r w:rsidRPr="00CB0D26">
        <w:rPr>
          <w:b/>
        </w:rPr>
        <w:t>Observations with non-hourly i</w:t>
      </w:r>
      <w:r w:rsidR="0085335E" w:rsidRPr="00CB0D26">
        <w:rPr>
          <w:b/>
        </w:rPr>
        <w:t>ntervals:</w:t>
      </w:r>
    </w:p>
    <w:p w14:paraId="085335C1" w14:textId="7661880B" w:rsidR="00FA3C4A" w:rsidRDefault="006E17FE" w:rsidP="00CB0D26">
      <w:pPr>
        <w:ind w:left="720"/>
      </w:pPr>
      <w:r>
        <w:t xml:space="preserve">Approximately </w:t>
      </w:r>
      <w:r w:rsidR="00D61AD0">
        <w:t>0</w:t>
      </w:r>
      <w:r>
        <w:t>.34</w:t>
      </w:r>
      <w:r w:rsidR="0085335E">
        <w:t xml:space="preserve">% of our </w:t>
      </w:r>
      <w:r>
        <w:t>observations</w:t>
      </w:r>
      <w:r w:rsidR="007E68BC">
        <w:t xml:space="preserve"> had meter</w:t>
      </w:r>
      <w:r w:rsidR="0085335E">
        <w:t xml:space="preserve"> readings at </w:t>
      </w:r>
      <w:r w:rsidR="006C4028">
        <w:t>sub-hourly time</w:t>
      </w:r>
      <w:r w:rsidR="0085335E">
        <w:t xml:space="preserve"> interval</w:t>
      </w:r>
      <w:r w:rsidR="006C4028">
        <w:t>s</w:t>
      </w:r>
      <w:r w:rsidR="0085335E">
        <w:t xml:space="preserve">. </w:t>
      </w:r>
      <w:r w:rsidR="006C4028">
        <w:t xml:space="preserve">This analysis </w:t>
      </w:r>
      <w:r w:rsidR="00FC563F">
        <w:t>was conducted</w:t>
      </w:r>
      <w:r w:rsidR="0085335E" w:rsidRPr="00FC563F">
        <w:t xml:space="preserve"> </w:t>
      </w:r>
      <w:r w:rsidR="0085335E">
        <w:t xml:space="preserve">at the hourly level, which makes data of finer granularity irrelevant. Consequentially, observations </w:t>
      </w:r>
      <w:r w:rsidR="006C4028">
        <w:t>containing</w:t>
      </w:r>
      <w:r w:rsidR="0085335E">
        <w:t xml:space="preserve"> non-zero minute and second data were eliminated from the analysis.</w:t>
      </w:r>
      <w:r w:rsidR="006C4028">
        <w:rPr>
          <w:rStyle w:val="FootnoteReference"/>
        </w:rPr>
        <w:footnoteReference w:id="6"/>
      </w:r>
      <w:r w:rsidR="00FA3C4A">
        <w:t xml:space="preserve"> </w:t>
      </w:r>
    </w:p>
    <w:p w14:paraId="216F0C79" w14:textId="60317CBA" w:rsidR="00376E4F" w:rsidRPr="00CB0D26" w:rsidRDefault="00376E4F" w:rsidP="00376E4F">
      <w:pPr>
        <w:pStyle w:val="ListParagraph"/>
        <w:numPr>
          <w:ilvl w:val="0"/>
          <w:numId w:val="7"/>
        </w:numPr>
        <w:rPr>
          <w:b/>
        </w:rPr>
      </w:pPr>
      <w:r w:rsidRPr="00CB0D26">
        <w:rPr>
          <w:b/>
        </w:rPr>
        <w:t>Missing meter reading values:</w:t>
      </w:r>
    </w:p>
    <w:p w14:paraId="658AC6E8" w14:textId="293BB0AD" w:rsidR="007E3DA0" w:rsidRDefault="007E3DA0" w:rsidP="00CB0D26">
      <w:pPr>
        <w:ind w:left="720"/>
      </w:pPr>
      <w:r>
        <w:t>The data contained 13,722</w:t>
      </w:r>
      <w:r w:rsidR="00FA3C4A">
        <w:t xml:space="preserve"> observations without</w:t>
      </w:r>
      <w:r>
        <w:t xml:space="preserve"> meter reading</w:t>
      </w:r>
      <w:r w:rsidR="00FA3C4A">
        <w:t>s</w:t>
      </w:r>
      <w:r w:rsidR="00107A89">
        <w:t>. These we</w:t>
      </w:r>
      <w:r>
        <w:t xml:space="preserve">re likely due to meter malfunctions. Observations with no meter reading values were eliminated from the data because they did not provide relevant information </w:t>
      </w:r>
      <w:r w:rsidR="00CB0D26">
        <w:t>for the analysis.</w:t>
      </w:r>
    </w:p>
    <w:p w14:paraId="3C3E3DB9" w14:textId="49DD3C58" w:rsidR="00376E4F" w:rsidRPr="00CB0D26" w:rsidRDefault="007E3DA0" w:rsidP="00FA3C4A">
      <w:pPr>
        <w:pStyle w:val="ListParagraph"/>
        <w:numPr>
          <w:ilvl w:val="0"/>
          <w:numId w:val="7"/>
        </w:numPr>
        <w:rPr>
          <w:b/>
        </w:rPr>
      </w:pPr>
      <w:r w:rsidRPr="00CB0D26">
        <w:rPr>
          <w:b/>
        </w:rPr>
        <w:t>Participants with missing observations during event hours on any day in the study period</w:t>
      </w:r>
      <w:r w:rsidR="00CB0D26">
        <w:rPr>
          <w:b/>
        </w:rPr>
        <w:t>:</w:t>
      </w:r>
    </w:p>
    <w:p w14:paraId="18D47212" w14:textId="53DE032C" w:rsidR="00376E4F" w:rsidRDefault="007E3DA0" w:rsidP="00CB0D26">
      <w:pPr>
        <w:ind w:left="720"/>
      </w:pPr>
      <w:r>
        <w:t>The removal of hourly observations from a customer’s time series of meter readings result</w:t>
      </w:r>
      <w:r w:rsidR="00107A89">
        <w:t>ed</w:t>
      </w:r>
      <w:r>
        <w:t xml:space="preserve"> in subsequent meter readings accounting for more than one hour of time. To mitigate </w:t>
      </w:r>
      <w:r w:rsidR="007E68BC">
        <w:t xml:space="preserve">the effect of </w:t>
      </w:r>
      <w:r>
        <w:t>this problem</w:t>
      </w:r>
      <w:r w:rsidR="007E68BC">
        <w:t xml:space="preserve"> on analysis</w:t>
      </w:r>
      <w:r>
        <w:t>, all customers with missing values during the 6</w:t>
      </w:r>
      <w:r w:rsidR="00FA3C4A">
        <w:t>-hour</w:t>
      </w:r>
      <w:r>
        <w:t xml:space="preserve"> event period hours across all days of t</w:t>
      </w:r>
      <w:r w:rsidR="00CB0D26">
        <w:t xml:space="preserve">he </w:t>
      </w:r>
      <w:r w:rsidR="00B92549">
        <w:t>study period</w:t>
      </w:r>
      <w:r w:rsidR="00CB0D26">
        <w:t xml:space="preserve"> were removed.  </w:t>
      </w:r>
    </w:p>
    <w:p w14:paraId="1E095A25" w14:textId="6B247203" w:rsidR="00376E4F" w:rsidRPr="00CB0D26" w:rsidRDefault="00376E4F" w:rsidP="00376E4F">
      <w:pPr>
        <w:pStyle w:val="ListParagraph"/>
        <w:numPr>
          <w:ilvl w:val="0"/>
          <w:numId w:val="7"/>
        </w:numPr>
        <w:rPr>
          <w:b/>
        </w:rPr>
      </w:pPr>
      <w:r w:rsidRPr="00CB0D26">
        <w:rPr>
          <w:b/>
        </w:rPr>
        <w:t>The first hour of the study period:</w:t>
      </w:r>
    </w:p>
    <w:p w14:paraId="000308A6" w14:textId="6B005867" w:rsidR="0085335E" w:rsidRDefault="00376E4F" w:rsidP="00CB0D26">
      <w:pPr>
        <w:ind w:left="720"/>
      </w:pPr>
      <w:r>
        <w:t>The calculation of hourly electricity cons</w:t>
      </w:r>
      <w:r w:rsidR="00BE6F44">
        <w:t>umption from meter data required</w:t>
      </w:r>
      <w:r>
        <w:t xml:space="preserve"> meter readings at the beginning and end </w:t>
      </w:r>
      <w:r w:rsidR="00107A89">
        <w:t>of the hour of interest. There wa</w:t>
      </w:r>
      <w:r>
        <w:t>s no information for electricity consumption preceding the first hour of study. Meter readings for the first hour were used to calculate electricity consumption duri</w:t>
      </w:r>
      <w:r w:rsidR="00CB0D26">
        <w:t>ng the second hour of the study</w:t>
      </w:r>
      <w:r>
        <w:t xml:space="preserve"> </w:t>
      </w:r>
      <w:r>
        <w:lastRenderedPageBreak/>
        <w:t xml:space="preserve">and then removed because </w:t>
      </w:r>
      <w:r w:rsidR="006E17FE">
        <w:t xml:space="preserve">hourly </w:t>
      </w:r>
      <w:r>
        <w:t>electricity consumption canno</w:t>
      </w:r>
      <w:r w:rsidR="00CB0D26">
        <w:t xml:space="preserve">t be calculated for this hour. </w:t>
      </w:r>
    </w:p>
    <w:p w14:paraId="0F6F6C20" w14:textId="4FAB9636" w:rsidR="0085335E" w:rsidRPr="00CB0D26" w:rsidRDefault="007F53B7" w:rsidP="0085335E">
      <w:pPr>
        <w:pStyle w:val="ListParagraph"/>
        <w:numPr>
          <w:ilvl w:val="0"/>
          <w:numId w:val="7"/>
        </w:numPr>
        <w:rPr>
          <w:b/>
        </w:rPr>
      </w:pPr>
      <w:r w:rsidRPr="00CB0D26">
        <w:rPr>
          <w:b/>
        </w:rPr>
        <w:t>Remaining negative v</w:t>
      </w:r>
      <w:r w:rsidR="0085335E" w:rsidRPr="00CB0D26">
        <w:rPr>
          <w:b/>
        </w:rPr>
        <w:t>alues:</w:t>
      </w:r>
    </w:p>
    <w:p w14:paraId="5A60D1D4" w14:textId="4BD41BD0" w:rsidR="0085335E" w:rsidRDefault="006C4028" w:rsidP="00376E4F">
      <w:pPr>
        <w:ind w:left="720"/>
      </w:pPr>
      <w:r>
        <w:t>Large,</w:t>
      </w:r>
      <w:r w:rsidR="0085335E">
        <w:t xml:space="preserve"> negative</w:t>
      </w:r>
      <w:r>
        <w:t xml:space="preserve"> electricity consumption</w:t>
      </w:r>
      <w:r w:rsidR="0085335E">
        <w:t xml:space="preserve"> values remained for </w:t>
      </w:r>
      <w:r w:rsidR="00376E4F">
        <w:t>3</w:t>
      </w:r>
      <w:r w:rsidR="0085335E">
        <w:t xml:space="preserve">2 </w:t>
      </w:r>
      <w:r w:rsidR="00376E4F">
        <w:t>ob</w:t>
      </w:r>
      <w:r w:rsidR="0085335E">
        <w:t>s</w:t>
      </w:r>
      <w:r w:rsidR="00376E4F">
        <w:t>ervations</w:t>
      </w:r>
      <w:r>
        <w:t xml:space="preserve"> after the first two steps of data cleaning</w:t>
      </w:r>
      <w:r w:rsidR="0085335E">
        <w:t xml:space="preserve">. </w:t>
      </w:r>
      <w:r>
        <w:t xml:space="preserve">These </w:t>
      </w:r>
      <w:r w:rsidR="00107A89">
        <w:t>observations had</w:t>
      </w:r>
      <w:r>
        <w:t xml:space="preserve"> multiple meter reading</w:t>
      </w:r>
      <w:r w:rsidR="006E17FE">
        <w:t>s</w:t>
      </w:r>
      <w:r>
        <w:t xml:space="preserve"> that did not occur at the same timestamp. </w:t>
      </w:r>
      <w:r w:rsidR="0085335E">
        <w:t xml:space="preserve">To be consistent with step 1, </w:t>
      </w:r>
      <w:r w:rsidR="00376E4F">
        <w:t>these observations</w:t>
      </w:r>
      <w:r w:rsidR="0085335E">
        <w:t xml:space="preserve"> were dropped from the analysis.</w:t>
      </w:r>
    </w:p>
    <w:p w14:paraId="4F5E8E1A" w14:textId="40EDF01A" w:rsidR="0085335E" w:rsidRPr="00CB0D26" w:rsidRDefault="0085335E" w:rsidP="0085335E">
      <w:pPr>
        <w:pStyle w:val="ListParagraph"/>
        <w:numPr>
          <w:ilvl w:val="0"/>
          <w:numId w:val="7"/>
        </w:numPr>
        <w:rPr>
          <w:b/>
        </w:rPr>
      </w:pPr>
      <w:r w:rsidRPr="00CB0D26">
        <w:rPr>
          <w:b/>
        </w:rPr>
        <w:t>Outliers:</w:t>
      </w:r>
    </w:p>
    <w:p w14:paraId="29717CB6" w14:textId="04D13474" w:rsidR="0050545C" w:rsidRDefault="0085335E" w:rsidP="00FA3C4A">
      <w:pPr>
        <w:ind w:left="720"/>
      </w:pPr>
      <w:r>
        <w:t>As a final step, outliers in the</w:t>
      </w:r>
      <w:r w:rsidR="00107A89">
        <w:t xml:space="preserve"> data were removed. An outlier wa</w:t>
      </w:r>
      <w:r>
        <w:t xml:space="preserve">s defined as </w:t>
      </w:r>
      <w:r w:rsidR="00861F8B">
        <w:t>five times</w:t>
      </w:r>
      <w:r>
        <w:t xml:space="preserve"> larger than the 99</w:t>
      </w:r>
      <w:r w:rsidRPr="007A19AA">
        <w:rPr>
          <w:vertAlign w:val="superscript"/>
        </w:rPr>
        <w:t>th</w:t>
      </w:r>
      <w:r>
        <w:t xml:space="preserve"> percentile of h</w:t>
      </w:r>
      <w:r w:rsidR="00FA3C4A">
        <w:t>ourly electricity consumption.</w:t>
      </w:r>
    </w:p>
    <w:p w14:paraId="02D8381B" w14:textId="487AD6EC" w:rsidR="000412FE" w:rsidRPr="00D058D2" w:rsidRDefault="007E3DA0" w:rsidP="000412FE">
      <w:pPr>
        <w:pStyle w:val="Caption"/>
        <w:keepNext/>
        <w:rPr>
          <w:i w:val="0"/>
          <w:sz w:val="32"/>
          <w:szCs w:val="32"/>
        </w:rPr>
      </w:pPr>
      <w:r w:rsidRPr="00D058D2">
        <w:rPr>
          <w:i w:val="0"/>
          <w:sz w:val="32"/>
          <w:szCs w:val="32"/>
        </w:rPr>
        <w:lastRenderedPageBreak/>
        <w:t>T</w:t>
      </w:r>
      <w:r w:rsidR="000412FE" w:rsidRPr="00D058D2">
        <w:rPr>
          <w:i w:val="0"/>
          <w:sz w:val="32"/>
          <w:szCs w:val="32"/>
        </w:rPr>
        <w:t xml:space="preserve">able </w:t>
      </w:r>
      <w:r w:rsidR="0059424B" w:rsidRPr="00D058D2">
        <w:rPr>
          <w:i w:val="0"/>
          <w:sz w:val="32"/>
          <w:szCs w:val="32"/>
        </w:rPr>
        <w:fldChar w:fldCharType="begin"/>
      </w:r>
      <w:r w:rsidR="0059424B" w:rsidRPr="00D058D2">
        <w:rPr>
          <w:i w:val="0"/>
          <w:sz w:val="32"/>
          <w:szCs w:val="32"/>
        </w:rPr>
        <w:instrText xml:space="preserve"> SEQ Table \* ARABIC </w:instrText>
      </w:r>
      <w:r w:rsidR="0059424B" w:rsidRPr="00D058D2">
        <w:rPr>
          <w:i w:val="0"/>
          <w:sz w:val="32"/>
          <w:szCs w:val="32"/>
        </w:rPr>
        <w:fldChar w:fldCharType="separate"/>
      </w:r>
      <w:r w:rsidR="00BC33E2" w:rsidRPr="00D058D2">
        <w:rPr>
          <w:i w:val="0"/>
          <w:sz w:val="32"/>
          <w:szCs w:val="32"/>
        </w:rPr>
        <w:t>3</w:t>
      </w:r>
      <w:r w:rsidR="0059424B" w:rsidRPr="00D058D2">
        <w:rPr>
          <w:i w:val="0"/>
          <w:sz w:val="32"/>
          <w:szCs w:val="32"/>
        </w:rPr>
        <w:fldChar w:fldCharType="end"/>
      </w:r>
      <w:r w:rsidR="00D058D2">
        <w:rPr>
          <w:i w:val="0"/>
          <w:sz w:val="32"/>
          <w:szCs w:val="32"/>
        </w:rPr>
        <w:t>. Data Cleaning S</w:t>
      </w:r>
      <w:r w:rsidR="00D058D2" w:rsidRPr="00D058D2">
        <w:rPr>
          <w:i w:val="0"/>
          <w:sz w:val="32"/>
          <w:szCs w:val="32"/>
        </w:rPr>
        <w:t>ummary</w:t>
      </w:r>
    </w:p>
    <w:tbl>
      <w:tblPr>
        <w:tblStyle w:val="ListTable7Colorful"/>
        <w:tblW w:w="5000" w:type="pct"/>
        <w:jc w:val="center"/>
        <w:tblLook w:val="02A0" w:firstRow="1" w:lastRow="0" w:firstColumn="1" w:lastColumn="0" w:noHBand="1" w:noVBand="0"/>
      </w:tblPr>
      <w:tblGrid>
        <w:gridCol w:w="2442"/>
        <w:gridCol w:w="1726"/>
        <w:gridCol w:w="1618"/>
        <w:gridCol w:w="110"/>
        <w:gridCol w:w="1726"/>
        <w:gridCol w:w="1728"/>
      </w:tblGrid>
      <w:tr w:rsidR="00376E4F" w:rsidRPr="004D32CD" w14:paraId="68E61045" w14:textId="77777777" w:rsidTr="00D058D2">
        <w:trPr>
          <w:cnfStyle w:val="100000000000" w:firstRow="1" w:lastRow="0" w:firstColumn="0" w:lastColumn="0" w:oddVBand="0" w:evenVBand="0" w:oddHBand="0" w:evenHBand="0" w:firstRowFirstColumn="0" w:firstRowLastColumn="0" w:lastRowFirstColumn="0" w:lastRowLastColumn="0"/>
          <w:cantSplit/>
          <w:trHeight w:val="369"/>
          <w:tblHeader/>
          <w:jc w:val="center"/>
        </w:trPr>
        <w:tc>
          <w:tcPr>
            <w:cnfStyle w:val="001000000100" w:firstRow="0" w:lastRow="0" w:firstColumn="1" w:lastColumn="0" w:oddVBand="0" w:evenVBand="0" w:oddHBand="0" w:evenHBand="0" w:firstRowFirstColumn="1" w:firstRowLastColumn="0" w:lastRowFirstColumn="0" w:lastRowLastColumn="0"/>
            <w:tcW w:w="1306" w:type="pct"/>
            <w:tcBorders>
              <w:top w:val="single" w:sz="4" w:space="0" w:color="auto"/>
              <w:left w:val="single" w:sz="4" w:space="0" w:color="auto"/>
              <w:bottom w:val="single" w:sz="4" w:space="0" w:color="auto"/>
              <w:right w:val="single" w:sz="4" w:space="0" w:color="auto"/>
            </w:tcBorders>
            <w:shd w:val="clear" w:color="auto" w:fill="000000" w:themeFill="text1"/>
          </w:tcPr>
          <w:p w14:paraId="4D5A5B02" w14:textId="77777777" w:rsidR="00376E4F" w:rsidRPr="00D058D2" w:rsidRDefault="00376E4F" w:rsidP="00C0505D">
            <w:pPr>
              <w:jc w:val="left"/>
              <w:rPr>
                <w:i w:val="0"/>
                <w:color w:val="FFFFFF" w:themeColor="background1"/>
                <w:sz w:val="28"/>
                <w:szCs w:val="28"/>
              </w:rPr>
            </w:pPr>
          </w:p>
        </w:tc>
        <w:tc>
          <w:tcPr>
            <w:cnfStyle w:val="000010000000" w:firstRow="0" w:lastRow="0" w:firstColumn="0" w:lastColumn="0" w:oddVBand="1" w:evenVBand="0" w:oddHBand="0" w:evenHBand="0" w:firstRowFirstColumn="0" w:firstRowLastColumn="0" w:lastRowFirstColumn="0" w:lastRowLastColumn="0"/>
            <w:tcW w:w="1788" w:type="pct"/>
            <w:gridSpan w:val="2"/>
            <w:tcBorders>
              <w:top w:val="single" w:sz="4" w:space="0" w:color="auto"/>
              <w:left w:val="single" w:sz="4" w:space="0" w:color="auto"/>
              <w:bottom w:val="single" w:sz="4" w:space="0" w:color="auto"/>
              <w:right w:val="single" w:sz="4" w:space="0" w:color="auto"/>
            </w:tcBorders>
            <w:shd w:val="clear" w:color="auto" w:fill="000000" w:themeFill="text1"/>
          </w:tcPr>
          <w:p w14:paraId="1E6239FD" w14:textId="77777777" w:rsidR="00376E4F" w:rsidRPr="00D058D2" w:rsidRDefault="00376E4F" w:rsidP="00C0505D">
            <w:pPr>
              <w:jc w:val="center"/>
              <w:rPr>
                <w:b/>
                <w:i w:val="0"/>
                <w:color w:val="FFFFFF" w:themeColor="background1"/>
                <w:sz w:val="28"/>
                <w:szCs w:val="28"/>
              </w:rPr>
            </w:pPr>
            <w:r w:rsidRPr="00D058D2">
              <w:rPr>
                <w:b/>
                <w:i w:val="0"/>
                <w:color w:val="FFFFFF" w:themeColor="background1"/>
                <w:sz w:val="28"/>
                <w:szCs w:val="28"/>
              </w:rPr>
              <w:t>Observations</w:t>
            </w:r>
          </w:p>
        </w:tc>
        <w:tc>
          <w:tcPr>
            <w:tcW w:w="1905"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395765B8" w14:textId="77777777" w:rsidR="00376E4F" w:rsidRPr="00D058D2" w:rsidRDefault="00376E4F" w:rsidP="00C0505D">
            <w:pPr>
              <w:jc w:val="center"/>
              <w:cnfStyle w:val="100000000000" w:firstRow="1" w:lastRow="0" w:firstColumn="0" w:lastColumn="0" w:oddVBand="0" w:evenVBand="0" w:oddHBand="0" w:evenHBand="0" w:firstRowFirstColumn="0" w:firstRowLastColumn="0" w:lastRowFirstColumn="0" w:lastRowLastColumn="0"/>
              <w:rPr>
                <w:b/>
                <w:i w:val="0"/>
                <w:color w:val="FFFFFF" w:themeColor="background1"/>
                <w:sz w:val="28"/>
                <w:szCs w:val="28"/>
              </w:rPr>
            </w:pPr>
            <w:r w:rsidRPr="00D058D2">
              <w:rPr>
                <w:b/>
                <w:i w:val="0"/>
                <w:color w:val="FFFFFF" w:themeColor="background1"/>
                <w:sz w:val="28"/>
                <w:szCs w:val="28"/>
              </w:rPr>
              <w:t>Customers</w:t>
            </w:r>
          </w:p>
        </w:tc>
      </w:tr>
      <w:tr w:rsidR="00376E4F" w:rsidRPr="00624158" w14:paraId="32D2C2B0" w14:textId="77777777" w:rsidTr="00CB1847">
        <w:trPr>
          <w:cnfStyle w:val="100000000000" w:firstRow="1" w:lastRow="0" w:firstColumn="0" w:lastColumn="0" w:oddVBand="0" w:evenVBand="0" w:oddHBand="0" w:evenHBand="0" w:firstRowFirstColumn="0" w:firstRowLastColumn="0" w:lastRowFirstColumn="0" w:lastRowLastColumn="0"/>
          <w:cantSplit/>
          <w:trHeight w:val="897"/>
          <w:tblHeader/>
          <w:jc w:val="center"/>
        </w:trPr>
        <w:tc>
          <w:tcPr>
            <w:cnfStyle w:val="001000000100" w:firstRow="0" w:lastRow="0" w:firstColumn="1" w:lastColumn="0" w:oddVBand="0" w:evenVBand="0" w:oddHBand="0" w:evenHBand="0" w:firstRowFirstColumn="1" w:firstRowLastColumn="0" w:lastRowFirstColumn="0" w:lastRowLastColumn="0"/>
            <w:tcW w:w="1306" w:type="pct"/>
            <w:tcBorders>
              <w:top w:val="single" w:sz="4" w:space="0" w:color="auto"/>
              <w:left w:val="single" w:sz="4" w:space="0" w:color="auto"/>
              <w:bottom w:val="single" w:sz="12" w:space="0" w:color="auto"/>
              <w:right w:val="single" w:sz="4" w:space="0" w:color="auto"/>
            </w:tcBorders>
            <w:shd w:val="clear" w:color="auto" w:fill="D0CECE" w:themeFill="background2" w:themeFillShade="E6"/>
            <w:vAlign w:val="center"/>
          </w:tcPr>
          <w:p w14:paraId="5D0B0B65" w14:textId="77777777" w:rsidR="00376E4F" w:rsidRPr="00D058D2" w:rsidRDefault="00376E4F" w:rsidP="00D058D2">
            <w:pPr>
              <w:rPr>
                <w:i w:val="0"/>
                <w:sz w:val="28"/>
                <w:szCs w:val="28"/>
              </w:rPr>
            </w:pPr>
            <w:r w:rsidRPr="00D058D2">
              <w:rPr>
                <w:i w:val="0"/>
                <w:sz w:val="28"/>
                <w:szCs w:val="28"/>
              </w:rPr>
              <w:t>Data Cleaning Step</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12" w:space="0" w:color="auto"/>
              <w:right w:val="single" w:sz="4" w:space="0" w:color="auto"/>
            </w:tcBorders>
            <w:shd w:val="clear" w:color="auto" w:fill="D0CECE" w:themeFill="background2" w:themeFillShade="E6"/>
            <w:vAlign w:val="center"/>
          </w:tcPr>
          <w:p w14:paraId="0BC103DA" w14:textId="34826B28" w:rsidR="00376E4F" w:rsidRPr="00D058D2" w:rsidRDefault="00376E4F" w:rsidP="00D058D2">
            <w:pPr>
              <w:jc w:val="center"/>
              <w:rPr>
                <w:i w:val="0"/>
                <w:sz w:val="28"/>
                <w:szCs w:val="28"/>
              </w:rPr>
            </w:pPr>
            <w:r w:rsidRPr="00D058D2">
              <w:rPr>
                <w:i w:val="0"/>
                <w:sz w:val="28"/>
                <w:szCs w:val="28"/>
              </w:rPr>
              <w:t>Number Excluded</w:t>
            </w:r>
          </w:p>
        </w:tc>
        <w:tc>
          <w:tcPr>
            <w:tcW w:w="924" w:type="pct"/>
            <w:gridSpan w:val="2"/>
            <w:tcBorders>
              <w:top w:val="single" w:sz="4" w:space="0" w:color="auto"/>
              <w:left w:val="single" w:sz="4" w:space="0" w:color="auto"/>
              <w:bottom w:val="single" w:sz="12" w:space="0" w:color="auto"/>
              <w:right w:val="single" w:sz="4" w:space="0" w:color="auto"/>
            </w:tcBorders>
            <w:shd w:val="clear" w:color="auto" w:fill="D0CECE" w:themeFill="background2" w:themeFillShade="E6"/>
            <w:vAlign w:val="center"/>
          </w:tcPr>
          <w:p w14:paraId="06BD73BA"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sz w:val="28"/>
                <w:szCs w:val="28"/>
              </w:rPr>
            </w:pPr>
            <w:r w:rsidRPr="00D058D2">
              <w:rPr>
                <w:i w:val="0"/>
                <w:sz w:val="28"/>
                <w:szCs w:val="28"/>
              </w:rPr>
              <w:t>Percent Excluded</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12" w:space="0" w:color="auto"/>
              <w:right w:val="single" w:sz="4" w:space="0" w:color="auto"/>
            </w:tcBorders>
            <w:shd w:val="clear" w:color="auto" w:fill="D0CECE" w:themeFill="background2" w:themeFillShade="E6"/>
            <w:vAlign w:val="center"/>
          </w:tcPr>
          <w:p w14:paraId="2D0D5C85" w14:textId="77777777" w:rsidR="00376E4F" w:rsidRPr="00D058D2" w:rsidRDefault="00376E4F" w:rsidP="00D058D2">
            <w:pPr>
              <w:jc w:val="center"/>
              <w:rPr>
                <w:i w:val="0"/>
                <w:sz w:val="28"/>
                <w:szCs w:val="28"/>
              </w:rPr>
            </w:pPr>
            <w:r w:rsidRPr="00D058D2">
              <w:rPr>
                <w:i w:val="0"/>
                <w:sz w:val="28"/>
                <w:szCs w:val="28"/>
              </w:rPr>
              <w:t>Number Excluded</w:t>
            </w:r>
          </w:p>
        </w:tc>
        <w:tc>
          <w:tcPr>
            <w:tcW w:w="924" w:type="pct"/>
            <w:tcBorders>
              <w:top w:val="single" w:sz="4" w:space="0" w:color="auto"/>
              <w:left w:val="single" w:sz="4" w:space="0" w:color="auto"/>
              <w:bottom w:val="single" w:sz="12" w:space="0" w:color="auto"/>
              <w:right w:val="single" w:sz="4" w:space="0" w:color="auto"/>
            </w:tcBorders>
            <w:shd w:val="clear" w:color="auto" w:fill="D0CECE" w:themeFill="background2" w:themeFillShade="E6"/>
            <w:vAlign w:val="center"/>
          </w:tcPr>
          <w:p w14:paraId="74A32BC3"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sz w:val="28"/>
                <w:szCs w:val="28"/>
              </w:rPr>
            </w:pPr>
            <w:r w:rsidRPr="00D058D2">
              <w:rPr>
                <w:i w:val="0"/>
                <w:sz w:val="28"/>
                <w:szCs w:val="28"/>
              </w:rPr>
              <w:t>Percent Excluded</w:t>
            </w:r>
          </w:p>
        </w:tc>
      </w:tr>
      <w:tr w:rsidR="00376E4F" w14:paraId="7E5CAB1C" w14:textId="77777777" w:rsidTr="00CB1847">
        <w:trPr>
          <w:cnfStyle w:val="100000000000" w:firstRow="1" w:lastRow="0" w:firstColumn="0" w:lastColumn="0" w:oddVBand="0" w:evenVBand="0" w:oddHBand="0" w:evenHBand="0" w:firstRowFirstColumn="0" w:firstRowLastColumn="0" w:lastRowFirstColumn="0" w:lastRowLastColumn="0"/>
          <w:cantSplit/>
          <w:trHeight w:val="897"/>
          <w:tblHeader/>
          <w:jc w:val="center"/>
        </w:trPr>
        <w:tc>
          <w:tcPr>
            <w:cnfStyle w:val="001000000100" w:firstRow="0" w:lastRow="0" w:firstColumn="1" w:lastColumn="0" w:oddVBand="0" w:evenVBand="0" w:oddHBand="0" w:evenHBand="0" w:firstRowFirstColumn="1" w:firstRowLastColumn="0" w:lastRowFirstColumn="0" w:lastRowLastColumn="0"/>
            <w:tcW w:w="1306" w:type="pct"/>
            <w:tcBorders>
              <w:top w:val="single" w:sz="12" w:space="0" w:color="auto"/>
              <w:left w:val="single" w:sz="4" w:space="0" w:color="auto"/>
              <w:bottom w:val="single" w:sz="4" w:space="0" w:color="auto"/>
              <w:right w:val="single" w:sz="4" w:space="0" w:color="auto"/>
            </w:tcBorders>
            <w:vAlign w:val="center"/>
          </w:tcPr>
          <w:p w14:paraId="5A83B4AD" w14:textId="77777777" w:rsidR="00376E4F" w:rsidRPr="00D058D2" w:rsidRDefault="00376E4F" w:rsidP="00D058D2">
            <w:pPr>
              <w:rPr>
                <w:i w:val="0"/>
                <w:szCs w:val="26"/>
              </w:rPr>
            </w:pPr>
            <w:r w:rsidRPr="00D058D2">
              <w:rPr>
                <w:i w:val="0"/>
                <w:szCs w:val="26"/>
              </w:rPr>
              <w:t>Observations with Same Timestamps</w:t>
            </w:r>
          </w:p>
        </w:tc>
        <w:tc>
          <w:tcPr>
            <w:cnfStyle w:val="000010000000" w:firstRow="0" w:lastRow="0" w:firstColumn="0" w:lastColumn="0" w:oddVBand="1" w:evenVBand="0" w:oddHBand="0" w:evenHBand="0" w:firstRowFirstColumn="0" w:firstRowLastColumn="0" w:lastRowFirstColumn="0" w:lastRowLastColumn="0"/>
            <w:tcW w:w="923" w:type="pct"/>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09B7296B" w14:textId="2FA5F22C" w:rsidR="00376E4F" w:rsidRPr="00D058D2" w:rsidRDefault="00376E4F" w:rsidP="00D058D2">
            <w:pPr>
              <w:jc w:val="center"/>
              <w:rPr>
                <w:i w:val="0"/>
              </w:rPr>
            </w:pPr>
            <w:r w:rsidRPr="00D058D2">
              <w:rPr>
                <w:i w:val="0"/>
              </w:rPr>
              <w:t>177,087</w:t>
            </w:r>
          </w:p>
        </w:tc>
        <w:tc>
          <w:tcPr>
            <w:tcW w:w="924" w:type="pct"/>
            <w:gridSpan w:val="2"/>
            <w:tcBorders>
              <w:top w:val="single" w:sz="12" w:space="0" w:color="auto"/>
              <w:left w:val="single" w:sz="4" w:space="0" w:color="auto"/>
              <w:bottom w:val="single" w:sz="4" w:space="0" w:color="auto"/>
              <w:right w:val="single" w:sz="4" w:space="0" w:color="auto"/>
            </w:tcBorders>
            <w:vAlign w:val="center"/>
          </w:tcPr>
          <w:p w14:paraId="52BC95CF"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7.9 %</w:t>
            </w:r>
          </w:p>
        </w:tc>
        <w:tc>
          <w:tcPr>
            <w:cnfStyle w:val="000010000000" w:firstRow="0" w:lastRow="0" w:firstColumn="0" w:lastColumn="0" w:oddVBand="1" w:evenVBand="0" w:oddHBand="0" w:evenHBand="0" w:firstRowFirstColumn="0" w:firstRowLastColumn="0" w:lastRowFirstColumn="0" w:lastRowLastColumn="0"/>
            <w:tcW w:w="923" w:type="pct"/>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27CBF8EC" w14:textId="77777777" w:rsidR="00376E4F" w:rsidRPr="00D058D2" w:rsidRDefault="00376E4F" w:rsidP="00D058D2">
            <w:pPr>
              <w:jc w:val="center"/>
              <w:rPr>
                <w:i w:val="0"/>
              </w:rPr>
            </w:pPr>
            <w:r w:rsidRPr="00D058D2">
              <w:rPr>
                <w:i w:val="0"/>
              </w:rPr>
              <w:t>389</w:t>
            </w:r>
          </w:p>
        </w:tc>
        <w:tc>
          <w:tcPr>
            <w:tcW w:w="924" w:type="pct"/>
            <w:tcBorders>
              <w:top w:val="single" w:sz="12" w:space="0" w:color="auto"/>
              <w:left w:val="single" w:sz="4" w:space="0" w:color="auto"/>
              <w:bottom w:val="single" w:sz="4" w:space="0" w:color="auto"/>
              <w:right w:val="single" w:sz="4" w:space="0" w:color="auto"/>
            </w:tcBorders>
            <w:vAlign w:val="center"/>
          </w:tcPr>
          <w:p w14:paraId="57193D97"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3.3%</w:t>
            </w:r>
          </w:p>
        </w:tc>
      </w:tr>
      <w:tr w:rsidR="00376E4F" w14:paraId="4B00CB4A" w14:textId="77777777" w:rsidTr="00CB1847">
        <w:trPr>
          <w:cnfStyle w:val="100000000000" w:firstRow="1" w:lastRow="0" w:firstColumn="0" w:lastColumn="0" w:oddVBand="0" w:evenVBand="0" w:oddHBand="0" w:evenHBand="0" w:firstRowFirstColumn="0" w:firstRowLastColumn="0" w:lastRowFirstColumn="0" w:lastRowLastColumn="0"/>
          <w:cantSplit/>
          <w:trHeight w:val="897"/>
          <w:tblHeader/>
          <w:jc w:val="center"/>
        </w:trPr>
        <w:tc>
          <w:tcPr>
            <w:cnfStyle w:val="001000000100" w:firstRow="0" w:lastRow="0" w:firstColumn="1" w:lastColumn="0" w:oddVBand="0" w:evenVBand="0" w:oddHBand="0" w:evenHBand="0" w:firstRowFirstColumn="1" w:firstRowLastColumn="0" w:lastRowFirstColumn="0" w:lastRowLastColumn="0"/>
            <w:tcW w:w="1306" w:type="pct"/>
            <w:tcBorders>
              <w:top w:val="single" w:sz="4" w:space="0" w:color="auto"/>
              <w:left w:val="single" w:sz="4" w:space="0" w:color="auto"/>
              <w:bottom w:val="single" w:sz="4" w:space="0" w:color="auto"/>
              <w:right w:val="single" w:sz="4" w:space="0" w:color="auto"/>
            </w:tcBorders>
            <w:vAlign w:val="center"/>
          </w:tcPr>
          <w:p w14:paraId="441D4888" w14:textId="77777777" w:rsidR="00376E4F" w:rsidRPr="00D058D2" w:rsidRDefault="00376E4F" w:rsidP="00D058D2">
            <w:pPr>
              <w:rPr>
                <w:i w:val="0"/>
                <w:szCs w:val="26"/>
              </w:rPr>
            </w:pPr>
            <w:r w:rsidRPr="00D058D2">
              <w:rPr>
                <w:i w:val="0"/>
                <w:szCs w:val="26"/>
              </w:rPr>
              <w:t>Non-hourly Intervals</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27470E2" w14:textId="260D9864" w:rsidR="00376E4F" w:rsidRPr="00D058D2" w:rsidRDefault="00376E4F" w:rsidP="00D058D2">
            <w:pPr>
              <w:jc w:val="center"/>
              <w:rPr>
                <w:i w:val="0"/>
              </w:rPr>
            </w:pPr>
            <w:r w:rsidRPr="00D058D2">
              <w:rPr>
                <w:i w:val="0"/>
              </w:rPr>
              <w:t>6,450</w:t>
            </w:r>
          </w:p>
        </w:tc>
        <w:tc>
          <w:tcPr>
            <w:tcW w:w="924" w:type="pct"/>
            <w:gridSpan w:val="2"/>
            <w:tcBorders>
              <w:top w:val="single" w:sz="4" w:space="0" w:color="auto"/>
              <w:left w:val="single" w:sz="4" w:space="0" w:color="auto"/>
              <w:bottom w:val="single" w:sz="4" w:space="0" w:color="auto"/>
              <w:right w:val="single" w:sz="4" w:space="0" w:color="auto"/>
            </w:tcBorders>
            <w:vAlign w:val="center"/>
          </w:tcPr>
          <w:p w14:paraId="381B6206" w14:textId="2B9407A2"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0.34%</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8C4471" w14:textId="77777777" w:rsidR="00376E4F" w:rsidRPr="00D058D2" w:rsidRDefault="00376E4F" w:rsidP="00D058D2">
            <w:pPr>
              <w:jc w:val="center"/>
              <w:rPr>
                <w:i w:val="0"/>
              </w:rPr>
            </w:pPr>
            <w:r w:rsidRPr="00D058D2">
              <w:rPr>
                <w:i w:val="0"/>
              </w:rPr>
              <w:t>172</w:t>
            </w:r>
          </w:p>
        </w:tc>
        <w:tc>
          <w:tcPr>
            <w:tcW w:w="924" w:type="pct"/>
            <w:tcBorders>
              <w:top w:val="single" w:sz="4" w:space="0" w:color="auto"/>
              <w:left w:val="single" w:sz="4" w:space="0" w:color="auto"/>
              <w:bottom w:val="single" w:sz="4" w:space="0" w:color="auto"/>
              <w:right w:val="single" w:sz="4" w:space="0" w:color="auto"/>
            </w:tcBorders>
            <w:vAlign w:val="center"/>
          </w:tcPr>
          <w:p w14:paraId="592A68BC" w14:textId="68F59AE8"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2.0 %</w:t>
            </w:r>
          </w:p>
        </w:tc>
      </w:tr>
      <w:tr w:rsidR="00376E4F" w14:paraId="4F13ADC2" w14:textId="77777777" w:rsidTr="00CB1847">
        <w:trPr>
          <w:cnfStyle w:val="100000000000" w:firstRow="1" w:lastRow="0" w:firstColumn="0" w:lastColumn="0" w:oddVBand="0" w:evenVBand="0" w:oddHBand="0" w:evenHBand="0" w:firstRowFirstColumn="0" w:firstRowLastColumn="0" w:lastRowFirstColumn="0" w:lastRowLastColumn="0"/>
          <w:cantSplit/>
          <w:trHeight w:val="897"/>
          <w:tblHeader/>
          <w:jc w:val="center"/>
        </w:trPr>
        <w:tc>
          <w:tcPr>
            <w:cnfStyle w:val="001000000100" w:firstRow="0" w:lastRow="0" w:firstColumn="1" w:lastColumn="0" w:oddVBand="0" w:evenVBand="0" w:oddHBand="0" w:evenHBand="0" w:firstRowFirstColumn="1" w:firstRowLastColumn="0" w:lastRowFirstColumn="0" w:lastRowLastColumn="0"/>
            <w:tcW w:w="1306" w:type="pct"/>
            <w:tcBorders>
              <w:top w:val="single" w:sz="4" w:space="0" w:color="auto"/>
              <w:left w:val="single" w:sz="4" w:space="0" w:color="auto"/>
              <w:bottom w:val="single" w:sz="4" w:space="0" w:color="auto"/>
              <w:right w:val="single" w:sz="4" w:space="0" w:color="auto"/>
            </w:tcBorders>
            <w:vAlign w:val="center"/>
          </w:tcPr>
          <w:p w14:paraId="7883AB4C" w14:textId="77777777" w:rsidR="00376E4F" w:rsidRPr="00D058D2" w:rsidRDefault="00376E4F" w:rsidP="00D058D2">
            <w:pPr>
              <w:rPr>
                <w:i w:val="0"/>
                <w:szCs w:val="26"/>
              </w:rPr>
            </w:pPr>
            <w:r w:rsidRPr="00D058D2">
              <w:rPr>
                <w:i w:val="0"/>
                <w:szCs w:val="26"/>
              </w:rPr>
              <w:t>Missing Meter Readings</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4F8582" w14:textId="48E7E6B4" w:rsidR="00376E4F" w:rsidRPr="00D058D2" w:rsidRDefault="00376E4F" w:rsidP="00D058D2">
            <w:pPr>
              <w:jc w:val="center"/>
              <w:rPr>
                <w:i w:val="0"/>
              </w:rPr>
            </w:pPr>
            <w:r w:rsidRPr="00D058D2">
              <w:rPr>
                <w:i w:val="0"/>
              </w:rPr>
              <w:t>13,722</w:t>
            </w:r>
          </w:p>
        </w:tc>
        <w:tc>
          <w:tcPr>
            <w:tcW w:w="924" w:type="pct"/>
            <w:gridSpan w:val="2"/>
            <w:tcBorders>
              <w:top w:val="single" w:sz="4" w:space="0" w:color="auto"/>
              <w:left w:val="single" w:sz="4" w:space="0" w:color="auto"/>
              <w:bottom w:val="single" w:sz="4" w:space="0" w:color="auto"/>
              <w:right w:val="single" w:sz="4" w:space="0" w:color="auto"/>
            </w:tcBorders>
            <w:vAlign w:val="center"/>
          </w:tcPr>
          <w:p w14:paraId="7BC1B2A6"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0.66%</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EF9632" w14:textId="77777777" w:rsidR="00376E4F" w:rsidRPr="00D058D2" w:rsidRDefault="00376E4F" w:rsidP="00D058D2">
            <w:pPr>
              <w:jc w:val="center"/>
              <w:rPr>
                <w:i w:val="0"/>
              </w:rPr>
            </w:pPr>
            <w:r w:rsidRPr="00D058D2">
              <w:rPr>
                <w:i w:val="0"/>
              </w:rPr>
              <w:t>118</w:t>
            </w:r>
          </w:p>
        </w:tc>
        <w:tc>
          <w:tcPr>
            <w:tcW w:w="924" w:type="pct"/>
            <w:tcBorders>
              <w:top w:val="single" w:sz="4" w:space="0" w:color="auto"/>
              <w:left w:val="single" w:sz="4" w:space="0" w:color="auto"/>
              <w:bottom w:val="single" w:sz="4" w:space="0" w:color="auto"/>
              <w:right w:val="single" w:sz="4" w:space="0" w:color="auto"/>
            </w:tcBorders>
            <w:vAlign w:val="center"/>
          </w:tcPr>
          <w:p w14:paraId="1261DACD"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1.4%</w:t>
            </w:r>
          </w:p>
        </w:tc>
      </w:tr>
      <w:tr w:rsidR="007E3DA0" w14:paraId="1A864782" w14:textId="77777777" w:rsidTr="00CB1847">
        <w:trPr>
          <w:cnfStyle w:val="100000000000" w:firstRow="1" w:lastRow="0" w:firstColumn="0" w:lastColumn="0" w:oddVBand="0" w:evenVBand="0" w:oddHBand="0" w:evenHBand="0" w:firstRowFirstColumn="0" w:firstRowLastColumn="0" w:lastRowFirstColumn="0" w:lastRowLastColumn="0"/>
          <w:cantSplit/>
          <w:trHeight w:val="897"/>
          <w:tblHeader/>
          <w:jc w:val="center"/>
        </w:trPr>
        <w:tc>
          <w:tcPr>
            <w:cnfStyle w:val="001000000100" w:firstRow="0" w:lastRow="0" w:firstColumn="1" w:lastColumn="0" w:oddVBand="0" w:evenVBand="0" w:oddHBand="0" w:evenHBand="0" w:firstRowFirstColumn="1" w:firstRowLastColumn="0" w:lastRowFirstColumn="0" w:lastRowLastColumn="0"/>
            <w:tcW w:w="1306" w:type="pct"/>
            <w:tcBorders>
              <w:top w:val="single" w:sz="4" w:space="0" w:color="auto"/>
              <w:left w:val="single" w:sz="4" w:space="0" w:color="auto"/>
              <w:bottom w:val="single" w:sz="4" w:space="0" w:color="auto"/>
              <w:right w:val="single" w:sz="4" w:space="0" w:color="auto"/>
            </w:tcBorders>
            <w:vAlign w:val="center"/>
          </w:tcPr>
          <w:p w14:paraId="11AF6C91" w14:textId="037F9A01" w:rsidR="007E3DA0" w:rsidRPr="00D058D2" w:rsidRDefault="00E53FBE" w:rsidP="00D058D2">
            <w:pPr>
              <w:rPr>
                <w:i w:val="0"/>
                <w:szCs w:val="26"/>
              </w:rPr>
            </w:pPr>
            <w:r w:rsidRPr="00D058D2">
              <w:rPr>
                <w:i w:val="0"/>
                <w:szCs w:val="26"/>
              </w:rPr>
              <w:t>Missing Observations During Event Hours</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E4B3E5" w14:textId="303F5244" w:rsidR="007E3DA0" w:rsidRPr="00D058D2" w:rsidRDefault="0037519C" w:rsidP="00D058D2">
            <w:pPr>
              <w:jc w:val="center"/>
              <w:rPr>
                <w:i w:val="0"/>
              </w:rPr>
            </w:pPr>
            <w:r w:rsidRPr="00D058D2">
              <w:rPr>
                <w:i w:val="0"/>
              </w:rPr>
              <w:t>66,900</w:t>
            </w:r>
          </w:p>
        </w:tc>
        <w:tc>
          <w:tcPr>
            <w:tcW w:w="924" w:type="pct"/>
            <w:gridSpan w:val="2"/>
            <w:tcBorders>
              <w:top w:val="single" w:sz="4" w:space="0" w:color="auto"/>
              <w:left w:val="single" w:sz="4" w:space="0" w:color="auto"/>
              <w:bottom w:val="single" w:sz="4" w:space="0" w:color="auto"/>
              <w:right w:val="single" w:sz="4" w:space="0" w:color="auto"/>
            </w:tcBorders>
            <w:vAlign w:val="center"/>
          </w:tcPr>
          <w:p w14:paraId="0DD61B08" w14:textId="2BB1271A" w:rsidR="007E3DA0" w:rsidRPr="00D058D2" w:rsidRDefault="0037519C"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3.2%</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D7B647" w14:textId="5C8CD25F" w:rsidR="007E3DA0" w:rsidRPr="00D058D2" w:rsidRDefault="0037519C" w:rsidP="00D058D2">
            <w:pPr>
              <w:jc w:val="center"/>
              <w:rPr>
                <w:i w:val="0"/>
              </w:rPr>
            </w:pPr>
            <w:r w:rsidRPr="00D058D2">
              <w:rPr>
                <w:i w:val="0"/>
              </w:rPr>
              <w:t>710</w:t>
            </w:r>
          </w:p>
        </w:tc>
        <w:tc>
          <w:tcPr>
            <w:tcW w:w="924" w:type="pct"/>
            <w:tcBorders>
              <w:top w:val="single" w:sz="4" w:space="0" w:color="auto"/>
              <w:left w:val="single" w:sz="4" w:space="0" w:color="auto"/>
              <w:bottom w:val="single" w:sz="4" w:space="0" w:color="auto"/>
              <w:right w:val="single" w:sz="4" w:space="0" w:color="auto"/>
            </w:tcBorders>
            <w:vAlign w:val="center"/>
          </w:tcPr>
          <w:p w14:paraId="1378C0B9" w14:textId="5C5265A3" w:rsidR="007E3DA0" w:rsidRPr="00D058D2" w:rsidRDefault="00A42DC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9.1%</w:t>
            </w:r>
          </w:p>
        </w:tc>
      </w:tr>
      <w:tr w:rsidR="00376E4F" w14:paraId="7A6C53F1" w14:textId="77777777" w:rsidTr="00CB1847">
        <w:trPr>
          <w:cnfStyle w:val="100000000000" w:firstRow="1" w:lastRow="0" w:firstColumn="0" w:lastColumn="0" w:oddVBand="0" w:evenVBand="0" w:oddHBand="0" w:evenHBand="0" w:firstRowFirstColumn="0" w:firstRowLastColumn="0" w:lastRowFirstColumn="0" w:lastRowLastColumn="0"/>
          <w:cantSplit/>
          <w:trHeight w:val="897"/>
          <w:tblHeader/>
          <w:jc w:val="center"/>
        </w:trPr>
        <w:tc>
          <w:tcPr>
            <w:cnfStyle w:val="001000000100" w:firstRow="0" w:lastRow="0" w:firstColumn="1" w:lastColumn="0" w:oddVBand="0" w:evenVBand="0" w:oddHBand="0" w:evenHBand="0" w:firstRowFirstColumn="1" w:firstRowLastColumn="0" w:lastRowFirstColumn="0" w:lastRowLastColumn="0"/>
            <w:tcW w:w="1306" w:type="pct"/>
            <w:tcBorders>
              <w:top w:val="single" w:sz="4" w:space="0" w:color="auto"/>
              <w:left w:val="single" w:sz="4" w:space="0" w:color="auto"/>
              <w:bottom w:val="single" w:sz="4" w:space="0" w:color="auto"/>
              <w:right w:val="single" w:sz="4" w:space="0" w:color="auto"/>
            </w:tcBorders>
            <w:vAlign w:val="center"/>
          </w:tcPr>
          <w:p w14:paraId="40FDC9A9" w14:textId="77777777" w:rsidR="00376E4F" w:rsidRPr="00D058D2" w:rsidRDefault="00376E4F" w:rsidP="00D058D2">
            <w:pPr>
              <w:rPr>
                <w:i w:val="0"/>
                <w:szCs w:val="26"/>
              </w:rPr>
            </w:pPr>
            <w:r w:rsidRPr="00D058D2">
              <w:rPr>
                <w:i w:val="0"/>
                <w:szCs w:val="26"/>
              </w:rPr>
              <w:t>First Hour of Study Period</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32E3E98" w14:textId="3CB84171" w:rsidR="00376E4F" w:rsidRPr="00D058D2" w:rsidRDefault="0037519C" w:rsidP="00D058D2">
            <w:pPr>
              <w:jc w:val="center"/>
              <w:rPr>
                <w:i w:val="0"/>
              </w:rPr>
            </w:pPr>
            <w:r w:rsidRPr="00D058D2">
              <w:rPr>
                <w:i w:val="0"/>
              </w:rPr>
              <w:t>17,283</w:t>
            </w:r>
          </w:p>
        </w:tc>
        <w:tc>
          <w:tcPr>
            <w:tcW w:w="924" w:type="pct"/>
            <w:gridSpan w:val="2"/>
            <w:tcBorders>
              <w:top w:val="single" w:sz="4" w:space="0" w:color="auto"/>
              <w:left w:val="single" w:sz="4" w:space="0" w:color="auto"/>
              <w:bottom w:val="single" w:sz="4" w:space="0" w:color="auto"/>
              <w:right w:val="single" w:sz="4" w:space="0" w:color="auto"/>
            </w:tcBorders>
            <w:vAlign w:val="center"/>
          </w:tcPr>
          <w:p w14:paraId="00244422" w14:textId="585EDE65" w:rsidR="00376E4F" w:rsidRPr="00D058D2" w:rsidRDefault="0037519C"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.87</w:t>
            </w:r>
            <w:r w:rsidR="00376E4F" w:rsidRPr="00D058D2">
              <w:rPr>
                <w:i w:val="0"/>
              </w:rPr>
              <w:t>%</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A5689F2" w14:textId="77777777" w:rsidR="00376E4F" w:rsidRPr="00D058D2" w:rsidRDefault="00376E4F" w:rsidP="00D058D2">
            <w:pPr>
              <w:jc w:val="center"/>
              <w:rPr>
                <w:i w:val="0"/>
              </w:rPr>
            </w:pPr>
            <w:r w:rsidRPr="00D058D2">
              <w:rPr>
                <w:i w:val="0"/>
              </w:rPr>
              <w:t>0</w:t>
            </w:r>
          </w:p>
        </w:tc>
        <w:tc>
          <w:tcPr>
            <w:tcW w:w="924" w:type="pct"/>
            <w:tcBorders>
              <w:top w:val="single" w:sz="4" w:space="0" w:color="auto"/>
              <w:left w:val="single" w:sz="4" w:space="0" w:color="auto"/>
              <w:bottom w:val="single" w:sz="4" w:space="0" w:color="auto"/>
              <w:right w:val="single" w:sz="4" w:space="0" w:color="auto"/>
            </w:tcBorders>
            <w:vAlign w:val="center"/>
          </w:tcPr>
          <w:p w14:paraId="34F6C83B"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0%</w:t>
            </w:r>
          </w:p>
        </w:tc>
      </w:tr>
      <w:tr w:rsidR="00376E4F" w14:paraId="0C87F126" w14:textId="77777777" w:rsidTr="00CB1847">
        <w:trPr>
          <w:cnfStyle w:val="100000000000" w:firstRow="1" w:lastRow="0" w:firstColumn="0" w:lastColumn="0" w:oddVBand="0" w:evenVBand="0" w:oddHBand="0" w:evenHBand="0" w:firstRowFirstColumn="0" w:firstRowLastColumn="0" w:lastRowFirstColumn="0" w:lastRowLastColumn="0"/>
          <w:cantSplit/>
          <w:trHeight w:val="897"/>
          <w:tblHeader/>
          <w:jc w:val="center"/>
        </w:trPr>
        <w:tc>
          <w:tcPr>
            <w:cnfStyle w:val="001000000100" w:firstRow="0" w:lastRow="0" w:firstColumn="1" w:lastColumn="0" w:oddVBand="0" w:evenVBand="0" w:oddHBand="0" w:evenHBand="0" w:firstRowFirstColumn="1" w:firstRowLastColumn="0" w:lastRowFirstColumn="0" w:lastRowLastColumn="0"/>
            <w:tcW w:w="1306" w:type="pct"/>
            <w:tcBorders>
              <w:top w:val="single" w:sz="4" w:space="0" w:color="auto"/>
              <w:left w:val="single" w:sz="4" w:space="0" w:color="auto"/>
              <w:bottom w:val="single" w:sz="4" w:space="0" w:color="auto"/>
              <w:right w:val="single" w:sz="4" w:space="0" w:color="auto"/>
            </w:tcBorders>
            <w:vAlign w:val="center"/>
          </w:tcPr>
          <w:p w14:paraId="28DD3150" w14:textId="77777777" w:rsidR="00376E4F" w:rsidRPr="00D058D2" w:rsidRDefault="00376E4F" w:rsidP="00D058D2">
            <w:pPr>
              <w:rPr>
                <w:i w:val="0"/>
                <w:szCs w:val="26"/>
              </w:rPr>
            </w:pPr>
            <w:r w:rsidRPr="00D058D2">
              <w:rPr>
                <w:i w:val="0"/>
                <w:szCs w:val="26"/>
              </w:rPr>
              <w:t>Negative kWh Values</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8B98362" w14:textId="0B6CA30C" w:rsidR="00376E4F" w:rsidRPr="00D058D2" w:rsidRDefault="0037519C" w:rsidP="00D058D2">
            <w:pPr>
              <w:jc w:val="center"/>
              <w:rPr>
                <w:i w:val="0"/>
              </w:rPr>
            </w:pPr>
            <w:r w:rsidRPr="00D058D2">
              <w:rPr>
                <w:i w:val="0"/>
              </w:rPr>
              <w:t>33</w:t>
            </w:r>
          </w:p>
        </w:tc>
        <w:tc>
          <w:tcPr>
            <w:tcW w:w="924" w:type="pct"/>
            <w:gridSpan w:val="2"/>
            <w:tcBorders>
              <w:top w:val="single" w:sz="4" w:space="0" w:color="auto"/>
              <w:left w:val="single" w:sz="4" w:space="0" w:color="auto"/>
              <w:bottom w:val="single" w:sz="4" w:space="0" w:color="auto"/>
              <w:right w:val="single" w:sz="4" w:space="0" w:color="auto"/>
            </w:tcBorders>
            <w:vAlign w:val="center"/>
          </w:tcPr>
          <w:p w14:paraId="0FF21EB8"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0%</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9143B2" w14:textId="77777777" w:rsidR="00376E4F" w:rsidRPr="00D058D2" w:rsidRDefault="00376E4F" w:rsidP="00D058D2">
            <w:pPr>
              <w:jc w:val="center"/>
              <w:rPr>
                <w:i w:val="0"/>
              </w:rPr>
            </w:pPr>
            <w:r w:rsidRPr="00D058D2">
              <w:rPr>
                <w:i w:val="0"/>
              </w:rPr>
              <w:t>0</w:t>
            </w:r>
          </w:p>
        </w:tc>
        <w:tc>
          <w:tcPr>
            <w:tcW w:w="924" w:type="pct"/>
            <w:tcBorders>
              <w:top w:val="single" w:sz="4" w:space="0" w:color="auto"/>
              <w:left w:val="single" w:sz="4" w:space="0" w:color="auto"/>
              <w:bottom w:val="single" w:sz="4" w:space="0" w:color="auto"/>
              <w:right w:val="single" w:sz="4" w:space="0" w:color="auto"/>
            </w:tcBorders>
            <w:vAlign w:val="center"/>
          </w:tcPr>
          <w:p w14:paraId="1DDEEF1D"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0%</w:t>
            </w:r>
          </w:p>
        </w:tc>
      </w:tr>
      <w:tr w:rsidR="00376E4F" w14:paraId="47855332" w14:textId="77777777" w:rsidTr="00CB1847">
        <w:trPr>
          <w:cnfStyle w:val="100000000000" w:firstRow="1" w:lastRow="0" w:firstColumn="0" w:lastColumn="0" w:oddVBand="0" w:evenVBand="0" w:oddHBand="0" w:evenHBand="0" w:firstRowFirstColumn="0" w:firstRowLastColumn="0" w:lastRowFirstColumn="0" w:lastRowLastColumn="0"/>
          <w:cantSplit/>
          <w:trHeight w:val="897"/>
          <w:tblHeader/>
          <w:jc w:val="center"/>
        </w:trPr>
        <w:tc>
          <w:tcPr>
            <w:cnfStyle w:val="001000000100" w:firstRow="0" w:lastRow="0" w:firstColumn="1" w:lastColumn="0" w:oddVBand="0" w:evenVBand="0" w:oddHBand="0" w:evenHBand="0" w:firstRowFirstColumn="1" w:firstRowLastColumn="0" w:lastRowFirstColumn="0" w:lastRowLastColumn="0"/>
            <w:tcW w:w="1306" w:type="pct"/>
            <w:tcBorders>
              <w:top w:val="single" w:sz="4" w:space="0" w:color="auto"/>
              <w:left w:val="single" w:sz="4" w:space="0" w:color="auto"/>
              <w:bottom w:val="single" w:sz="4" w:space="0" w:color="auto"/>
              <w:right w:val="single" w:sz="4" w:space="0" w:color="auto"/>
            </w:tcBorders>
            <w:vAlign w:val="center"/>
          </w:tcPr>
          <w:p w14:paraId="4038DD0B" w14:textId="77777777" w:rsidR="00376E4F" w:rsidRPr="00D058D2" w:rsidRDefault="00376E4F" w:rsidP="00D058D2">
            <w:pPr>
              <w:rPr>
                <w:i w:val="0"/>
                <w:szCs w:val="26"/>
              </w:rPr>
            </w:pPr>
            <w:r w:rsidRPr="00D058D2">
              <w:rPr>
                <w:i w:val="0"/>
                <w:szCs w:val="26"/>
              </w:rPr>
              <w:t>Removing Outliers</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84C862" w14:textId="08854BB6" w:rsidR="00376E4F" w:rsidRPr="00D058D2" w:rsidRDefault="0037519C" w:rsidP="00D058D2">
            <w:pPr>
              <w:jc w:val="center"/>
              <w:rPr>
                <w:i w:val="0"/>
              </w:rPr>
            </w:pPr>
            <w:r w:rsidRPr="00D058D2">
              <w:rPr>
                <w:i w:val="0"/>
              </w:rPr>
              <w:t>120</w:t>
            </w:r>
          </w:p>
        </w:tc>
        <w:tc>
          <w:tcPr>
            <w:tcW w:w="924" w:type="pct"/>
            <w:gridSpan w:val="2"/>
            <w:tcBorders>
              <w:top w:val="single" w:sz="4" w:space="0" w:color="auto"/>
              <w:left w:val="single" w:sz="4" w:space="0" w:color="auto"/>
              <w:bottom w:val="single" w:sz="4" w:space="0" w:color="auto"/>
              <w:right w:val="single" w:sz="4" w:space="0" w:color="auto"/>
            </w:tcBorders>
            <w:vAlign w:val="center"/>
          </w:tcPr>
          <w:p w14:paraId="61084C30"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0%</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5FBF8E" w14:textId="49FC928D" w:rsidR="00376E4F" w:rsidRPr="00D058D2" w:rsidRDefault="0037519C" w:rsidP="00D058D2">
            <w:pPr>
              <w:jc w:val="center"/>
              <w:rPr>
                <w:i w:val="0"/>
              </w:rPr>
            </w:pPr>
            <w:r w:rsidRPr="00D058D2">
              <w:rPr>
                <w:i w:val="0"/>
              </w:rPr>
              <w:t>1</w:t>
            </w:r>
          </w:p>
        </w:tc>
        <w:tc>
          <w:tcPr>
            <w:tcW w:w="924" w:type="pct"/>
            <w:tcBorders>
              <w:top w:val="single" w:sz="4" w:space="0" w:color="auto"/>
              <w:left w:val="single" w:sz="4" w:space="0" w:color="auto"/>
              <w:bottom w:val="single" w:sz="4" w:space="0" w:color="auto"/>
              <w:right w:val="single" w:sz="4" w:space="0" w:color="auto"/>
            </w:tcBorders>
            <w:vAlign w:val="center"/>
          </w:tcPr>
          <w:p w14:paraId="7244768F" w14:textId="77777777" w:rsidR="00376E4F" w:rsidRPr="00D058D2" w:rsidRDefault="00376E4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.01%</w:t>
            </w:r>
          </w:p>
        </w:tc>
      </w:tr>
      <w:tr w:rsidR="00376E4F" w14:paraId="02456360" w14:textId="77777777" w:rsidTr="00CB1847">
        <w:trPr>
          <w:cnfStyle w:val="100000000000" w:firstRow="1" w:lastRow="0" w:firstColumn="0" w:lastColumn="0" w:oddVBand="0" w:evenVBand="0" w:oddHBand="0" w:evenHBand="0" w:firstRowFirstColumn="0" w:firstRowLastColumn="0" w:lastRowFirstColumn="0" w:lastRowLastColumn="0"/>
          <w:cantSplit/>
          <w:trHeight w:val="897"/>
          <w:tblHeader/>
          <w:jc w:val="center"/>
        </w:trPr>
        <w:tc>
          <w:tcPr>
            <w:cnfStyle w:val="001000000100" w:firstRow="0" w:lastRow="0" w:firstColumn="1" w:lastColumn="0" w:oddVBand="0" w:evenVBand="0" w:oddHBand="0" w:evenHBand="0" w:firstRowFirstColumn="1" w:firstRowLastColumn="0" w:lastRowFirstColumn="0" w:lastRowLastColumn="0"/>
            <w:tcW w:w="1306" w:type="pct"/>
            <w:tcBorders>
              <w:top w:val="single" w:sz="4" w:space="0" w:color="auto"/>
              <w:left w:val="single" w:sz="4" w:space="0" w:color="auto"/>
              <w:bottom w:val="single" w:sz="4" w:space="0" w:color="auto"/>
              <w:right w:val="single" w:sz="4" w:space="0" w:color="auto"/>
            </w:tcBorders>
            <w:vAlign w:val="center"/>
          </w:tcPr>
          <w:p w14:paraId="60D579C2" w14:textId="77777777" w:rsidR="00376E4F" w:rsidRPr="00D058D2" w:rsidRDefault="00376E4F" w:rsidP="00D058D2">
            <w:pPr>
              <w:rPr>
                <w:i w:val="0"/>
                <w:szCs w:val="26"/>
              </w:rPr>
            </w:pPr>
            <w:r w:rsidRPr="00D058D2">
              <w:rPr>
                <w:i w:val="0"/>
                <w:szCs w:val="26"/>
              </w:rPr>
              <w:t>Total</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ACE416" w14:textId="06F69D1C" w:rsidR="00376E4F" w:rsidRPr="00D058D2" w:rsidRDefault="00A42DCF" w:rsidP="00D058D2">
            <w:pPr>
              <w:jc w:val="center"/>
              <w:rPr>
                <w:i w:val="0"/>
              </w:rPr>
            </w:pPr>
            <w:r w:rsidRPr="00D058D2">
              <w:rPr>
                <w:i w:val="0"/>
              </w:rPr>
              <w:t>281,595</w:t>
            </w:r>
          </w:p>
        </w:tc>
        <w:tc>
          <w:tcPr>
            <w:tcW w:w="924" w:type="pct"/>
            <w:gridSpan w:val="2"/>
            <w:tcBorders>
              <w:top w:val="single" w:sz="4" w:space="0" w:color="auto"/>
              <w:left w:val="single" w:sz="4" w:space="0" w:color="auto"/>
              <w:bottom w:val="single" w:sz="4" w:space="0" w:color="auto"/>
              <w:right w:val="single" w:sz="4" w:space="0" w:color="auto"/>
            </w:tcBorders>
            <w:vAlign w:val="center"/>
          </w:tcPr>
          <w:p w14:paraId="1BB70D51" w14:textId="2D4B3EA4" w:rsidR="00376E4F" w:rsidRPr="00D058D2" w:rsidRDefault="00A42DC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13.1</w:t>
            </w:r>
            <w:r w:rsidR="00376E4F" w:rsidRPr="00D058D2">
              <w:rPr>
                <w:i w:val="0"/>
              </w:rPr>
              <w:t>%</w:t>
            </w:r>
          </w:p>
        </w:tc>
        <w:tc>
          <w:tcPr>
            <w:cnfStyle w:val="000010000000" w:firstRow="0" w:lastRow="0" w:firstColumn="0" w:lastColumn="0" w:oddVBand="1" w:evenVBand="0" w:oddHBand="0" w:evenHBand="0" w:firstRowFirstColumn="0" w:firstRowLastColumn="0" w:lastRowFirstColumn="0" w:lastRowLastColumn="0"/>
            <w:tcW w:w="92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869080" w14:textId="45A76E63" w:rsidR="00376E4F" w:rsidRPr="00D058D2" w:rsidRDefault="007E68BC" w:rsidP="00D058D2">
            <w:pPr>
              <w:jc w:val="center"/>
              <w:rPr>
                <w:i w:val="0"/>
              </w:rPr>
            </w:pPr>
            <w:r>
              <w:rPr>
                <w:i w:val="0"/>
              </w:rPr>
              <w:t>1,390</w:t>
            </w:r>
          </w:p>
        </w:tc>
        <w:tc>
          <w:tcPr>
            <w:tcW w:w="924" w:type="pct"/>
            <w:tcBorders>
              <w:top w:val="single" w:sz="4" w:space="0" w:color="auto"/>
              <w:left w:val="single" w:sz="4" w:space="0" w:color="auto"/>
              <w:bottom w:val="single" w:sz="4" w:space="0" w:color="auto"/>
              <w:right w:val="single" w:sz="4" w:space="0" w:color="auto"/>
            </w:tcBorders>
            <w:vAlign w:val="center"/>
          </w:tcPr>
          <w:p w14:paraId="3D62618E" w14:textId="649AB940" w:rsidR="00376E4F" w:rsidRPr="00D058D2" w:rsidRDefault="00A42DCF" w:rsidP="00D058D2">
            <w:pPr>
              <w:jc w:val="center"/>
              <w:cnfStyle w:val="100000000000" w:firstRow="1" w:lastRow="0" w:firstColumn="0" w:lastColumn="0" w:oddVBand="0" w:evenVBand="0" w:oddHBand="0" w:evenHBand="0" w:firstRowFirstColumn="0" w:firstRowLastColumn="0" w:lastRowFirstColumn="0" w:lastRowLastColumn="0"/>
              <w:rPr>
                <w:i w:val="0"/>
              </w:rPr>
            </w:pPr>
            <w:r w:rsidRPr="00D058D2">
              <w:rPr>
                <w:i w:val="0"/>
              </w:rPr>
              <w:t>15.8</w:t>
            </w:r>
            <w:r w:rsidR="00376E4F" w:rsidRPr="00D058D2">
              <w:rPr>
                <w:i w:val="0"/>
              </w:rPr>
              <w:t>%</w:t>
            </w:r>
          </w:p>
        </w:tc>
      </w:tr>
    </w:tbl>
    <w:p w14:paraId="6964FBB3" w14:textId="27108432" w:rsidR="00576D44" w:rsidRDefault="00576D44" w:rsidP="001B3C05"/>
    <w:p w14:paraId="161C0F40" w14:textId="7D8F6943" w:rsidR="001B3C05" w:rsidRDefault="006907B3" w:rsidP="001B3C05">
      <w:pPr>
        <w:pStyle w:val="Heading2"/>
      </w:pPr>
      <w:bookmarkStart w:id="166" w:name="_Toc518047640"/>
      <w:r>
        <w:t>Modelling Approach</w:t>
      </w:r>
      <w:bookmarkEnd w:id="166"/>
    </w:p>
    <w:p w14:paraId="5B116270" w14:textId="62814AC9" w:rsidR="00591520" w:rsidRDefault="00DA713F" w:rsidP="006907B3">
      <w:r>
        <w:t xml:space="preserve">The load </w:t>
      </w:r>
      <w:r w:rsidR="007E68BC">
        <w:t xml:space="preserve">and net electricity </w:t>
      </w:r>
      <w:r>
        <w:t>impacts of the program were estimated through two modelling approaches:</w:t>
      </w:r>
    </w:p>
    <w:p w14:paraId="06E95475" w14:textId="34B6EDCB" w:rsidR="00591520" w:rsidRDefault="00591520" w:rsidP="00591520">
      <w:pPr>
        <w:ind w:firstLine="720"/>
      </w:pPr>
      <w:r>
        <w:t xml:space="preserve">1) </w:t>
      </w:r>
      <w:r w:rsidR="00942D66">
        <w:t>Simple Difference (SD) m</w:t>
      </w:r>
      <w:r w:rsidR="00DA713F">
        <w:t>ode</w:t>
      </w:r>
      <w:r w:rsidR="00942D66">
        <w:t>l</w:t>
      </w:r>
      <w:r w:rsidR="00DA713F">
        <w:t xml:space="preserve"> </w:t>
      </w:r>
    </w:p>
    <w:p w14:paraId="671B2C25" w14:textId="5B81109B" w:rsidR="00591520" w:rsidRDefault="00591520" w:rsidP="00591520">
      <w:pPr>
        <w:ind w:firstLine="720"/>
      </w:pPr>
      <w:r>
        <w:t xml:space="preserve">2) </w:t>
      </w:r>
      <w:r w:rsidR="00942D66">
        <w:t>Two-Way Fixed E</w:t>
      </w:r>
      <w:r w:rsidR="00DA713F">
        <w:t>ffects</w:t>
      </w:r>
      <w:r w:rsidR="00942D66">
        <w:t xml:space="preserve"> (TWFE)</w:t>
      </w:r>
      <w:r w:rsidR="00DA713F">
        <w:t xml:space="preserve"> model.</w:t>
      </w:r>
    </w:p>
    <w:p w14:paraId="01C617B8" w14:textId="7FE9B7A8" w:rsidR="006907B3" w:rsidRPr="006907B3" w:rsidRDefault="00107A89" w:rsidP="006907B3">
      <w:r>
        <w:lastRenderedPageBreak/>
        <w:t>The preferred specification wa</w:t>
      </w:r>
      <w:r w:rsidR="00DA713F">
        <w:t xml:space="preserve">s the </w:t>
      </w:r>
      <w:r w:rsidR="00942D66">
        <w:t>TWFE</w:t>
      </w:r>
      <w:r w:rsidR="00DA713F">
        <w:t xml:space="preserve"> model, but both models generate </w:t>
      </w:r>
      <w:r w:rsidR="007E68BC">
        <w:t>unbiased or consistent estimators</w:t>
      </w:r>
      <w:r w:rsidR="00591520">
        <w:t xml:space="preserve"> </w:t>
      </w:r>
      <w:r w:rsidR="007E68BC">
        <w:t>for</w:t>
      </w:r>
      <w:r w:rsidR="00591520">
        <w:t xml:space="preserve"> the treatment effect. The SD model was included </w:t>
      </w:r>
      <w:r w:rsidR="007F705B">
        <w:t>as a</w:t>
      </w:r>
      <w:r w:rsidR="00591520">
        <w:t xml:space="preserve"> robustn</w:t>
      </w:r>
      <w:r w:rsidR="00746228">
        <w:t xml:space="preserve">ess check for </w:t>
      </w:r>
      <w:r>
        <w:t xml:space="preserve">the </w:t>
      </w:r>
      <w:r w:rsidR="00591520">
        <w:t>TWFE model</w:t>
      </w:r>
      <w:r>
        <w:t>’s results</w:t>
      </w:r>
      <w:r w:rsidR="00591520">
        <w:t xml:space="preserve">. </w:t>
      </w:r>
      <w:r w:rsidR="00DA713F">
        <w:t xml:space="preserve"> </w:t>
      </w:r>
    </w:p>
    <w:p w14:paraId="2C01EBC6" w14:textId="45B3FB77" w:rsidR="006907B3" w:rsidRDefault="006907B3" w:rsidP="006907B3">
      <w:pPr>
        <w:pStyle w:val="Heading3"/>
      </w:pPr>
      <w:bookmarkStart w:id="167" w:name="_Toc518047641"/>
      <w:r>
        <w:t>Simple Difference</w:t>
      </w:r>
      <w:r w:rsidR="00B624A5">
        <w:t xml:space="preserve"> Model</w:t>
      </w:r>
      <w:bookmarkEnd w:id="167"/>
    </w:p>
    <w:p w14:paraId="24C2D707" w14:textId="07DBF7EA" w:rsidR="00876B66" w:rsidRDefault="000D278D" w:rsidP="00876B66">
      <w:r>
        <w:t>In an RCT, a simple difference (</w:t>
      </w:r>
      <w:r w:rsidR="00C32C3B">
        <w:t>SD</w:t>
      </w:r>
      <w:r w:rsidR="008B705D">
        <w:t>)</w:t>
      </w:r>
      <w:r w:rsidR="00C32C3B">
        <w:t xml:space="preserve"> model</w:t>
      </w:r>
      <w:r w:rsidR="0039448E">
        <w:t xml:space="preserve"> generate</w:t>
      </w:r>
      <w:r w:rsidR="008B705D">
        <w:t>s</w:t>
      </w:r>
      <w:r w:rsidR="007E68BC">
        <w:t xml:space="preserve"> an unbiased estimator</w:t>
      </w:r>
      <w:r w:rsidR="00876B66">
        <w:t xml:space="preserve"> of the average treatment effect.</w:t>
      </w:r>
      <w:r w:rsidR="001B2DB0">
        <w:t xml:space="preserve"> </w:t>
      </w:r>
      <w:r w:rsidR="00746228">
        <w:t>Hourly</w:t>
      </w:r>
      <w:r w:rsidR="00591520">
        <w:t xml:space="preserve"> treatment effect</w:t>
      </w:r>
      <w:r w:rsidR="00746228">
        <w:t xml:space="preserve">s </w:t>
      </w:r>
      <w:r w:rsidR="00D058D2" w:rsidRPr="00D058D2">
        <w:t xml:space="preserve">were estimated </w:t>
      </w:r>
      <w:r>
        <w:t xml:space="preserve">by applying the SD model to </w:t>
      </w:r>
      <w:r w:rsidR="00746228">
        <w:t xml:space="preserve">each hour of the </w:t>
      </w:r>
      <w:r w:rsidR="00AC0159">
        <w:t xml:space="preserve">6-hour </w:t>
      </w:r>
      <w:r w:rsidR="00D058D2">
        <w:t>e</w:t>
      </w:r>
      <w:r w:rsidR="00746228">
        <w:t>v</w:t>
      </w:r>
      <w:r w:rsidR="00D058D2">
        <w:t>ent p</w:t>
      </w:r>
      <w:r w:rsidR="00746228">
        <w:t>eriod</w:t>
      </w:r>
      <w:r w:rsidR="00591520">
        <w:t xml:space="preserve"> for the July and August event days. </w:t>
      </w:r>
    </w:p>
    <w:p w14:paraId="3C546ADF" w14:textId="1CC27512" w:rsidR="007B73AB" w:rsidRDefault="00591520" w:rsidP="00876B66">
      <w:r>
        <w:t>The RCT does not imply the errors</w:t>
      </w:r>
      <w:r w:rsidR="00C32C3B">
        <w:t xml:space="preserve"> in the SD model</w:t>
      </w:r>
      <w:r>
        <w:t xml:space="preserve"> are independ</w:t>
      </w:r>
      <w:r w:rsidR="00B91C6E">
        <w:t xml:space="preserve">ent and identically distributed. </w:t>
      </w:r>
      <w:r>
        <w:t xml:space="preserve">The errors in the SD model </w:t>
      </w:r>
      <w:r w:rsidR="00C32C3B">
        <w:t>were</w:t>
      </w:r>
      <w:r>
        <w:t xml:space="preserve"> clustered at the zip code level to account for error</w:t>
      </w:r>
      <w:r w:rsidR="0039448E">
        <w:t xml:space="preserve"> correlation</w:t>
      </w:r>
      <w:r w:rsidR="000D278D">
        <w:t xml:space="preserve"> within</w:t>
      </w:r>
      <w:r w:rsidR="0039448E">
        <w:t xml:space="preserve"> zip codes. </w:t>
      </w:r>
      <w:r w:rsidR="00096208">
        <w:t xml:space="preserve">The SD model is described in equation 1. </w:t>
      </w:r>
    </w:p>
    <w:p w14:paraId="5DE110C0" w14:textId="6198F796" w:rsidR="009C34DA" w:rsidRDefault="009C34DA" w:rsidP="009C34DA">
      <w:pPr>
        <w:pStyle w:val="Caption"/>
        <w:keepNext/>
        <w:jc w:val="center"/>
      </w:pPr>
      <w:r>
        <w:t xml:space="preserve">Equation </w:t>
      </w:r>
      <w:r w:rsidR="0059424B">
        <w:rPr>
          <w:noProof/>
        </w:rPr>
        <w:fldChar w:fldCharType="begin"/>
      </w:r>
      <w:r w:rsidR="0059424B">
        <w:rPr>
          <w:noProof/>
        </w:rPr>
        <w:instrText xml:space="preserve"> SEQ Equation \* ARABIC </w:instrText>
      </w:r>
      <w:r w:rsidR="0059424B">
        <w:rPr>
          <w:noProof/>
        </w:rPr>
        <w:fldChar w:fldCharType="separate"/>
      </w:r>
      <w:r w:rsidR="00F73602">
        <w:rPr>
          <w:noProof/>
        </w:rPr>
        <w:t>1</w:t>
      </w:r>
      <w:r w:rsidR="0059424B">
        <w:rPr>
          <w:noProof/>
        </w:rPr>
        <w:fldChar w:fldCharType="end"/>
      </w:r>
    </w:p>
    <w:p w14:paraId="3E9C19A8" w14:textId="31E87543" w:rsidR="008556BD" w:rsidRDefault="00596302" w:rsidP="008556BD">
      <w:pPr>
        <w:keepNext/>
        <w:jc w:val="center"/>
      </w:pPr>
      <m:oMathPara>
        <m:oMath>
          <m:sSub>
            <m:sSubPr>
              <m:ctrlPr>
                <w:rPr>
                  <w:rFonts w:ascii="Cambria Math" w:hAnsi="Cambria Math"/>
                  <w:b/>
                  <w:i/>
                </w:rPr>
              </m:ctrlPr>
            </m:sSubPr>
            <m:e>
              <m:r>
                <m:rPr>
                  <m:sty m:val="bi"/>
                </m:rPr>
                <w:rPr>
                  <w:rFonts w:ascii="Cambria Math" w:hAnsi="Cambria Math"/>
                </w:rPr>
                <m:t>UPH</m:t>
              </m:r>
            </m:e>
            <m:sub>
              <m:r>
                <m:rPr>
                  <m:sty m:val="bi"/>
                </m:rPr>
                <w:rPr>
                  <w:rFonts w:ascii="Cambria Math" w:hAnsi="Cambria Math"/>
                </w:rPr>
                <m:t>i</m:t>
              </m:r>
            </m:sub>
          </m:sSub>
          <m:r>
            <m:rPr>
              <m:sty m:val="bi"/>
            </m:rPr>
            <w:rPr>
              <w:rFonts w:ascii="Cambria Math" w:hAnsi="Cambria Math"/>
            </w:rPr>
            <m:t xml:space="preserve">= α+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treat</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cr m:val="script"/>
                  <m:sty m:val="bi"/>
                </m:rPr>
                <w:rPr>
                  <w:rFonts w:ascii="Cambria Math" w:hAnsi="Cambria Math"/>
                </w:rPr>
                <m:t>E</m:t>
              </m:r>
            </m:e>
            <m:sub>
              <m:r>
                <m:rPr>
                  <m:sty m:val="bi"/>
                </m:rPr>
                <w:rPr>
                  <w:rFonts w:ascii="Cambria Math" w:hAnsi="Cambria Math"/>
                </w:rPr>
                <m:t>i</m:t>
              </m:r>
            </m:sub>
          </m:sSub>
        </m:oMath>
      </m:oMathPara>
    </w:p>
    <w:p w14:paraId="4291353A" w14:textId="77777777" w:rsidR="00876B66" w:rsidRDefault="00876B66" w:rsidP="00876B66">
      <w:pPr>
        <w:rPr>
          <w:b/>
        </w:rPr>
      </w:pPr>
      <w:r>
        <w:rPr>
          <w:b/>
        </w:rPr>
        <w:t>Where:</w:t>
      </w:r>
    </w:p>
    <w:p w14:paraId="57B3CCCF" w14:textId="6B11FBB1" w:rsidR="00876B66" w:rsidRDefault="00876B66" w:rsidP="00876B66">
      <w:proofErr w:type="gramStart"/>
      <w:r w:rsidRPr="000C4506">
        <w:rPr>
          <w:b/>
        </w:rPr>
        <w:t>UPH</w:t>
      </w:r>
      <w:r w:rsidRPr="00F34E8B">
        <w:rPr>
          <w:rFonts w:ascii="Times New Roman" w:hAnsi="Times New Roman" w:cs="Times New Roman"/>
          <w:b/>
          <w:sz w:val="28"/>
          <w:szCs w:val="28"/>
          <w:vertAlign w:val="subscript"/>
        </w:rPr>
        <w:t>i</w:t>
      </w:r>
      <w:r>
        <w:rPr>
          <w:rFonts w:ascii="Times New Roman" w:hAnsi="Times New Roman" w:cs="Times New Roman"/>
          <w:b/>
          <w:sz w:val="28"/>
          <w:szCs w:val="28"/>
          <w:vertAlign w:val="subscript"/>
        </w:rPr>
        <w:t xml:space="preserve"> </w:t>
      </w:r>
      <w:r w:rsidRPr="000C4506">
        <w:rPr>
          <w:b/>
        </w:rPr>
        <w:t>:</w:t>
      </w:r>
      <w:proofErr w:type="gramEnd"/>
      <w:r w:rsidR="00B92549">
        <w:t xml:space="preserve">  H</w:t>
      </w:r>
      <w:r>
        <w:t xml:space="preserve">ourly electricity consumption for </w:t>
      </w:r>
      <w:r w:rsidR="00545B02">
        <w:t>participant</w:t>
      </w:r>
      <w:r w:rsidR="000D278D">
        <w:t xml:space="preserve"> i</w:t>
      </w:r>
      <w:r w:rsidR="00545B02">
        <w:t>.</w:t>
      </w:r>
      <w:r>
        <w:t xml:space="preserve"> </w:t>
      </w:r>
    </w:p>
    <w:p w14:paraId="27C4F9C4" w14:textId="46176B25" w:rsidR="00876B66" w:rsidRDefault="00876B66" w:rsidP="00876B66">
      <w:r w:rsidRPr="00F02292">
        <w:rPr>
          <w:b/>
        </w:rPr>
        <w:sym w:font="Symbol" w:char="F061"/>
      </w:r>
      <w:r w:rsidRPr="00F02292">
        <w:t>:</w:t>
      </w:r>
      <w:r>
        <w:t xml:space="preserve"> </w:t>
      </w:r>
      <w:r w:rsidR="00B92549">
        <w:t>Regression</w:t>
      </w:r>
      <w:r>
        <w:t xml:space="preserve"> intercept.</w:t>
      </w:r>
    </w:p>
    <w:p w14:paraId="0B7634A0" w14:textId="0B0FF349" w:rsidR="00B92549" w:rsidRPr="007848CD" w:rsidRDefault="00596302" w:rsidP="00876B66">
      <w:pPr>
        <w:rPr>
          <w:b/>
        </w:rPr>
      </w:pPr>
      <m:oMath>
        <m:sSub>
          <m:sSubPr>
            <m:ctrlPr>
              <w:rPr>
                <w:rFonts w:ascii="Cambria Math" w:hAnsi="Cambria Math"/>
                <w:b/>
              </w:rPr>
            </m:ctrlPr>
          </m:sSubPr>
          <m:e>
            <m:r>
              <m:rPr>
                <m:sty m:val="b"/>
              </m:rPr>
              <w:rPr>
                <w:rFonts w:ascii="Cambria Math" w:hAnsi="Cambria Math"/>
              </w:rPr>
              <m:t>treat</m:t>
            </m:r>
          </m:e>
          <m:sub>
            <m:r>
              <m:rPr>
                <m:sty m:val="b"/>
              </m:rPr>
              <w:rPr>
                <w:rFonts w:ascii="Cambria Math" w:hAnsi="Cambria Math"/>
              </w:rPr>
              <m:t>i</m:t>
            </m:r>
          </m:sub>
        </m:sSub>
      </m:oMath>
      <w:r w:rsidR="007848CD" w:rsidRPr="007E68BC">
        <w:rPr>
          <w:rFonts w:eastAsiaTheme="minorEastAsia"/>
          <w:b/>
          <w:i/>
        </w:rPr>
        <w:t>:</w:t>
      </w:r>
      <w:r w:rsidR="00DA6ED4">
        <w:rPr>
          <w:rFonts w:eastAsiaTheme="minorEastAsia"/>
          <w:b/>
        </w:rPr>
        <w:t xml:space="preserve"> </w:t>
      </w:r>
      <w:r w:rsidR="00C41536" w:rsidRPr="00C41536">
        <w:rPr>
          <w:rFonts w:eastAsiaTheme="minorEastAsia"/>
        </w:rPr>
        <w:t>An indicator variable that takes the value of 1 for a treatment customer and 0 otherwise.</w:t>
      </w:r>
    </w:p>
    <w:p w14:paraId="4AAEA281" w14:textId="7A34E926" w:rsidR="00876B66" w:rsidRPr="00F02292" w:rsidRDefault="00876B66" w:rsidP="00876B66">
      <w:pPr>
        <w:rPr>
          <w:rFonts w:cstheme="minorHAnsi"/>
          <w:szCs w:val="24"/>
        </w:rPr>
      </w:pPr>
      <w:r w:rsidRPr="007E68BC">
        <w:rPr>
          <w:b/>
        </w:rPr>
        <w:sym w:font="Symbol" w:char="F062"/>
      </w:r>
      <w:r w:rsidRPr="007E68BC">
        <w:rPr>
          <w:rFonts w:ascii="Times New Roman" w:hAnsi="Times New Roman" w:cs="Times New Roman"/>
          <w:b/>
          <w:sz w:val="28"/>
          <w:szCs w:val="28"/>
          <w:vertAlign w:val="subscript"/>
        </w:rPr>
        <w:t>1</w:t>
      </w:r>
      <w:r w:rsidR="00AC0159">
        <w:rPr>
          <w:rFonts w:cstheme="minorHAnsi"/>
          <w:szCs w:val="24"/>
        </w:rPr>
        <w:t>: E</w:t>
      </w:r>
      <w:r>
        <w:rPr>
          <w:rFonts w:cstheme="minorHAnsi"/>
          <w:szCs w:val="24"/>
        </w:rPr>
        <w:t>stimate of the average treatment effect</w:t>
      </w:r>
      <w:r w:rsidR="00545B02">
        <w:rPr>
          <w:rFonts w:cstheme="minorHAnsi"/>
          <w:szCs w:val="24"/>
        </w:rPr>
        <w:t>.</w:t>
      </w:r>
      <w:r>
        <w:rPr>
          <w:rFonts w:cstheme="minorHAnsi"/>
          <w:szCs w:val="24"/>
        </w:rPr>
        <w:t xml:space="preserve"> </w:t>
      </w:r>
    </w:p>
    <w:p w14:paraId="6EF32373" w14:textId="2BF1B26F" w:rsidR="00B624A5" w:rsidRPr="0039448E" w:rsidRDefault="00596302" w:rsidP="00B624A5">
      <w:pPr>
        <w:rPr>
          <w:rFonts w:cstheme="minorHAnsi"/>
          <w:szCs w:val="24"/>
        </w:rPr>
      </w:pPr>
      <m:oMath>
        <m:sSub>
          <m:sSubPr>
            <m:ctrlPr>
              <w:rPr>
                <w:rFonts w:ascii="Cambria Math" w:hAnsi="Cambria Math"/>
                <w:b/>
                <w:i/>
              </w:rPr>
            </m:ctrlPr>
          </m:sSubPr>
          <m:e>
            <m:r>
              <m:rPr>
                <m:scr m:val="script"/>
                <m:sty m:val="bi"/>
              </m:rPr>
              <w:rPr>
                <w:rFonts w:ascii="Cambria Math" w:hAnsi="Cambria Math"/>
              </w:rPr>
              <m:t>E</m:t>
            </m:r>
          </m:e>
          <m:sub>
            <m:r>
              <m:rPr>
                <m:sty m:val="bi"/>
              </m:rPr>
              <w:rPr>
                <w:rFonts w:ascii="Cambria Math" w:hAnsi="Cambria Math"/>
              </w:rPr>
              <m:t>i</m:t>
            </m:r>
          </m:sub>
        </m:sSub>
      </m:oMath>
      <w:r w:rsidR="00876B66">
        <w:rPr>
          <w:rFonts w:cstheme="minorHAnsi"/>
          <w:szCs w:val="24"/>
        </w:rPr>
        <w:t xml:space="preserve">: </w:t>
      </w:r>
      <w:r w:rsidR="002944AB">
        <w:rPr>
          <w:rFonts w:cstheme="minorHAnsi"/>
          <w:szCs w:val="24"/>
        </w:rPr>
        <w:t>The</w:t>
      </w:r>
      <w:r w:rsidR="00876B66">
        <w:rPr>
          <w:rFonts w:cstheme="minorHAnsi"/>
          <w:szCs w:val="24"/>
        </w:rPr>
        <w:t xml:space="preserve"> error term for </w:t>
      </w:r>
      <w:r w:rsidR="00545B02">
        <w:rPr>
          <w:rFonts w:cstheme="minorHAnsi"/>
          <w:szCs w:val="24"/>
        </w:rPr>
        <w:t>participant</w:t>
      </w:r>
      <w:r w:rsidR="000D278D">
        <w:rPr>
          <w:rFonts w:cstheme="minorHAnsi"/>
          <w:szCs w:val="24"/>
        </w:rPr>
        <w:t xml:space="preserve"> i</w:t>
      </w:r>
      <w:r w:rsidR="0039448E">
        <w:rPr>
          <w:rFonts w:cstheme="minorHAnsi"/>
          <w:szCs w:val="24"/>
        </w:rPr>
        <w:t>.</w:t>
      </w:r>
    </w:p>
    <w:p w14:paraId="5D93C509" w14:textId="25983C27" w:rsidR="00B624A5" w:rsidRDefault="00B624A5" w:rsidP="00B624A5">
      <w:pPr>
        <w:pStyle w:val="Heading3"/>
      </w:pPr>
      <w:bookmarkStart w:id="168" w:name="_Toc518047642"/>
      <w:r>
        <w:t>Two-Way Fixed Effects Model</w:t>
      </w:r>
      <w:bookmarkEnd w:id="168"/>
    </w:p>
    <w:p w14:paraId="34378F49" w14:textId="73A2BB15" w:rsidR="0049093C" w:rsidRDefault="0039448E" w:rsidP="007B73AB">
      <w:r>
        <w:t>The TWFE model utilized</w:t>
      </w:r>
      <w:r w:rsidR="000054C3">
        <w:t xml:space="preserve"> panel data with customer cross-sections at hourly time intervals. </w:t>
      </w:r>
      <w:r>
        <w:t>The TWFE specification included</w:t>
      </w:r>
      <w:r w:rsidR="00FE36F9">
        <w:t xml:space="preserve"> </w:t>
      </w:r>
      <w:r w:rsidR="00591520">
        <w:t>a fixed effect at the customer level and a fixed effect for each hour in the study period</w:t>
      </w:r>
      <w:r w:rsidR="00FE36F9">
        <w:t xml:space="preserve">. The customer fixed effect </w:t>
      </w:r>
      <w:r>
        <w:t>controlled</w:t>
      </w:r>
      <w:r w:rsidR="00FE36F9">
        <w:t xml:space="preserve"> for observable and unobservable customer-specific factors </w:t>
      </w:r>
      <w:r w:rsidR="00817C22">
        <w:t>that affected</w:t>
      </w:r>
      <w:r>
        <w:t xml:space="preserve"> electricity consumption </w:t>
      </w:r>
      <w:r w:rsidR="00B91C6E">
        <w:t xml:space="preserve">and </w:t>
      </w:r>
      <w:r>
        <w:t>did</w:t>
      </w:r>
      <w:r w:rsidR="00FE36F9">
        <w:t xml:space="preserve"> not change over time. </w:t>
      </w:r>
      <w:r w:rsidR="0049093C">
        <w:t>Examples of customer-specific factors include school district or</w:t>
      </w:r>
      <w:r w:rsidR="00C32C3B">
        <w:t xml:space="preserve"> house size</w:t>
      </w:r>
      <w:r w:rsidR="0049093C">
        <w:t xml:space="preserve">. </w:t>
      </w:r>
      <w:r w:rsidR="00FE36F9">
        <w:t xml:space="preserve">The hourly fixed effect </w:t>
      </w:r>
      <w:r w:rsidR="00096208">
        <w:t>controlled</w:t>
      </w:r>
      <w:r w:rsidR="00FE36F9">
        <w:t xml:space="preserve"> </w:t>
      </w:r>
      <w:r w:rsidR="0049093C">
        <w:t>for observable or unobservable characteristics of each hour of the study period that affect</w:t>
      </w:r>
      <w:r w:rsidR="00096208">
        <w:t>ed</w:t>
      </w:r>
      <w:r w:rsidR="0049093C">
        <w:t xml:space="preserve"> electricity consumption</w:t>
      </w:r>
      <w:r w:rsidR="00817C22">
        <w:t xml:space="preserve"> and did not vary across customers</w:t>
      </w:r>
      <w:r w:rsidR="0049093C">
        <w:t xml:space="preserve">. Examples of hour-specific characteristics include a popular sporting event increasing TV usage or a storm decreasing air conditioning usage for a given hour in the study period. </w:t>
      </w:r>
    </w:p>
    <w:p w14:paraId="634AE804" w14:textId="287312CE" w:rsidR="004647A5" w:rsidRDefault="0049093C" w:rsidP="007B73AB">
      <w:r>
        <w:t>In addition, the TWFE model include</w:t>
      </w:r>
      <w:r w:rsidR="00096208">
        <w:t>d</w:t>
      </w:r>
      <w:r>
        <w:t xml:space="preserve"> a covariate for </w:t>
      </w:r>
      <w:r w:rsidR="00426CD7">
        <w:t>temperature-humidity index (THI)</w:t>
      </w:r>
      <w:r w:rsidR="00817C22">
        <w:t xml:space="preserve">, which </w:t>
      </w:r>
      <w:r w:rsidR="00660904">
        <w:t>combines temperature and relative humidity to measure physical discomfort due to heat.</w:t>
      </w:r>
      <w:r w:rsidR="00426CD7">
        <w:t xml:space="preserve"> </w:t>
      </w:r>
      <w:r w:rsidR="00817C22">
        <w:t xml:space="preserve">This </w:t>
      </w:r>
      <w:r w:rsidR="00817C22">
        <w:lastRenderedPageBreak/>
        <w:t>covariate wa</w:t>
      </w:r>
      <w:r w:rsidR="002640E2">
        <w:t xml:space="preserve">s included to control for </w:t>
      </w:r>
      <w:r w:rsidR="004647A5">
        <w:t xml:space="preserve">the effect of changing </w:t>
      </w:r>
      <w:r w:rsidR="008024D7">
        <w:t>weather conditions</w:t>
      </w:r>
      <w:r w:rsidR="004647A5">
        <w:t xml:space="preserve"> on electricity consumption. </w:t>
      </w:r>
    </w:p>
    <w:p w14:paraId="5E180D37" w14:textId="1A102EA3" w:rsidR="004647A5" w:rsidRDefault="004647A5" w:rsidP="007B73AB">
      <w:r>
        <w:t>The TWFE</w:t>
      </w:r>
      <w:r w:rsidR="008024D7">
        <w:t xml:space="preserve"> model</w:t>
      </w:r>
      <w:r w:rsidR="00817C22">
        <w:t xml:space="preserve"> wa</w:t>
      </w:r>
      <w:r>
        <w:t xml:space="preserve">s the preferred specification because the </w:t>
      </w:r>
      <w:r w:rsidR="00D53B16" w:rsidRPr="00660904">
        <w:t>inclusion</w:t>
      </w:r>
      <w:r w:rsidRPr="00660904">
        <w:t xml:space="preserve"> of fixed effects and THI contro</w:t>
      </w:r>
      <w:r w:rsidR="00096208" w:rsidRPr="00660904">
        <w:t>l</w:t>
      </w:r>
      <w:r w:rsidRPr="00660904">
        <w:t>l</w:t>
      </w:r>
      <w:r w:rsidR="00096208" w:rsidRPr="00660904">
        <w:t>ed</w:t>
      </w:r>
      <w:r>
        <w:t xml:space="preserve"> for observable and unobservable factors that are correlated with electricity cons</w:t>
      </w:r>
      <w:r w:rsidR="00096208">
        <w:t>umption. Their inclusion should reduce</w:t>
      </w:r>
      <w:r>
        <w:t xml:space="preserve"> t</w:t>
      </w:r>
      <w:r w:rsidR="00096208">
        <w:t>he model variance and generate</w:t>
      </w:r>
      <w:r>
        <w:t xml:space="preserve"> more precise parameter estimates than the SD model. </w:t>
      </w:r>
    </w:p>
    <w:p w14:paraId="369D7773" w14:textId="15421C9D" w:rsidR="00AD46E9" w:rsidRDefault="00AD46E9" w:rsidP="00AD46E9">
      <w:r>
        <w:t>A consequence of making structural assumptions about</w:t>
      </w:r>
      <w:r w:rsidR="008024D7">
        <w:t xml:space="preserve"> the</w:t>
      </w:r>
      <w:r>
        <w:t xml:space="preserve"> model specification, such as adding covariates and fixed effects, is that </w:t>
      </w:r>
      <w:r w:rsidR="00660904">
        <w:t>parameter estimates will rely on consistency instead of unbiasedness.</w:t>
      </w:r>
      <w:r>
        <w:t xml:space="preserve"> </w:t>
      </w:r>
      <w:r w:rsidR="00817C22">
        <w:t>This wa</w:t>
      </w:r>
      <w:r w:rsidR="00096208">
        <w:t>s not problematic in our TWFE sp</w:t>
      </w:r>
      <w:r w:rsidR="00817C22">
        <w:t>ecification because our data had</w:t>
      </w:r>
      <w:r>
        <w:t xml:space="preserve"> large sample properties. </w:t>
      </w:r>
    </w:p>
    <w:p w14:paraId="08480FCD" w14:textId="7A2727DC" w:rsidR="007B73AB" w:rsidRPr="007B73AB" w:rsidRDefault="00AD46E9" w:rsidP="007B73AB">
      <w:r>
        <w:t xml:space="preserve">To account for the possibility of correlation in the error term, the errors </w:t>
      </w:r>
      <w:r w:rsidR="00096208">
        <w:t>were</w:t>
      </w:r>
      <w:r>
        <w:t xml:space="preserve"> clustered at the customer level. This </w:t>
      </w:r>
      <w:r w:rsidR="00817C22">
        <w:t xml:space="preserve">resulted in consistent </w:t>
      </w:r>
      <w:r w:rsidR="00B171BC">
        <w:t xml:space="preserve">standard </w:t>
      </w:r>
      <w:r w:rsidR="00817C22">
        <w:t>errors, which we</w:t>
      </w:r>
      <w:r>
        <w:t xml:space="preserve">re sufficient with the data’s large sample properties. </w:t>
      </w:r>
      <w:r w:rsidR="00096208">
        <w:t xml:space="preserve">The TWFE model is described in equation 2. </w:t>
      </w:r>
    </w:p>
    <w:p w14:paraId="3F1B0A6C" w14:textId="2A448D0F" w:rsidR="009C34DA" w:rsidRDefault="009C34DA" w:rsidP="009C34DA">
      <w:pPr>
        <w:pStyle w:val="Caption"/>
        <w:keepNext/>
        <w:jc w:val="center"/>
      </w:pPr>
      <w:r>
        <w:t xml:space="preserve">Equation </w:t>
      </w:r>
      <w:r w:rsidR="0059424B">
        <w:rPr>
          <w:noProof/>
        </w:rPr>
        <w:fldChar w:fldCharType="begin"/>
      </w:r>
      <w:r w:rsidR="0059424B">
        <w:rPr>
          <w:noProof/>
        </w:rPr>
        <w:instrText xml:space="preserve"> SEQ Equation \* ARABIC </w:instrText>
      </w:r>
      <w:r w:rsidR="0059424B">
        <w:rPr>
          <w:noProof/>
        </w:rPr>
        <w:fldChar w:fldCharType="separate"/>
      </w:r>
      <w:r w:rsidR="00F73602">
        <w:rPr>
          <w:noProof/>
        </w:rPr>
        <w:t>2</w:t>
      </w:r>
      <w:r w:rsidR="0059424B">
        <w:rPr>
          <w:noProof/>
        </w:rPr>
        <w:fldChar w:fldCharType="end"/>
      </w:r>
    </w:p>
    <w:p w14:paraId="22092AA9" w14:textId="77777777" w:rsidR="008556BD" w:rsidRDefault="00596302" w:rsidP="008556BD">
      <w:pPr>
        <w:keepNext/>
        <w:jc w:val="center"/>
      </w:pPr>
      <m:oMathPara>
        <m:oMath>
          <m:sSub>
            <m:sSubPr>
              <m:ctrlPr>
                <w:rPr>
                  <w:rFonts w:ascii="Cambria Math" w:hAnsi="Cambria Math"/>
                  <w:b/>
                  <w:i/>
                </w:rPr>
              </m:ctrlPr>
            </m:sSubPr>
            <m:e>
              <m:r>
                <m:rPr>
                  <m:sty m:val="bi"/>
                </m:rPr>
                <w:rPr>
                  <w:rFonts w:ascii="Cambria Math" w:hAnsi="Cambria Math"/>
                </w:rPr>
                <m:t>UPH</m:t>
              </m:r>
            </m:e>
            <m:sub>
              <m:r>
                <m:rPr>
                  <m:sty m:val="bi"/>
                </m:rPr>
                <w:rPr>
                  <w:rFonts w:ascii="Cambria Math" w:hAnsi="Cambria Math"/>
                </w:rPr>
                <m:t>it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THI</m:t>
              </m:r>
            </m:e>
            <m:sub>
              <m:r>
                <m:rPr>
                  <m:sty m:val="bi"/>
                </m:rPr>
                <w:rPr>
                  <w:rFonts w:ascii="Cambria Math" w:hAnsi="Cambria Math"/>
                </w:rPr>
                <m:t>it</m:t>
              </m:r>
            </m:sub>
          </m:sSub>
          <m:r>
            <m:rPr>
              <m:sty m:val="bi"/>
            </m:rPr>
            <w:rPr>
              <w:rFonts w:ascii="Cambria Math" w:hAnsi="Cambria Math"/>
            </w:rPr>
            <m:t xml:space="preserve">+   </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6</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j</m:t>
                  </m:r>
                </m:sub>
              </m:sSub>
              <m:sSub>
                <m:sSubPr>
                  <m:ctrlPr>
                    <w:rPr>
                      <w:rFonts w:ascii="Cambria Math" w:hAnsi="Cambria Math"/>
                      <w:b/>
                      <w:i/>
                    </w:rPr>
                  </m:ctrlPr>
                </m:sSubPr>
                <m:e>
                  <m:r>
                    <m:rPr>
                      <m:sty m:val="bi"/>
                    </m:rPr>
                    <w:rPr>
                      <w:rFonts w:ascii="Cambria Math" w:hAnsi="Cambria Math"/>
                    </w:rPr>
                    <m:t>event_hour_j</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treat</m:t>
                  </m:r>
                </m:e>
                <m:sub>
                  <m:r>
                    <m:rPr>
                      <m:sty m:val="bi"/>
                    </m:rPr>
                    <w:rPr>
                      <w:rFonts w:ascii="Cambria Math" w:hAnsi="Cambria Math"/>
                    </w:rPr>
                    <m:t>i</m:t>
                  </m:r>
                </m:sub>
              </m:sSub>
            </m:e>
          </m:nary>
          <m:r>
            <m:rPr>
              <m:sty m:val="bi"/>
            </m:rPr>
            <w:rPr>
              <w:rFonts w:ascii="Cambria Math" w:hAnsi="Cambria Math"/>
            </w:rPr>
            <m:t xml:space="preserve">+ </m:t>
          </m:r>
          <m:sSub>
            <m:sSubPr>
              <m:ctrlPr>
                <w:rPr>
                  <w:rFonts w:ascii="Cambria Math" w:hAnsi="Cambria Math"/>
                  <w:b/>
                  <w:i/>
                </w:rPr>
              </m:ctrlPr>
            </m:sSubPr>
            <m:e>
              <m:r>
                <m:rPr>
                  <m:scr m:val="script"/>
                  <m:sty m:val="bi"/>
                </m:rPr>
                <w:rPr>
                  <w:rFonts w:ascii="Cambria Math" w:hAnsi="Cambria Math"/>
                </w:rPr>
                <m:t>E</m:t>
              </m:r>
            </m:e>
            <m:sub>
              <m:r>
                <m:rPr>
                  <m:sty m:val="bi"/>
                </m:rPr>
                <w:rPr>
                  <w:rFonts w:ascii="Cambria Math" w:hAnsi="Cambria Math"/>
                </w:rPr>
                <m:t>it</m:t>
              </m:r>
            </m:sub>
          </m:sSub>
        </m:oMath>
      </m:oMathPara>
    </w:p>
    <w:p w14:paraId="58963E54" w14:textId="52232565" w:rsidR="00D82ACC" w:rsidRDefault="00596302" w:rsidP="00D82ACC">
      <m:oMath>
        <m:sSub>
          <m:sSubPr>
            <m:ctrlPr>
              <w:rPr>
                <w:rFonts w:ascii="Cambria Math" w:hAnsi="Cambria Math"/>
                <w:b/>
                <w:i/>
              </w:rPr>
            </m:ctrlPr>
          </m:sSubPr>
          <m:e>
            <m:r>
              <m:rPr>
                <m:sty m:val="bi"/>
              </m:rPr>
              <w:rPr>
                <w:rFonts w:ascii="Cambria Math" w:hAnsi="Cambria Math"/>
              </w:rPr>
              <m:t>UPH</m:t>
            </m:r>
          </m:e>
          <m:sub>
            <m:r>
              <m:rPr>
                <m:sty m:val="bi"/>
              </m:rPr>
              <w:rPr>
                <w:rFonts w:ascii="Cambria Math" w:hAnsi="Cambria Math"/>
              </w:rPr>
              <m:t>it</m:t>
            </m:r>
          </m:sub>
        </m:sSub>
      </m:oMath>
      <w:r w:rsidR="00D82ACC" w:rsidRPr="00F02292">
        <w:t>:</w:t>
      </w:r>
      <w:r w:rsidR="00D82ACC">
        <w:t xml:space="preserve"> </w:t>
      </w:r>
      <w:r w:rsidR="002944AB">
        <w:t>Hourly</w:t>
      </w:r>
      <w:r w:rsidR="00353057">
        <w:t xml:space="preserve"> electricity consumption for each </w:t>
      </w:r>
      <w:r w:rsidR="00545B02">
        <w:t>participant</w:t>
      </w:r>
      <w:r w:rsidR="00353057">
        <w:t xml:space="preserve"> at each hour of the study period.</w:t>
      </w:r>
    </w:p>
    <w:p w14:paraId="16E1FDDA" w14:textId="2014AA9C" w:rsidR="00D82ACC" w:rsidRPr="000C4506" w:rsidRDefault="00596302" w:rsidP="00D82ACC">
      <m:oMath>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t</m:t>
            </m:r>
          </m:sub>
        </m:sSub>
      </m:oMath>
      <w:r w:rsidR="00D82ACC" w:rsidRPr="00F02292">
        <w:t>:</w:t>
      </w:r>
      <w:r w:rsidR="009416F7">
        <w:t xml:space="preserve"> </w:t>
      </w:r>
      <w:r w:rsidR="002944AB">
        <w:t>A</w:t>
      </w:r>
      <w:r w:rsidR="00D82ACC" w:rsidRPr="000C4506">
        <w:rPr>
          <w:rFonts w:ascii="Times New Roman" w:hAnsi="Times New Roman" w:cs="Times New Roman"/>
          <w:b/>
          <w:sz w:val="32"/>
          <w:szCs w:val="32"/>
          <w:vertAlign w:val="subscript"/>
        </w:rPr>
        <w:t xml:space="preserve"> </w:t>
      </w:r>
      <w:r w:rsidR="00D82ACC">
        <w:t xml:space="preserve">fixed effect for each </w:t>
      </w:r>
      <w:r w:rsidR="00FE36F9">
        <w:t>hour</w:t>
      </w:r>
      <w:r w:rsidR="00353057">
        <w:t xml:space="preserve"> in the study period.</w:t>
      </w:r>
    </w:p>
    <w:p w14:paraId="76D445CB" w14:textId="3A1D6CB7" w:rsidR="00D82ACC" w:rsidRDefault="00596302" w:rsidP="00D82ACC">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oMath>
      <w:r w:rsidR="00D82ACC" w:rsidRPr="00F02292">
        <w:t>:</w:t>
      </w:r>
      <w:r w:rsidR="009416F7">
        <w:t xml:space="preserve"> </w:t>
      </w:r>
      <w:r w:rsidR="002944AB">
        <w:t>A</w:t>
      </w:r>
      <w:r w:rsidR="00D82ACC">
        <w:rPr>
          <w:b/>
        </w:rPr>
        <w:t xml:space="preserve"> </w:t>
      </w:r>
      <w:r w:rsidR="00D82ACC">
        <w:t xml:space="preserve">fixed effect for each </w:t>
      </w:r>
      <w:r w:rsidR="00545B02">
        <w:t>participant</w:t>
      </w:r>
      <w:r w:rsidR="00D82ACC">
        <w:t xml:space="preserve"> in the study period.</w:t>
      </w:r>
    </w:p>
    <w:p w14:paraId="48868664" w14:textId="258FAAAC" w:rsidR="00D82ACC" w:rsidRDefault="00596302" w:rsidP="00D82ACC">
      <w:pPr>
        <w:rPr>
          <w:rFonts w:cstheme="minorHAnsi"/>
          <w:szCs w:val="24"/>
        </w:rPr>
      </w:pPr>
      <m:oMath>
        <m:sSub>
          <m:sSubPr>
            <m:ctrlPr>
              <w:rPr>
                <w:rFonts w:ascii="Cambria Math" w:hAnsi="Cambria Math"/>
                <w:b/>
                <w:i/>
              </w:rPr>
            </m:ctrlPr>
          </m:sSubPr>
          <m:e>
            <m:r>
              <m:rPr>
                <m:sty m:val="bi"/>
              </m:rPr>
              <w:rPr>
                <w:rFonts w:ascii="Cambria Math" w:hAnsi="Cambria Math"/>
              </w:rPr>
              <m:t>THI</m:t>
            </m:r>
          </m:e>
          <m:sub>
            <m:r>
              <m:rPr>
                <m:sty m:val="bi"/>
              </m:rPr>
              <w:rPr>
                <w:rFonts w:ascii="Cambria Math" w:hAnsi="Cambria Math"/>
              </w:rPr>
              <m:t>it</m:t>
            </m:r>
          </m:sub>
        </m:sSub>
      </m:oMath>
      <w:r w:rsidR="00D82ACC" w:rsidRPr="00F02292">
        <w:rPr>
          <w:rFonts w:cstheme="minorHAnsi"/>
          <w:szCs w:val="24"/>
        </w:rPr>
        <w:t>:</w:t>
      </w:r>
      <w:r w:rsidR="009416F7">
        <w:rPr>
          <w:rFonts w:cstheme="minorHAnsi"/>
          <w:szCs w:val="24"/>
        </w:rPr>
        <w:t xml:space="preserve"> </w:t>
      </w:r>
      <w:r w:rsidR="002944AB">
        <w:rPr>
          <w:rFonts w:cstheme="minorHAnsi"/>
          <w:szCs w:val="24"/>
        </w:rPr>
        <w:t>A</w:t>
      </w:r>
      <w:r w:rsidR="00D82ACC">
        <w:rPr>
          <w:rFonts w:cstheme="minorHAnsi"/>
          <w:b/>
          <w:szCs w:val="24"/>
        </w:rPr>
        <w:t xml:space="preserve"> </w:t>
      </w:r>
      <w:r w:rsidR="00D82ACC">
        <w:rPr>
          <w:rFonts w:cstheme="minorHAnsi"/>
          <w:szCs w:val="24"/>
        </w:rPr>
        <w:t>variable</w:t>
      </w:r>
      <w:r w:rsidR="00D82ACC" w:rsidRPr="00F34E8B">
        <w:rPr>
          <w:rFonts w:cstheme="minorHAnsi"/>
          <w:szCs w:val="24"/>
        </w:rPr>
        <w:t xml:space="preserve"> for temperature-humidity index (THI) </w:t>
      </w:r>
      <w:r w:rsidR="00353057">
        <w:rPr>
          <w:rFonts w:cstheme="minorHAnsi"/>
          <w:szCs w:val="24"/>
        </w:rPr>
        <w:t xml:space="preserve">for each </w:t>
      </w:r>
      <w:r w:rsidR="00545B02">
        <w:rPr>
          <w:rFonts w:cstheme="minorHAnsi"/>
          <w:szCs w:val="24"/>
        </w:rPr>
        <w:t>participant</w:t>
      </w:r>
      <w:r w:rsidR="00353057">
        <w:rPr>
          <w:rFonts w:cstheme="minorHAnsi"/>
          <w:szCs w:val="24"/>
        </w:rPr>
        <w:t xml:space="preserve"> at each hour of the study period</w:t>
      </w:r>
      <w:r w:rsidR="00D82ACC" w:rsidRPr="00F34E8B">
        <w:rPr>
          <w:rFonts w:cstheme="minorHAnsi"/>
          <w:szCs w:val="24"/>
        </w:rPr>
        <w:t>.</w:t>
      </w:r>
    </w:p>
    <w:p w14:paraId="6BDE77BA" w14:textId="24507E44" w:rsidR="00D82ACC" w:rsidRDefault="00596302" w:rsidP="00D82ACC">
      <w:pPr>
        <w:rPr>
          <w:rFonts w:cstheme="minorHAnsi"/>
          <w:szCs w:val="24"/>
        </w:rPr>
      </w:pPr>
      <m:oMath>
        <m:sSub>
          <m:sSubPr>
            <m:ctrlPr>
              <w:rPr>
                <w:rFonts w:ascii="Cambria Math" w:hAnsi="Cambria Math"/>
                <w:b/>
                <w:i/>
              </w:rPr>
            </m:ctrlPr>
          </m:sSubPr>
          <m:e>
            <m:r>
              <m:rPr>
                <m:sty m:val="bi"/>
              </m:rPr>
              <w:rPr>
                <w:rFonts w:ascii="Cambria Math" w:hAnsi="Cambria Math"/>
              </w:rPr>
              <m:t>event_hour_j</m:t>
            </m:r>
          </m:e>
          <m:sub>
            <m:r>
              <m:rPr>
                <m:sty m:val="bi"/>
              </m:rPr>
              <w:rPr>
                <w:rFonts w:ascii="Cambria Math" w:hAnsi="Cambria Math"/>
              </w:rPr>
              <m:t>t</m:t>
            </m:r>
          </m:sub>
        </m:sSub>
      </m:oMath>
      <w:r w:rsidR="00D82ACC">
        <w:rPr>
          <w:rFonts w:cstheme="minorHAnsi"/>
          <w:szCs w:val="24"/>
        </w:rPr>
        <w:t xml:space="preserve">: </w:t>
      </w:r>
      <w:r w:rsidR="002944AB">
        <w:rPr>
          <w:rFonts w:cstheme="minorHAnsi"/>
          <w:szCs w:val="24"/>
        </w:rPr>
        <w:t>A</w:t>
      </w:r>
      <w:r w:rsidR="00353057">
        <w:rPr>
          <w:rFonts w:cstheme="minorHAnsi"/>
          <w:szCs w:val="24"/>
        </w:rPr>
        <w:t xml:space="preserve"> variable that takes the value of 1 if hour </w:t>
      </w:r>
      <w:r w:rsidR="00B171BC">
        <w:rPr>
          <w:rFonts w:cstheme="minorHAnsi"/>
          <w:szCs w:val="24"/>
        </w:rPr>
        <w:t xml:space="preserve">t </w:t>
      </w:r>
      <w:r w:rsidR="00353057">
        <w:rPr>
          <w:rFonts w:cstheme="minorHAnsi"/>
          <w:szCs w:val="24"/>
        </w:rPr>
        <w:t xml:space="preserve">is the </w:t>
      </w:r>
      <w:proofErr w:type="spellStart"/>
      <w:r w:rsidR="00353057">
        <w:rPr>
          <w:rFonts w:cstheme="minorHAnsi"/>
          <w:szCs w:val="24"/>
        </w:rPr>
        <w:t>j</w:t>
      </w:r>
      <w:r w:rsidR="00353057" w:rsidRPr="00353057">
        <w:rPr>
          <w:rFonts w:cstheme="minorHAnsi"/>
          <w:szCs w:val="24"/>
          <w:vertAlign w:val="superscript"/>
        </w:rPr>
        <w:t>th</w:t>
      </w:r>
      <w:proofErr w:type="spellEnd"/>
      <w:r w:rsidR="00353057">
        <w:rPr>
          <w:rFonts w:cstheme="minorHAnsi"/>
          <w:szCs w:val="24"/>
        </w:rPr>
        <w:t xml:space="preserve"> hour of the event period and 0 otherwise.</w:t>
      </w:r>
    </w:p>
    <w:p w14:paraId="50A40CC3" w14:textId="7A1BE54C" w:rsidR="00D82ACC" w:rsidRPr="00F9431A" w:rsidRDefault="00596302" w:rsidP="00D82ACC">
      <w:pPr>
        <w:rPr>
          <w:szCs w:val="24"/>
        </w:rPr>
      </w:pPr>
      <m:oMath>
        <m:sSub>
          <m:sSubPr>
            <m:ctrlPr>
              <w:rPr>
                <w:rFonts w:ascii="Cambria Math" w:hAnsi="Cambria Math"/>
                <w:b/>
                <w:i/>
              </w:rPr>
            </m:ctrlPr>
          </m:sSubPr>
          <m:e>
            <m:r>
              <m:rPr>
                <m:sty m:val="bi"/>
              </m:rPr>
              <w:rPr>
                <w:rFonts w:ascii="Cambria Math" w:hAnsi="Cambria Math"/>
              </w:rPr>
              <m:t>treat</m:t>
            </m:r>
          </m:e>
          <m:sub>
            <m:r>
              <m:rPr>
                <m:sty m:val="bi"/>
              </m:rPr>
              <w:rPr>
                <w:rFonts w:ascii="Cambria Math" w:hAnsi="Cambria Math"/>
              </w:rPr>
              <m:t>i</m:t>
            </m:r>
          </m:sub>
        </m:sSub>
      </m:oMath>
      <w:r w:rsidR="009416F7">
        <w:rPr>
          <w:rFonts w:cs="Times New Roman"/>
          <w:szCs w:val="24"/>
        </w:rPr>
        <w:t xml:space="preserve">: </w:t>
      </w:r>
      <w:r w:rsidR="002944AB">
        <w:rPr>
          <w:rFonts w:cs="Times New Roman"/>
          <w:szCs w:val="24"/>
        </w:rPr>
        <w:t>An</w:t>
      </w:r>
      <w:r w:rsidR="00D82ACC">
        <w:rPr>
          <w:rFonts w:cs="Times New Roman"/>
          <w:szCs w:val="24"/>
        </w:rPr>
        <w:t xml:space="preserve"> indicator variable that takes the value of 1 for treatment </w:t>
      </w:r>
      <w:r w:rsidR="00545B02">
        <w:rPr>
          <w:rFonts w:cs="Times New Roman"/>
          <w:szCs w:val="24"/>
        </w:rPr>
        <w:t>participant</w:t>
      </w:r>
      <w:r w:rsidR="00D82ACC">
        <w:rPr>
          <w:rFonts w:cs="Times New Roman"/>
          <w:szCs w:val="24"/>
        </w:rPr>
        <w:t xml:space="preserve"> and 0 otherwise</w:t>
      </w:r>
      <w:r w:rsidR="00353057">
        <w:rPr>
          <w:rFonts w:cs="Times New Roman"/>
          <w:szCs w:val="24"/>
        </w:rPr>
        <w:t>.</w:t>
      </w:r>
    </w:p>
    <w:p w14:paraId="408A67C9" w14:textId="05BD99C1" w:rsidR="00D82ACC" w:rsidRPr="00F34E8B" w:rsidRDefault="00596302" w:rsidP="00D82ACC">
      <w:pPr>
        <w:rPr>
          <w:rFonts w:cstheme="minorHAnsi"/>
          <w:sz w:val="32"/>
          <w:szCs w:val="32"/>
        </w:rPr>
      </w:pPr>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j</m:t>
            </m:r>
          </m:sub>
        </m:sSub>
      </m:oMath>
      <w:r w:rsidR="00D82ACC" w:rsidRPr="00F02292">
        <w:rPr>
          <w:rFonts w:ascii="Times New Roman" w:hAnsi="Times New Roman" w:cs="Times New Roman"/>
          <w:szCs w:val="24"/>
        </w:rPr>
        <w:t>:</w:t>
      </w:r>
      <w:r w:rsidR="009416F7">
        <w:rPr>
          <w:rFonts w:ascii="Times New Roman" w:hAnsi="Times New Roman" w:cs="Times New Roman"/>
          <w:szCs w:val="24"/>
        </w:rPr>
        <w:t xml:space="preserve"> </w:t>
      </w:r>
      <w:r w:rsidR="002944AB">
        <w:rPr>
          <w:rFonts w:ascii="Times New Roman" w:hAnsi="Times New Roman" w:cs="Times New Roman"/>
          <w:szCs w:val="24"/>
        </w:rPr>
        <w:t>An</w:t>
      </w:r>
      <w:r w:rsidR="00D82ACC">
        <w:rPr>
          <w:rFonts w:ascii="Times New Roman" w:hAnsi="Times New Roman" w:cs="Times New Roman"/>
          <w:b/>
          <w:szCs w:val="24"/>
        </w:rPr>
        <w:t xml:space="preserve"> </w:t>
      </w:r>
      <w:r w:rsidR="00353057">
        <w:rPr>
          <w:rFonts w:cstheme="minorHAnsi"/>
          <w:szCs w:val="24"/>
        </w:rPr>
        <w:t>estimate of</w:t>
      </w:r>
      <w:r w:rsidR="00D82ACC">
        <w:rPr>
          <w:rFonts w:cstheme="minorHAnsi"/>
          <w:szCs w:val="24"/>
        </w:rPr>
        <w:t xml:space="preserve"> the average treatment effect at each </w:t>
      </w:r>
      <w:r w:rsidR="00353057">
        <w:rPr>
          <w:rFonts w:cstheme="minorHAnsi"/>
          <w:szCs w:val="24"/>
        </w:rPr>
        <w:t>hour of the event period.</w:t>
      </w:r>
      <w:r w:rsidR="00D82ACC">
        <w:rPr>
          <w:rFonts w:cstheme="minorHAnsi"/>
          <w:szCs w:val="24"/>
        </w:rPr>
        <w:t xml:space="preserve"> </w:t>
      </w:r>
    </w:p>
    <w:p w14:paraId="2F7A7E22" w14:textId="12BB63E6" w:rsidR="001B3C05" w:rsidRPr="00AD46E9" w:rsidRDefault="00596302">
      <w:pPr>
        <w:rPr>
          <w:b/>
        </w:rPr>
      </w:pPr>
      <m:oMath>
        <m:sSub>
          <m:sSubPr>
            <m:ctrlPr>
              <w:rPr>
                <w:rFonts w:ascii="Cambria Math" w:hAnsi="Cambria Math"/>
                <w:b/>
                <w:i/>
              </w:rPr>
            </m:ctrlPr>
          </m:sSubPr>
          <m:e>
            <m:r>
              <m:rPr>
                <m:scr m:val="script"/>
                <m:sty m:val="bi"/>
              </m:rPr>
              <w:rPr>
                <w:rFonts w:ascii="Cambria Math" w:hAnsi="Cambria Math"/>
              </w:rPr>
              <m:t>E</m:t>
            </m:r>
          </m:e>
          <m:sub>
            <m:r>
              <m:rPr>
                <m:sty m:val="bi"/>
              </m:rPr>
              <w:rPr>
                <w:rFonts w:ascii="Cambria Math" w:hAnsi="Cambria Math"/>
              </w:rPr>
              <m:t>it</m:t>
            </m:r>
          </m:sub>
        </m:sSub>
      </m:oMath>
      <w:r w:rsidR="00D82ACC" w:rsidRPr="00F02292">
        <w:rPr>
          <w:rFonts w:cstheme="minorHAnsi"/>
          <w:szCs w:val="24"/>
        </w:rPr>
        <w:t>:</w:t>
      </w:r>
      <w:r w:rsidR="00D82ACC">
        <w:rPr>
          <w:rFonts w:ascii="Times New Roman" w:hAnsi="Times New Roman" w:cs="Times New Roman"/>
          <w:b/>
          <w:sz w:val="28"/>
          <w:szCs w:val="28"/>
        </w:rPr>
        <w:t xml:space="preserve"> </w:t>
      </w:r>
      <w:r w:rsidR="002944AB" w:rsidRPr="00F34E8B">
        <w:rPr>
          <w:rFonts w:cstheme="minorHAnsi"/>
          <w:szCs w:val="24"/>
        </w:rPr>
        <w:t>The</w:t>
      </w:r>
      <w:r w:rsidR="00FB6802">
        <w:rPr>
          <w:rFonts w:cstheme="minorHAnsi"/>
          <w:szCs w:val="24"/>
        </w:rPr>
        <w:t xml:space="preserve"> error term for</w:t>
      </w:r>
      <w:r w:rsidR="00D82ACC" w:rsidRPr="00F34E8B">
        <w:rPr>
          <w:rFonts w:cstheme="minorHAnsi"/>
          <w:szCs w:val="24"/>
        </w:rPr>
        <w:t xml:space="preserve"> </w:t>
      </w:r>
      <w:r w:rsidR="009416F7">
        <w:rPr>
          <w:rFonts w:cstheme="minorHAnsi"/>
          <w:szCs w:val="24"/>
        </w:rPr>
        <w:t xml:space="preserve">each </w:t>
      </w:r>
      <w:r w:rsidR="00545B02">
        <w:rPr>
          <w:rFonts w:cstheme="minorHAnsi"/>
          <w:szCs w:val="24"/>
        </w:rPr>
        <w:t>participant</w:t>
      </w:r>
      <w:r w:rsidR="009416F7">
        <w:rPr>
          <w:rFonts w:cstheme="minorHAnsi"/>
          <w:szCs w:val="24"/>
        </w:rPr>
        <w:t xml:space="preserve"> at each hour of the study period</w:t>
      </w:r>
      <w:r w:rsidR="001B3C05">
        <w:br w:type="page"/>
      </w:r>
    </w:p>
    <w:p w14:paraId="0945B26D" w14:textId="24A660C8" w:rsidR="001B3C05" w:rsidRDefault="001B3C05" w:rsidP="001B3C05">
      <w:pPr>
        <w:pStyle w:val="Heading1"/>
      </w:pPr>
      <w:bookmarkStart w:id="169" w:name="_Toc518047643"/>
      <w:r>
        <w:lastRenderedPageBreak/>
        <w:t>Results</w:t>
      </w:r>
      <w:bookmarkEnd w:id="169"/>
    </w:p>
    <w:p w14:paraId="7D9D80A3" w14:textId="1AC388A3" w:rsidR="0031405C" w:rsidRDefault="0031405C" w:rsidP="0031405C">
      <w:r>
        <w:t xml:space="preserve">The primary </w:t>
      </w:r>
      <w:r w:rsidR="000B77FA">
        <w:t>objective</w:t>
      </w:r>
      <w:r w:rsidR="00096208">
        <w:t xml:space="preserve"> of this analysis was</w:t>
      </w:r>
      <w:r>
        <w:t xml:space="preserve"> to estimate the load </w:t>
      </w:r>
      <w:r w:rsidR="007E68BC">
        <w:t xml:space="preserve">and net electricity </w:t>
      </w:r>
      <w:r>
        <w:t>impacts of the July 13</w:t>
      </w:r>
      <w:r w:rsidRPr="0031405C">
        <w:rPr>
          <w:vertAlign w:val="superscript"/>
        </w:rPr>
        <w:t>th</w:t>
      </w:r>
      <w:r>
        <w:t xml:space="preserve"> and August 16</w:t>
      </w:r>
      <w:r w:rsidRPr="0031405C">
        <w:rPr>
          <w:vertAlign w:val="superscript"/>
        </w:rPr>
        <w:t>th</w:t>
      </w:r>
      <w:r>
        <w:t xml:space="preserve"> </w:t>
      </w:r>
      <w:r w:rsidR="007E68BC">
        <w:t>demand response</w:t>
      </w:r>
      <w:r w:rsidR="00817C22">
        <w:t xml:space="preserve"> e</w:t>
      </w:r>
      <w:r>
        <w:t xml:space="preserve">vents. </w:t>
      </w:r>
      <w:r w:rsidR="007E68BC">
        <w:t>Electricity load and consumption was</w:t>
      </w:r>
      <w:r w:rsidR="00992A84">
        <w:t xml:space="preserve"> expected to </w:t>
      </w:r>
      <w:r w:rsidR="00C933D7">
        <w:t xml:space="preserve">decrease </w:t>
      </w:r>
      <w:r w:rsidR="00AC0159">
        <w:t>during the AC cycling p</w:t>
      </w:r>
      <w:r w:rsidR="00817C22">
        <w:t>eriod</w:t>
      </w:r>
      <w:r w:rsidR="00992A84">
        <w:t xml:space="preserve"> </w:t>
      </w:r>
      <w:r w:rsidR="00AC0159">
        <w:t>and increase during the snapback p</w:t>
      </w:r>
      <w:r w:rsidR="00096208">
        <w:t>eriod</w:t>
      </w:r>
      <w:r w:rsidR="000B77FA">
        <w:t>.</w:t>
      </w:r>
      <w:r w:rsidR="00992A84">
        <w:t xml:space="preserve"> </w:t>
      </w:r>
    </w:p>
    <w:p w14:paraId="63FBEC63" w14:textId="6695C916" w:rsidR="00D90A5F" w:rsidRDefault="00660904" w:rsidP="0031405C">
      <w:r>
        <w:t>F</w:t>
      </w:r>
      <w:r w:rsidR="00D90A5F">
        <w:t>igures 7 and 8</w:t>
      </w:r>
      <w:r>
        <w:t xml:space="preserve"> presents</w:t>
      </w:r>
      <w:r w:rsidR="00992A84">
        <w:t xml:space="preserve"> the electricity consumption of tre</w:t>
      </w:r>
      <w:r w:rsidR="00817C22">
        <w:t xml:space="preserve">atment and control customers </w:t>
      </w:r>
      <w:r w:rsidR="00254C61">
        <w:t xml:space="preserve">for each hour of each event day. </w:t>
      </w:r>
      <w:r w:rsidR="0031405C">
        <w:t>As expect</w:t>
      </w:r>
      <w:r w:rsidR="00254C61">
        <w:t>ed, treatment customers experience</w:t>
      </w:r>
      <w:r w:rsidR="00817C22">
        <w:t>d</w:t>
      </w:r>
      <w:r w:rsidR="00254C61">
        <w:t xml:space="preserve"> reduced electricity consumption during </w:t>
      </w:r>
      <w:r>
        <w:t xml:space="preserve">the </w:t>
      </w:r>
      <w:r w:rsidR="00AC0159">
        <w:t>AC cycling p</w:t>
      </w:r>
      <w:r w:rsidR="0031405C">
        <w:t xml:space="preserve">eriod </w:t>
      </w:r>
      <w:r w:rsidR="00254C61">
        <w:t>and increased</w:t>
      </w:r>
      <w:r w:rsidR="0031405C">
        <w:t xml:space="preserve"> consumption </w:t>
      </w:r>
      <w:r w:rsidR="00AC0159">
        <w:t>during the snapback p</w:t>
      </w:r>
      <w:r w:rsidR="00254C61">
        <w:t xml:space="preserve">eriod. </w:t>
      </w:r>
    </w:p>
    <w:p w14:paraId="250D6D1E" w14:textId="221F35C2" w:rsidR="00D90A5F" w:rsidRPr="008B705D" w:rsidRDefault="00D90A5F" w:rsidP="00D90A5F">
      <w:pPr>
        <w:pStyle w:val="Caption"/>
        <w:keepNext/>
        <w:rPr>
          <w:i w:val="0"/>
          <w:sz w:val="32"/>
          <w:szCs w:val="32"/>
        </w:rPr>
      </w:pPr>
      <w:r w:rsidRPr="008B705D">
        <w:rPr>
          <w:i w:val="0"/>
          <w:sz w:val="32"/>
          <w:szCs w:val="32"/>
        </w:rPr>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7</w:t>
      </w:r>
      <w:r w:rsidR="00B841F5" w:rsidRPr="008B705D">
        <w:rPr>
          <w:i w:val="0"/>
          <w:sz w:val="32"/>
          <w:szCs w:val="32"/>
        </w:rPr>
        <w:fldChar w:fldCharType="end"/>
      </w:r>
      <w:r w:rsidR="00877A55" w:rsidRPr="008B705D">
        <w:rPr>
          <w:i w:val="0"/>
          <w:sz w:val="32"/>
          <w:szCs w:val="32"/>
        </w:rPr>
        <w:t>. Hourly Electricity Consumption on July 13th Event Day</w:t>
      </w:r>
    </w:p>
    <w:p w14:paraId="1DDBA130" w14:textId="7DBC1848" w:rsidR="00931B20" w:rsidRDefault="00B346F4" w:rsidP="00931B20">
      <w:r>
        <w:rPr>
          <w:noProof/>
        </w:rPr>
        <w:drawing>
          <wp:inline distT="0" distB="0" distL="0" distR="0" wp14:anchorId="33FC7552" wp14:editId="2C083A77">
            <wp:extent cx="5894070" cy="4653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dshape_july_13.png"/>
                    <pic:cNvPicPr/>
                  </pic:nvPicPr>
                  <pic:blipFill rotWithShape="1">
                    <a:blip r:embed="rId15">
                      <a:extLst>
                        <a:ext uri="{28A0092B-C50C-407E-A947-70E740481C1C}">
                          <a14:useLocalDpi xmlns:a14="http://schemas.microsoft.com/office/drawing/2010/main" val="0"/>
                        </a:ext>
                      </a:extLst>
                    </a:blip>
                    <a:srcRect t="5664"/>
                    <a:stretch/>
                  </pic:blipFill>
                  <pic:spPr bwMode="auto">
                    <a:xfrm>
                      <a:off x="0" y="0"/>
                      <a:ext cx="5919413" cy="4673744"/>
                    </a:xfrm>
                    <a:prstGeom prst="rect">
                      <a:avLst/>
                    </a:prstGeom>
                    <a:ln>
                      <a:noFill/>
                    </a:ln>
                    <a:extLst>
                      <a:ext uri="{53640926-AAD7-44D8-BBD7-CCE9431645EC}">
                        <a14:shadowObscured xmlns:a14="http://schemas.microsoft.com/office/drawing/2010/main"/>
                      </a:ext>
                    </a:extLst>
                  </pic:spPr>
                </pic:pic>
              </a:graphicData>
            </a:graphic>
          </wp:inline>
        </w:drawing>
      </w:r>
    </w:p>
    <w:p w14:paraId="3BD92576" w14:textId="4A96A727" w:rsidR="00D90A5F" w:rsidRPr="008B705D" w:rsidRDefault="00D90A5F" w:rsidP="00D90A5F">
      <w:pPr>
        <w:pStyle w:val="Caption"/>
        <w:keepNext/>
        <w:rPr>
          <w:i w:val="0"/>
          <w:sz w:val="32"/>
          <w:szCs w:val="32"/>
        </w:rPr>
      </w:pPr>
      <w:r w:rsidRPr="008B705D">
        <w:rPr>
          <w:i w:val="0"/>
          <w:sz w:val="32"/>
          <w:szCs w:val="32"/>
        </w:rPr>
        <w:lastRenderedPageBreak/>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8</w:t>
      </w:r>
      <w:r w:rsidR="00B841F5" w:rsidRPr="008B705D">
        <w:rPr>
          <w:i w:val="0"/>
          <w:sz w:val="32"/>
          <w:szCs w:val="32"/>
        </w:rPr>
        <w:fldChar w:fldCharType="end"/>
      </w:r>
      <w:r w:rsidR="00EE79F4" w:rsidRPr="008B705D">
        <w:rPr>
          <w:i w:val="0"/>
          <w:sz w:val="32"/>
          <w:szCs w:val="32"/>
        </w:rPr>
        <w:t>. Hourly Electricity Conusmption on August 16th Event Day</w:t>
      </w:r>
    </w:p>
    <w:p w14:paraId="39A283AE" w14:textId="275822B7" w:rsidR="007E6CA1" w:rsidRDefault="00B346F4" w:rsidP="00931B20">
      <w:r>
        <w:rPr>
          <w:noProof/>
        </w:rPr>
        <w:drawing>
          <wp:inline distT="0" distB="0" distL="0" distR="0" wp14:anchorId="7B388198" wp14:editId="60770FB3">
            <wp:extent cx="5894070" cy="4653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shape_Aug_16.png"/>
                    <pic:cNvPicPr/>
                  </pic:nvPicPr>
                  <pic:blipFill rotWithShape="1">
                    <a:blip r:embed="rId16">
                      <a:extLst>
                        <a:ext uri="{28A0092B-C50C-407E-A947-70E740481C1C}">
                          <a14:useLocalDpi xmlns:a14="http://schemas.microsoft.com/office/drawing/2010/main" val="0"/>
                        </a:ext>
                      </a:extLst>
                    </a:blip>
                    <a:srcRect t="5664"/>
                    <a:stretch/>
                  </pic:blipFill>
                  <pic:spPr bwMode="auto">
                    <a:xfrm>
                      <a:off x="0" y="0"/>
                      <a:ext cx="5907219" cy="4664117"/>
                    </a:xfrm>
                    <a:prstGeom prst="rect">
                      <a:avLst/>
                    </a:prstGeom>
                    <a:ln>
                      <a:noFill/>
                    </a:ln>
                    <a:extLst>
                      <a:ext uri="{53640926-AAD7-44D8-BBD7-CCE9431645EC}">
                        <a14:shadowObscured xmlns:a14="http://schemas.microsoft.com/office/drawing/2010/main"/>
                      </a:ext>
                    </a:extLst>
                  </pic:spPr>
                </pic:pic>
              </a:graphicData>
            </a:graphic>
          </wp:inline>
        </w:drawing>
      </w:r>
    </w:p>
    <w:p w14:paraId="38C95531" w14:textId="3F0CEA78" w:rsidR="00D90A5F" w:rsidRDefault="00096208" w:rsidP="00931B20">
      <w:r>
        <w:t>Table 5</w:t>
      </w:r>
      <w:r w:rsidR="00817C22">
        <w:t xml:space="preserve"> shows </w:t>
      </w:r>
      <w:r w:rsidR="00C76820">
        <w:t>results</w:t>
      </w:r>
      <w:r w:rsidR="00AA30BC">
        <w:t xml:space="preserve"> from the</w:t>
      </w:r>
      <w:r w:rsidR="00D90A5F">
        <w:t xml:space="preserve"> TWFE and SD </w:t>
      </w:r>
      <w:r w:rsidR="00AA30BC">
        <w:t>regressions, which generated</w:t>
      </w:r>
      <w:r w:rsidR="00D90A5F">
        <w:t xml:space="preserve"> similar estimates of the average treatment effect. The TWFE consistently </w:t>
      </w:r>
      <w:r w:rsidR="00AA30BC">
        <w:t xml:space="preserve">had </w:t>
      </w:r>
      <w:r w:rsidR="00D90A5F">
        <w:t>lower standard errors on the treatment effec</w:t>
      </w:r>
      <w:r w:rsidR="00CC122A">
        <w:t xml:space="preserve">t parameter, which supports the </w:t>
      </w:r>
      <w:r w:rsidR="004D4087">
        <w:t>theory</w:t>
      </w:r>
      <w:r w:rsidR="00CC122A">
        <w:t xml:space="preserve"> </w:t>
      </w:r>
      <w:r w:rsidR="000B77FA">
        <w:t>that including covariates and fixed effects</w:t>
      </w:r>
      <w:r w:rsidR="00CC122A">
        <w:t xml:space="preserve"> </w:t>
      </w:r>
      <w:r w:rsidR="000B77FA">
        <w:t>reduce</w:t>
      </w:r>
      <w:r w:rsidR="00AA30BC">
        <w:t>s</w:t>
      </w:r>
      <w:r w:rsidR="000B77FA">
        <w:t xml:space="preserve"> standard errors of parameter estimates</w:t>
      </w:r>
      <w:r w:rsidR="00CC122A">
        <w:t xml:space="preserve">. </w:t>
      </w:r>
      <w:r w:rsidR="00DA3FF6">
        <w:t>The simi</w:t>
      </w:r>
      <w:r w:rsidR="004D4087">
        <w:t>larity of the SD and TWFE model parameter estimates</w:t>
      </w:r>
      <w:r w:rsidR="00AA30BC">
        <w:t xml:space="preserve"> suggests that estimates of the treatment effect are robust to specification choice. </w:t>
      </w:r>
      <w:r w:rsidR="00E90DE8">
        <w:t xml:space="preserve">These results from these two model specifications are visually represented in figure 9, which shows that the two models have similar treatment effect estimates, but the TWFE model </w:t>
      </w:r>
      <w:r w:rsidR="00746759">
        <w:t xml:space="preserve">estimates are more precise. </w:t>
      </w:r>
    </w:p>
    <w:p w14:paraId="2611CB0D" w14:textId="2EBBA3DF" w:rsidR="00CC122A" w:rsidRPr="00AA30BC" w:rsidRDefault="00CC122A" w:rsidP="00CC122A">
      <w:pPr>
        <w:pStyle w:val="Caption"/>
        <w:keepNext/>
        <w:rPr>
          <w:i w:val="0"/>
          <w:sz w:val="32"/>
          <w:szCs w:val="32"/>
        </w:rPr>
      </w:pPr>
      <w:r w:rsidRPr="00AA30BC">
        <w:rPr>
          <w:i w:val="0"/>
          <w:sz w:val="32"/>
          <w:szCs w:val="32"/>
        </w:rPr>
        <w:lastRenderedPageBreak/>
        <w:t xml:space="preserve">Table </w:t>
      </w:r>
      <w:r w:rsidR="0059424B" w:rsidRPr="00AA30BC">
        <w:rPr>
          <w:i w:val="0"/>
          <w:sz w:val="32"/>
          <w:szCs w:val="32"/>
        </w:rPr>
        <w:fldChar w:fldCharType="begin"/>
      </w:r>
      <w:r w:rsidR="0059424B" w:rsidRPr="00AA30BC">
        <w:rPr>
          <w:i w:val="0"/>
          <w:sz w:val="32"/>
          <w:szCs w:val="32"/>
        </w:rPr>
        <w:instrText xml:space="preserve"> SEQ Table \* ARABIC </w:instrText>
      </w:r>
      <w:r w:rsidR="0059424B" w:rsidRPr="00AA30BC">
        <w:rPr>
          <w:i w:val="0"/>
          <w:sz w:val="32"/>
          <w:szCs w:val="32"/>
        </w:rPr>
        <w:fldChar w:fldCharType="separate"/>
      </w:r>
      <w:r w:rsidR="00BC33E2" w:rsidRPr="00AA30BC">
        <w:rPr>
          <w:i w:val="0"/>
          <w:sz w:val="32"/>
          <w:szCs w:val="32"/>
        </w:rPr>
        <w:t>4</w:t>
      </w:r>
      <w:r w:rsidR="0059424B" w:rsidRPr="00AA30BC">
        <w:rPr>
          <w:i w:val="0"/>
          <w:sz w:val="32"/>
          <w:szCs w:val="32"/>
        </w:rPr>
        <w:fldChar w:fldCharType="end"/>
      </w:r>
      <w:r w:rsidR="00C933D7" w:rsidRPr="00AA30BC">
        <w:rPr>
          <w:i w:val="0"/>
          <w:sz w:val="32"/>
          <w:szCs w:val="32"/>
        </w:rPr>
        <w:t>. Primary Regression Results</w:t>
      </w:r>
    </w:p>
    <w:tbl>
      <w:tblPr>
        <w:tblStyle w:val="ListTable7Colorful"/>
        <w:tblW w:w="5000" w:type="pct"/>
        <w:jc w:val="center"/>
        <w:tblLook w:val="02A0" w:firstRow="1" w:lastRow="0" w:firstColumn="1" w:lastColumn="0" w:noHBand="1" w:noVBand="0"/>
      </w:tblPr>
      <w:tblGrid>
        <w:gridCol w:w="2707"/>
        <w:gridCol w:w="1661"/>
        <w:gridCol w:w="1661"/>
        <w:gridCol w:w="1659"/>
        <w:gridCol w:w="1662"/>
      </w:tblGrid>
      <w:tr w:rsidR="00931B20" w14:paraId="7E7546B6" w14:textId="77777777" w:rsidTr="00AA30BC">
        <w:trPr>
          <w:cnfStyle w:val="100000000000" w:firstRow="1" w:lastRow="0" w:firstColumn="0" w:lastColumn="0" w:oddVBand="0" w:evenVBand="0" w:oddHBand="0" w:evenHBand="0" w:firstRowFirstColumn="0" w:firstRowLastColumn="0" w:lastRowFirstColumn="0" w:lastRowLastColumn="0"/>
          <w:cantSplit/>
          <w:trHeight w:val="369"/>
          <w:tblHeader/>
          <w:jc w:val="center"/>
        </w:trPr>
        <w:tc>
          <w:tcPr>
            <w:cnfStyle w:val="001000000100" w:firstRow="0" w:lastRow="0" w:firstColumn="1" w:lastColumn="0" w:oddVBand="0" w:evenVBand="0" w:oddHBand="0" w:evenHBand="0" w:firstRowFirstColumn="1" w:firstRowLastColumn="0" w:lastRowFirstColumn="0" w:lastRowLastColumn="0"/>
            <w:tcW w:w="1448" w:type="pct"/>
            <w:tcBorders>
              <w:top w:val="single" w:sz="4" w:space="0" w:color="auto"/>
              <w:left w:val="single" w:sz="4" w:space="0" w:color="auto"/>
              <w:bottom w:val="single" w:sz="4" w:space="0" w:color="auto"/>
              <w:right w:val="single" w:sz="4" w:space="0" w:color="auto"/>
            </w:tcBorders>
            <w:shd w:val="clear" w:color="auto" w:fill="000000" w:themeFill="text1"/>
          </w:tcPr>
          <w:p w14:paraId="7B7FB5A2" w14:textId="77777777" w:rsidR="00931B20" w:rsidRPr="00AA30BC" w:rsidRDefault="00931B20" w:rsidP="00AA30BC">
            <w:pPr>
              <w:rPr>
                <w:i w:val="0"/>
                <w:color w:val="auto"/>
                <w:sz w:val="28"/>
                <w:szCs w:val="28"/>
                <w:highlight w:val="black"/>
              </w:rPr>
            </w:pPr>
          </w:p>
        </w:tc>
        <w:tc>
          <w:tcPr>
            <w:cnfStyle w:val="000010000000" w:firstRow="0" w:lastRow="0" w:firstColumn="0" w:lastColumn="0" w:oddVBand="1" w:evenVBand="0" w:oddHBand="0" w:evenHBand="0" w:firstRowFirstColumn="0" w:firstRowLastColumn="0" w:lastRowFirstColumn="0" w:lastRowLastColumn="0"/>
            <w:tcW w:w="1775" w:type="pct"/>
            <w:gridSpan w:val="2"/>
            <w:tcBorders>
              <w:top w:val="single" w:sz="4" w:space="0" w:color="auto"/>
              <w:left w:val="single" w:sz="4" w:space="0" w:color="auto"/>
              <w:bottom w:val="single" w:sz="4" w:space="0" w:color="auto"/>
              <w:right w:val="single" w:sz="4" w:space="0" w:color="auto"/>
            </w:tcBorders>
            <w:shd w:val="clear" w:color="auto" w:fill="000000" w:themeFill="text1"/>
          </w:tcPr>
          <w:p w14:paraId="6D67FF36" w14:textId="77777777" w:rsidR="00931B20" w:rsidRPr="00AA30BC" w:rsidRDefault="00931B20" w:rsidP="00AA30BC">
            <w:pPr>
              <w:jc w:val="center"/>
              <w:rPr>
                <w:i w:val="0"/>
                <w:color w:val="auto"/>
                <w:sz w:val="28"/>
                <w:szCs w:val="28"/>
              </w:rPr>
            </w:pPr>
            <w:r w:rsidRPr="00AA30BC">
              <w:rPr>
                <w:i w:val="0"/>
                <w:color w:val="FFFFFF" w:themeColor="background1"/>
                <w:sz w:val="28"/>
                <w:szCs w:val="28"/>
              </w:rPr>
              <w:t>July 13</w:t>
            </w:r>
            <w:r w:rsidRPr="00AA30BC">
              <w:rPr>
                <w:i w:val="0"/>
                <w:color w:val="FFFFFF" w:themeColor="background1"/>
                <w:sz w:val="28"/>
                <w:szCs w:val="28"/>
                <w:vertAlign w:val="superscript"/>
              </w:rPr>
              <w:t>th</w:t>
            </w:r>
            <w:r w:rsidRPr="00AA30BC">
              <w:rPr>
                <w:i w:val="0"/>
                <w:color w:val="FFFFFF" w:themeColor="background1"/>
                <w:sz w:val="28"/>
                <w:szCs w:val="28"/>
              </w:rPr>
              <w:t xml:space="preserve"> (2-8 PM)</w:t>
            </w:r>
          </w:p>
        </w:tc>
        <w:tc>
          <w:tcPr>
            <w:tcW w:w="1777" w:type="pct"/>
            <w:gridSpan w:val="2"/>
            <w:tcBorders>
              <w:top w:val="single" w:sz="4" w:space="0" w:color="auto"/>
              <w:left w:val="single" w:sz="4" w:space="0" w:color="auto"/>
              <w:bottom w:val="single" w:sz="4" w:space="0" w:color="auto"/>
              <w:right w:val="single" w:sz="4" w:space="0" w:color="auto"/>
            </w:tcBorders>
            <w:shd w:val="clear" w:color="auto" w:fill="000000" w:themeFill="text1"/>
          </w:tcPr>
          <w:p w14:paraId="49B6A218" w14:textId="77777777" w:rsidR="00931B20" w:rsidRPr="00AA30BC" w:rsidRDefault="00931B20" w:rsidP="00AA30BC">
            <w:pPr>
              <w:jc w:val="center"/>
              <w:cnfStyle w:val="100000000000" w:firstRow="1" w:lastRow="0" w:firstColumn="0" w:lastColumn="0" w:oddVBand="0" w:evenVBand="0" w:oddHBand="0" w:evenHBand="0" w:firstRowFirstColumn="0" w:firstRowLastColumn="0" w:lastRowFirstColumn="0" w:lastRowLastColumn="0"/>
              <w:rPr>
                <w:i w:val="0"/>
                <w:color w:val="auto"/>
                <w:sz w:val="28"/>
                <w:szCs w:val="28"/>
              </w:rPr>
            </w:pPr>
            <w:r w:rsidRPr="00AA30BC">
              <w:rPr>
                <w:i w:val="0"/>
                <w:color w:val="FFFFFF" w:themeColor="background1"/>
                <w:sz w:val="28"/>
                <w:szCs w:val="28"/>
              </w:rPr>
              <w:t>August 16</w:t>
            </w:r>
            <w:r w:rsidRPr="00AA30BC">
              <w:rPr>
                <w:i w:val="0"/>
                <w:color w:val="FFFFFF" w:themeColor="background1"/>
                <w:sz w:val="28"/>
                <w:szCs w:val="28"/>
                <w:vertAlign w:val="superscript"/>
              </w:rPr>
              <w:t>th</w:t>
            </w:r>
            <w:r w:rsidRPr="00AA30BC">
              <w:rPr>
                <w:i w:val="0"/>
                <w:color w:val="FFFFFF" w:themeColor="background1"/>
                <w:sz w:val="28"/>
                <w:szCs w:val="28"/>
              </w:rPr>
              <w:t xml:space="preserve"> (4-10 PM)</w:t>
            </w:r>
          </w:p>
        </w:tc>
      </w:tr>
      <w:tr w:rsidR="00931B20" w14:paraId="10C0765E" w14:textId="77777777" w:rsidTr="00CB1847">
        <w:trPr>
          <w:cnfStyle w:val="100000000000" w:firstRow="1" w:lastRow="0" w:firstColumn="0" w:lastColumn="0" w:oddVBand="0" w:evenVBand="0" w:oddHBand="0" w:evenHBand="0" w:firstRowFirstColumn="0" w:firstRowLastColumn="0" w:lastRowFirstColumn="0" w:lastRowLastColumn="0"/>
          <w:cantSplit/>
          <w:trHeight w:val="632"/>
          <w:tblHeader/>
          <w:jc w:val="center"/>
        </w:trPr>
        <w:tc>
          <w:tcPr>
            <w:cnfStyle w:val="001000000100" w:firstRow="0" w:lastRow="0" w:firstColumn="1" w:lastColumn="0" w:oddVBand="0" w:evenVBand="0" w:oddHBand="0" w:evenHBand="0" w:firstRowFirstColumn="1" w:firstRowLastColumn="0" w:lastRowFirstColumn="0" w:lastRowLastColumn="0"/>
            <w:tcW w:w="1448"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426A5B5" w14:textId="77777777" w:rsidR="00931B20" w:rsidRPr="00AA30BC" w:rsidRDefault="00931B20" w:rsidP="00AA30BC">
            <w:pPr>
              <w:rPr>
                <w:i w:val="0"/>
              </w:rPr>
            </w:pPr>
          </w:p>
        </w:tc>
        <w:tc>
          <w:tcPr>
            <w:cnfStyle w:val="000010000000" w:firstRow="0" w:lastRow="0" w:firstColumn="0" w:lastColumn="0" w:oddVBand="1" w:evenVBand="0" w:oddHBand="0" w:evenHBand="0" w:firstRowFirstColumn="0" w:firstRowLastColumn="0" w:lastRowFirstColumn="0" w:lastRowLastColumn="0"/>
            <w:tcW w:w="888"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9AFF8AF" w14:textId="77777777" w:rsidR="00931B20" w:rsidRPr="00CB1847" w:rsidRDefault="00931B20" w:rsidP="00AA30BC">
            <w:pPr>
              <w:jc w:val="center"/>
              <w:rPr>
                <w:i w:val="0"/>
              </w:rPr>
            </w:pPr>
            <w:r w:rsidRPr="00CB1847">
              <w:rPr>
                <w:i w:val="0"/>
              </w:rPr>
              <w:t>SD Model</w:t>
            </w:r>
          </w:p>
        </w:tc>
        <w:tc>
          <w:tcPr>
            <w:tcW w:w="888"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EE402A7" w14:textId="77777777" w:rsidR="00931B20" w:rsidRPr="00CB1847" w:rsidRDefault="00931B20" w:rsidP="00AA30BC">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TWFE Model</w:t>
            </w:r>
          </w:p>
        </w:tc>
        <w:tc>
          <w:tcPr>
            <w:cnfStyle w:val="000010000000" w:firstRow="0" w:lastRow="0" w:firstColumn="0" w:lastColumn="0" w:oddVBand="1" w:evenVBand="0" w:oddHBand="0" w:evenHBand="0" w:firstRowFirstColumn="0" w:firstRowLastColumn="0" w:lastRowFirstColumn="0" w:lastRowLastColumn="0"/>
            <w:tcW w:w="887"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C469988" w14:textId="77777777" w:rsidR="00931B20" w:rsidRPr="00CB1847" w:rsidRDefault="00931B20" w:rsidP="00AA30BC">
            <w:pPr>
              <w:jc w:val="center"/>
              <w:rPr>
                <w:i w:val="0"/>
              </w:rPr>
            </w:pPr>
            <w:r w:rsidRPr="00CB1847">
              <w:rPr>
                <w:i w:val="0"/>
              </w:rPr>
              <w:t>SD Model</w:t>
            </w:r>
          </w:p>
        </w:tc>
        <w:tc>
          <w:tcPr>
            <w:tcW w:w="890"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B7CE094" w14:textId="77777777" w:rsidR="00931B20" w:rsidRPr="00CB1847" w:rsidRDefault="00931B20" w:rsidP="00AA30BC">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TWFE Model</w:t>
            </w:r>
          </w:p>
        </w:tc>
      </w:tr>
      <w:tr w:rsidR="00931B20" w14:paraId="5971689F" w14:textId="77777777" w:rsidTr="00CB1847">
        <w:trPr>
          <w:cnfStyle w:val="100000000000" w:firstRow="1" w:lastRow="0" w:firstColumn="0" w:lastColumn="0" w:oddVBand="0" w:evenVBand="0" w:oddHBand="0" w:evenHBand="0" w:firstRowFirstColumn="0" w:firstRowLastColumn="0" w:lastRowFirstColumn="0" w:lastRowLastColumn="0"/>
          <w:cantSplit/>
          <w:trHeight w:val="720"/>
          <w:tblHeader/>
          <w:jc w:val="center"/>
        </w:trPr>
        <w:tc>
          <w:tcPr>
            <w:cnfStyle w:val="001000000100" w:firstRow="0" w:lastRow="0" w:firstColumn="1" w:lastColumn="0" w:oddVBand="0" w:evenVBand="0" w:oddHBand="0" w:evenHBand="0" w:firstRowFirstColumn="1" w:firstRowLastColumn="0" w:lastRowFirstColumn="0" w:lastRowLastColumn="0"/>
            <w:tcW w:w="1448" w:type="pct"/>
            <w:tcBorders>
              <w:top w:val="single" w:sz="4" w:space="0" w:color="auto"/>
              <w:left w:val="single" w:sz="4" w:space="0" w:color="auto"/>
              <w:bottom w:val="single" w:sz="4" w:space="0" w:color="auto"/>
              <w:right w:val="single" w:sz="4" w:space="0" w:color="auto"/>
            </w:tcBorders>
            <w:vAlign w:val="center"/>
          </w:tcPr>
          <w:p w14:paraId="4289BD81" w14:textId="6920845A" w:rsidR="00931B20" w:rsidRPr="00AA30BC" w:rsidRDefault="00344709" w:rsidP="00AA30BC">
            <w:pPr>
              <w:rPr>
                <w:i w:val="0"/>
              </w:rPr>
            </w:pPr>
            <w:r w:rsidRPr="00AA30BC">
              <w:rPr>
                <w:i w:val="0"/>
              </w:rPr>
              <w:t>ATE AC Cycling</w:t>
            </w:r>
            <w:r w:rsidR="00931B20" w:rsidRPr="00AA30BC">
              <w:rPr>
                <w:i w:val="0"/>
              </w:rPr>
              <w:t xml:space="preserve"> Hour 1</w:t>
            </w:r>
          </w:p>
        </w:tc>
        <w:tc>
          <w:tcPr>
            <w:cnfStyle w:val="000010000000" w:firstRow="0" w:lastRow="0" w:firstColumn="0" w:lastColumn="0" w:oddVBand="1" w:evenVBand="0" w:oddHBand="0" w:evenHBand="0" w:firstRowFirstColumn="0" w:firstRowLastColumn="0" w:lastRowFirstColumn="0" w:lastRowLastColumn="0"/>
            <w:tcW w:w="888"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937D109" w14:textId="77777777" w:rsidR="00931B20" w:rsidRPr="00AA30BC" w:rsidRDefault="00931B20" w:rsidP="00AA30BC">
            <w:pPr>
              <w:jc w:val="center"/>
              <w:rPr>
                <w:i w:val="0"/>
              </w:rPr>
            </w:pPr>
            <w:r w:rsidRPr="00AA30BC">
              <w:rPr>
                <w:i w:val="0"/>
              </w:rPr>
              <w:t>-.184</w:t>
            </w:r>
          </w:p>
          <w:p w14:paraId="2D5B1193" w14:textId="77777777" w:rsidR="00931B20" w:rsidRPr="00AA30BC" w:rsidRDefault="00931B20" w:rsidP="00AA30BC">
            <w:pPr>
              <w:jc w:val="center"/>
              <w:rPr>
                <w:i w:val="0"/>
              </w:rPr>
            </w:pPr>
            <w:r w:rsidRPr="00AA30BC">
              <w:rPr>
                <w:i w:val="0"/>
              </w:rPr>
              <w:t>(.</w:t>
            </w:r>
            <w:proofErr w:type="gramStart"/>
            <w:r w:rsidRPr="00AA30BC">
              <w:rPr>
                <w:i w:val="0"/>
              </w:rPr>
              <w:t>041)*</w:t>
            </w:r>
            <w:proofErr w:type="gramEnd"/>
            <w:r w:rsidRPr="00AA30BC">
              <w:rPr>
                <w:i w:val="0"/>
              </w:rPr>
              <w:t>**</w:t>
            </w:r>
          </w:p>
        </w:tc>
        <w:tc>
          <w:tcPr>
            <w:tcW w:w="888" w:type="pct"/>
            <w:tcBorders>
              <w:top w:val="single" w:sz="4" w:space="0" w:color="auto"/>
              <w:left w:val="single" w:sz="4" w:space="0" w:color="auto"/>
              <w:bottom w:val="single" w:sz="4" w:space="0" w:color="auto"/>
              <w:right w:val="single" w:sz="4" w:space="0" w:color="auto"/>
            </w:tcBorders>
            <w:vAlign w:val="center"/>
          </w:tcPr>
          <w:p w14:paraId="19BDFCF0" w14:textId="24A93E98" w:rsidR="00931B20" w:rsidRPr="00AA30BC" w:rsidRDefault="00DE5148"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-.140</w:t>
            </w:r>
          </w:p>
          <w:p w14:paraId="289D3012" w14:textId="23B6BA8C" w:rsidR="00931B20" w:rsidRPr="00AA30BC" w:rsidRDefault="00DE5148"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w:t>
            </w:r>
            <w:proofErr w:type="gramStart"/>
            <w:r w:rsidRPr="00AA30BC">
              <w:rPr>
                <w:i w:val="0"/>
              </w:rPr>
              <w:t>029</w:t>
            </w:r>
            <w:r w:rsidR="00931B20" w:rsidRPr="00AA30BC">
              <w:rPr>
                <w:i w:val="0"/>
              </w:rPr>
              <w:t>)*</w:t>
            </w:r>
            <w:proofErr w:type="gramEnd"/>
            <w:r w:rsidR="00931B20" w:rsidRPr="00AA30BC">
              <w:rPr>
                <w:i w:val="0"/>
              </w:rPr>
              <w:t>**</w:t>
            </w:r>
          </w:p>
        </w:tc>
        <w:tc>
          <w:tcPr>
            <w:cnfStyle w:val="000010000000" w:firstRow="0" w:lastRow="0" w:firstColumn="0" w:lastColumn="0" w:oddVBand="1" w:evenVBand="0" w:oddHBand="0" w:evenHBand="0" w:firstRowFirstColumn="0" w:firstRowLastColumn="0" w:lastRowFirstColumn="0" w:lastRowLastColumn="0"/>
            <w:tcW w:w="887"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49F4D0" w14:textId="77777777" w:rsidR="00931B20" w:rsidRPr="00AA30BC" w:rsidRDefault="00931B20" w:rsidP="00AA30BC">
            <w:pPr>
              <w:jc w:val="center"/>
              <w:rPr>
                <w:i w:val="0"/>
              </w:rPr>
            </w:pPr>
            <w:r w:rsidRPr="00AA30BC">
              <w:rPr>
                <w:i w:val="0"/>
              </w:rPr>
              <w:t>-.132</w:t>
            </w:r>
          </w:p>
          <w:p w14:paraId="7D4193F8" w14:textId="77777777" w:rsidR="00931B20" w:rsidRPr="00AA30BC" w:rsidRDefault="00931B20" w:rsidP="00AA30BC">
            <w:pPr>
              <w:jc w:val="center"/>
              <w:rPr>
                <w:i w:val="0"/>
              </w:rPr>
            </w:pPr>
            <w:r w:rsidRPr="00AA30BC">
              <w:rPr>
                <w:i w:val="0"/>
              </w:rPr>
              <w:t>(.</w:t>
            </w:r>
            <w:proofErr w:type="gramStart"/>
            <w:r w:rsidRPr="00AA30BC">
              <w:rPr>
                <w:i w:val="0"/>
              </w:rPr>
              <w:t>042)*</w:t>
            </w:r>
            <w:proofErr w:type="gramEnd"/>
            <w:r w:rsidRPr="00AA30BC">
              <w:rPr>
                <w:i w:val="0"/>
              </w:rPr>
              <w:t>**</w:t>
            </w:r>
          </w:p>
        </w:tc>
        <w:tc>
          <w:tcPr>
            <w:tcW w:w="890" w:type="pct"/>
            <w:tcBorders>
              <w:top w:val="single" w:sz="4" w:space="0" w:color="auto"/>
              <w:left w:val="single" w:sz="4" w:space="0" w:color="auto"/>
              <w:bottom w:val="single" w:sz="4" w:space="0" w:color="auto"/>
              <w:right w:val="single" w:sz="4" w:space="0" w:color="auto"/>
            </w:tcBorders>
            <w:vAlign w:val="center"/>
          </w:tcPr>
          <w:p w14:paraId="57D68B13" w14:textId="3C2DD21A" w:rsidR="00931B20" w:rsidRPr="00AA30BC" w:rsidRDefault="0050558D"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-.148</w:t>
            </w:r>
          </w:p>
          <w:p w14:paraId="5CA24D04" w14:textId="0330286C" w:rsidR="00931B20" w:rsidRPr="00AA30BC" w:rsidRDefault="0050558D"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w:t>
            </w:r>
            <w:proofErr w:type="gramStart"/>
            <w:r w:rsidRPr="00AA30BC">
              <w:rPr>
                <w:i w:val="0"/>
              </w:rPr>
              <w:t>029</w:t>
            </w:r>
            <w:r w:rsidR="00931B20" w:rsidRPr="00AA30BC">
              <w:rPr>
                <w:i w:val="0"/>
              </w:rPr>
              <w:t>)*</w:t>
            </w:r>
            <w:proofErr w:type="gramEnd"/>
            <w:r w:rsidR="00931B20" w:rsidRPr="00AA30BC">
              <w:rPr>
                <w:i w:val="0"/>
              </w:rPr>
              <w:t>**</w:t>
            </w:r>
          </w:p>
        </w:tc>
      </w:tr>
      <w:tr w:rsidR="00931B20" w14:paraId="19BF7D66" w14:textId="77777777" w:rsidTr="00CB1847">
        <w:trPr>
          <w:cnfStyle w:val="100000000000" w:firstRow="1" w:lastRow="0" w:firstColumn="0" w:lastColumn="0" w:oddVBand="0" w:evenVBand="0" w:oddHBand="0" w:evenHBand="0" w:firstRowFirstColumn="0" w:firstRowLastColumn="0" w:lastRowFirstColumn="0" w:lastRowLastColumn="0"/>
          <w:cantSplit/>
          <w:trHeight w:val="720"/>
          <w:tblHeader/>
          <w:jc w:val="center"/>
        </w:trPr>
        <w:tc>
          <w:tcPr>
            <w:cnfStyle w:val="001000000100" w:firstRow="0" w:lastRow="0" w:firstColumn="1" w:lastColumn="0" w:oddVBand="0" w:evenVBand="0" w:oddHBand="0" w:evenHBand="0" w:firstRowFirstColumn="1" w:firstRowLastColumn="0" w:lastRowFirstColumn="0" w:lastRowLastColumn="0"/>
            <w:tcW w:w="1448" w:type="pct"/>
            <w:tcBorders>
              <w:top w:val="single" w:sz="4" w:space="0" w:color="auto"/>
              <w:left w:val="single" w:sz="4" w:space="0" w:color="auto"/>
              <w:bottom w:val="single" w:sz="4" w:space="0" w:color="auto"/>
              <w:right w:val="single" w:sz="4" w:space="0" w:color="auto"/>
            </w:tcBorders>
            <w:vAlign w:val="center"/>
          </w:tcPr>
          <w:p w14:paraId="6EC77141" w14:textId="143A3297" w:rsidR="00931B20" w:rsidRPr="00AA30BC" w:rsidRDefault="00931B20" w:rsidP="00AA30BC">
            <w:pPr>
              <w:rPr>
                <w:i w:val="0"/>
              </w:rPr>
            </w:pPr>
            <w:r w:rsidRPr="00AA30BC">
              <w:rPr>
                <w:i w:val="0"/>
              </w:rPr>
              <w:t xml:space="preserve">ATE </w:t>
            </w:r>
            <w:r w:rsidR="00344709" w:rsidRPr="00AA30BC">
              <w:rPr>
                <w:i w:val="0"/>
              </w:rPr>
              <w:t>AC Cycling</w:t>
            </w:r>
            <w:r w:rsidRPr="00AA30BC">
              <w:rPr>
                <w:i w:val="0"/>
              </w:rPr>
              <w:t xml:space="preserve"> Hour 2</w:t>
            </w:r>
          </w:p>
        </w:tc>
        <w:tc>
          <w:tcPr>
            <w:cnfStyle w:val="000010000000" w:firstRow="0" w:lastRow="0" w:firstColumn="0" w:lastColumn="0" w:oddVBand="1" w:evenVBand="0" w:oddHBand="0" w:evenHBand="0" w:firstRowFirstColumn="0" w:firstRowLastColumn="0" w:lastRowFirstColumn="0" w:lastRowLastColumn="0"/>
            <w:tcW w:w="888"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50AE1D" w14:textId="77777777" w:rsidR="00931B20" w:rsidRPr="00AA30BC" w:rsidRDefault="00931B20" w:rsidP="00AA30BC">
            <w:pPr>
              <w:jc w:val="center"/>
              <w:rPr>
                <w:i w:val="0"/>
              </w:rPr>
            </w:pPr>
            <w:r w:rsidRPr="00AA30BC">
              <w:rPr>
                <w:i w:val="0"/>
              </w:rPr>
              <w:t>-.246</w:t>
            </w:r>
          </w:p>
          <w:p w14:paraId="56349721" w14:textId="77777777" w:rsidR="00931B20" w:rsidRPr="00AA30BC" w:rsidRDefault="00931B20" w:rsidP="00AA30BC">
            <w:pPr>
              <w:jc w:val="center"/>
              <w:rPr>
                <w:i w:val="0"/>
              </w:rPr>
            </w:pPr>
            <w:r w:rsidRPr="00AA30BC">
              <w:rPr>
                <w:i w:val="0"/>
              </w:rPr>
              <w:t>(.</w:t>
            </w:r>
            <w:proofErr w:type="gramStart"/>
            <w:r w:rsidRPr="00AA30BC">
              <w:rPr>
                <w:i w:val="0"/>
              </w:rPr>
              <w:t>041)*</w:t>
            </w:r>
            <w:proofErr w:type="gramEnd"/>
            <w:r w:rsidRPr="00AA30BC">
              <w:rPr>
                <w:i w:val="0"/>
              </w:rPr>
              <w:t>**</w:t>
            </w:r>
          </w:p>
        </w:tc>
        <w:tc>
          <w:tcPr>
            <w:tcW w:w="888" w:type="pct"/>
            <w:tcBorders>
              <w:top w:val="single" w:sz="4" w:space="0" w:color="auto"/>
              <w:left w:val="single" w:sz="4" w:space="0" w:color="auto"/>
              <w:bottom w:val="single" w:sz="4" w:space="0" w:color="auto"/>
              <w:right w:val="single" w:sz="4" w:space="0" w:color="auto"/>
            </w:tcBorders>
            <w:vAlign w:val="center"/>
          </w:tcPr>
          <w:p w14:paraId="3A96ABEC" w14:textId="3F4BB2F4" w:rsidR="00931B20" w:rsidRPr="00AA30BC" w:rsidRDefault="00344709"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-.198</w:t>
            </w:r>
          </w:p>
          <w:p w14:paraId="414E5BE5" w14:textId="77777777" w:rsidR="00931B20" w:rsidRPr="00AA30BC" w:rsidRDefault="00931B20"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w:t>
            </w:r>
            <w:proofErr w:type="gramStart"/>
            <w:r w:rsidRPr="00AA30BC">
              <w:rPr>
                <w:i w:val="0"/>
              </w:rPr>
              <w:t>030)*</w:t>
            </w:r>
            <w:proofErr w:type="gramEnd"/>
            <w:r w:rsidRPr="00AA30BC">
              <w:rPr>
                <w:i w:val="0"/>
              </w:rPr>
              <w:t>**</w:t>
            </w:r>
          </w:p>
        </w:tc>
        <w:tc>
          <w:tcPr>
            <w:cnfStyle w:val="000010000000" w:firstRow="0" w:lastRow="0" w:firstColumn="0" w:lastColumn="0" w:oddVBand="1" w:evenVBand="0" w:oddHBand="0" w:evenHBand="0" w:firstRowFirstColumn="0" w:firstRowLastColumn="0" w:lastRowFirstColumn="0" w:lastRowLastColumn="0"/>
            <w:tcW w:w="887"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282DE4" w14:textId="77777777" w:rsidR="00931B20" w:rsidRPr="00AA30BC" w:rsidRDefault="00931B20" w:rsidP="00AA30BC">
            <w:pPr>
              <w:jc w:val="center"/>
              <w:rPr>
                <w:i w:val="0"/>
              </w:rPr>
            </w:pPr>
            <w:r w:rsidRPr="00AA30BC">
              <w:rPr>
                <w:i w:val="0"/>
              </w:rPr>
              <w:t>-.193</w:t>
            </w:r>
          </w:p>
          <w:p w14:paraId="7E756B87" w14:textId="77777777" w:rsidR="00931B20" w:rsidRPr="00AA30BC" w:rsidRDefault="00931B20" w:rsidP="00AA30BC">
            <w:pPr>
              <w:jc w:val="center"/>
              <w:rPr>
                <w:i w:val="0"/>
              </w:rPr>
            </w:pPr>
            <w:r w:rsidRPr="00AA30BC">
              <w:rPr>
                <w:i w:val="0"/>
              </w:rPr>
              <w:t>(.</w:t>
            </w:r>
            <w:proofErr w:type="gramStart"/>
            <w:r w:rsidRPr="00AA30BC">
              <w:rPr>
                <w:i w:val="0"/>
              </w:rPr>
              <w:t>043)*</w:t>
            </w:r>
            <w:proofErr w:type="gramEnd"/>
            <w:r w:rsidRPr="00AA30BC">
              <w:rPr>
                <w:i w:val="0"/>
              </w:rPr>
              <w:t>**</w:t>
            </w:r>
          </w:p>
        </w:tc>
        <w:tc>
          <w:tcPr>
            <w:tcW w:w="890" w:type="pct"/>
            <w:tcBorders>
              <w:top w:val="single" w:sz="4" w:space="0" w:color="auto"/>
              <w:left w:val="single" w:sz="4" w:space="0" w:color="auto"/>
              <w:bottom w:val="single" w:sz="4" w:space="0" w:color="auto"/>
              <w:right w:val="single" w:sz="4" w:space="0" w:color="auto"/>
            </w:tcBorders>
            <w:vAlign w:val="center"/>
          </w:tcPr>
          <w:p w14:paraId="79AB02DD" w14:textId="551B92A1" w:rsidR="00931B20" w:rsidRPr="00AA30BC" w:rsidRDefault="0050558D"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-.210</w:t>
            </w:r>
          </w:p>
          <w:p w14:paraId="3099DCFC" w14:textId="77777777" w:rsidR="00931B20" w:rsidRPr="00AA30BC" w:rsidRDefault="00931B20"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w:t>
            </w:r>
            <w:proofErr w:type="gramStart"/>
            <w:r w:rsidRPr="00AA30BC">
              <w:rPr>
                <w:i w:val="0"/>
              </w:rPr>
              <w:t>030)*</w:t>
            </w:r>
            <w:proofErr w:type="gramEnd"/>
            <w:r w:rsidRPr="00AA30BC">
              <w:rPr>
                <w:i w:val="0"/>
              </w:rPr>
              <w:t>**</w:t>
            </w:r>
          </w:p>
        </w:tc>
      </w:tr>
      <w:tr w:rsidR="00931B20" w14:paraId="134BFC76" w14:textId="77777777" w:rsidTr="00CB1847">
        <w:trPr>
          <w:cnfStyle w:val="100000000000" w:firstRow="1" w:lastRow="0" w:firstColumn="0" w:lastColumn="0" w:oddVBand="0" w:evenVBand="0" w:oddHBand="0" w:evenHBand="0" w:firstRowFirstColumn="0" w:firstRowLastColumn="0" w:lastRowFirstColumn="0" w:lastRowLastColumn="0"/>
          <w:cantSplit/>
          <w:trHeight w:val="720"/>
          <w:tblHeader/>
          <w:jc w:val="center"/>
        </w:trPr>
        <w:tc>
          <w:tcPr>
            <w:cnfStyle w:val="001000000100" w:firstRow="0" w:lastRow="0" w:firstColumn="1" w:lastColumn="0" w:oddVBand="0" w:evenVBand="0" w:oddHBand="0" w:evenHBand="0" w:firstRowFirstColumn="1" w:firstRowLastColumn="0" w:lastRowFirstColumn="0" w:lastRowLastColumn="0"/>
            <w:tcW w:w="1448" w:type="pct"/>
            <w:tcBorders>
              <w:top w:val="single" w:sz="4" w:space="0" w:color="auto"/>
              <w:left w:val="single" w:sz="4" w:space="0" w:color="auto"/>
              <w:bottom w:val="single" w:sz="4" w:space="0" w:color="auto"/>
              <w:right w:val="single" w:sz="4" w:space="0" w:color="auto"/>
            </w:tcBorders>
            <w:vAlign w:val="center"/>
          </w:tcPr>
          <w:p w14:paraId="623A8154" w14:textId="57AD49F5" w:rsidR="00931B20" w:rsidRPr="00AA30BC" w:rsidRDefault="00931B20" w:rsidP="00AA30BC">
            <w:pPr>
              <w:rPr>
                <w:i w:val="0"/>
              </w:rPr>
            </w:pPr>
            <w:r w:rsidRPr="00AA30BC">
              <w:rPr>
                <w:i w:val="0"/>
              </w:rPr>
              <w:t xml:space="preserve">ATE </w:t>
            </w:r>
            <w:r w:rsidR="00344709" w:rsidRPr="00AA30BC">
              <w:rPr>
                <w:i w:val="0"/>
              </w:rPr>
              <w:t>AC Cycling</w:t>
            </w:r>
            <w:r w:rsidRPr="00AA30BC">
              <w:rPr>
                <w:i w:val="0"/>
              </w:rPr>
              <w:t xml:space="preserve"> Hour 3</w:t>
            </w:r>
          </w:p>
        </w:tc>
        <w:tc>
          <w:tcPr>
            <w:cnfStyle w:val="000010000000" w:firstRow="0" w:lastRow="0" w:firstColumn="0" w:lastColumn="0" w:oddVBand="1" w:evenVBand="0" w:oddHBand="0" w:evenHBand="0" w:firstRowFirstColumn="0" w:firstRowLastColumn="0" w:lastRowFirstColumn="0" w:lastRowLastColumn="0"/>
            <w:tcW w:w="888"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805418" w14:textId="77777777" w:rsidR="00931B20" w:rsidRPr="00AA30BC" w:rsidRDefault="00931B20" w:rsidP="00AA30BC">
            <w:pPr>
              <w:jc w:val="center"/>
              <w:rPr>
                <w:i w:val="0"/>
              </w:rPr>
            </w:pPr>
            <w:r w:rsidRPr="00AA30BC">
              <w:rPr>
                <w:i w:val="0"/>
              </w:rPr>
              <w:t>-.209</w:t>
            </w:r>
          </w:p>
          <w:p w14:paraId="4B272217" w14:textId="77777777" w:rsidR="00931B20" w:rsidRPr="00AA30BC" w:rsidRDefault="00931B20" w:rsidP="00AA30BC">
            <w:pPr>
              <w:jc w:val="center"/>
              <w:rPr>
                <w:i w:val="0"/>
              </w:rPr>
            </w:pPr>
            <w:r w:rsidRPr="00AA30BC">
              <w:rPr>
                <w:i w:val="0"/>
              </w:rPr>
              <w:t>(.</w:t>
            </w:r>
            <w:proofErr w:type="gramStart"/>
            <w:r w:rsidRPr="00AA30BC">
              <w:rPr>
                <w:i w:val="0"/>
              </w:rPr>
              <w:t>041)*</w:t>
            </w:r>
            <w:proofErr w:type="gramEnd"/>
            <w:r w:rsidRPr="00AA30BC">
              <w:rPr>
                <w:i w:val="0"/>
              </w:rPr>
              <w:t>**</w:t>
            </w:r>
          </w:p>
        </w:tc>
        <w:tc>
          <w:tcPr>
            <w:tcW w:w="888" w:type="pct"/>
            <w:tcBorders>
              <w:top w:val="single" w:sz="4" w:space="0" w:color="auto"/>
              <w:left w:val="single" w:sz="4" w:space="0" w:color="auto"/>
              <w:bottom w:val="single" w:sz="4" w:space="0" w:color="auto"/>
              <w:right w:val="single" w:sz="4" w:space="0" w:color="auto"/>
            </w:tcBorders>
            <w:vAlign w:val="center"/>
          </w:tcPr>
          <w:p w14:paraId="3753B27C" w14:textId="6EDE9B80" w:rsidR="00931B20" w:rsidRPr="00AA30BC" w:rsidRDefault="00344709"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-.258</w:t>
            </w:r>
          </w:p>
          <w:p w14:paraId="20F308A1" w14:textId="77777777" w:rsidR="00931B20" w:rsidRPr="00AA30BC" w:rsidRDefault="00931B20"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w:t>
            </w:r>
            <w:proofErr w:type="gramStart"/>
            <w:r w:rsidRPr="00AA30BC">
              <w:rPr>
                <w:i w:val="0"/>
              </w:rPr>
              <w:t>030)*</w:t>
            </w:r>
            <w:proofErr w:type="gramEnd"/>
            <w:r w:rsidRPr="00AA30BC">
              <w:rPr>
                <w:i w:val="0"/>
              </w:rPr>
              <w:t>**</w:t>
            </w:r>
          </w:p>
        </w:tc>
        <w:tc>
          <w:tcPr>
            <w:cnfStyle w:val="000010000000" w:firstRow="0" w:lastRow="0" w:firstColumn="0" w:lastColumn="0" w:oddVBand="1" w:evenVBand="0" w:oddHBand="0" w:evenHBand="0" w:firstRowFirstColumn="0" w:firstRowLastColumn="0" w:lastRowFirstColumn="0" w:lastRowLastColumn="0"/>
            <w:tcW w:w="887"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9ECA34" w14:textId="77777777" w:rsidR="00931B20" w:rsidRPr="00AA30BC" w:rsidRDefault="00931B20" w:rsidP="00AA30BC">
            <w:pPr>
              <w:jc w:val="center"/>
              <w:rPr>
                <w:i w:val="0"/>
              </w:rPr>
            </w:pPr>
            <w:r w:rsidRPr="00AA30BC">
              <w:rPr>
                <w:i w:val="0"/>
              </w:rPr>
              <w:t>-.169</w:t>
            </w:r>
          </w:p>
          <w:p w14:paraId="34BFEBD5" w14:textId="77777777" w:rsidR="00931B20" w:rsidRPr="00AA30BC" w:rsidRDefault="00931B20" w:rsidP="00AA30BC">
            <w:pPr>
              <w:jc w:val="center"/>
              <w:rPr>
                <w:i w:val="0"/>
              </w:rPr>
            </w:pPr>
            <w:r w:rsidRPr="00AA30BC">
              <w:rPr>
                <w:i w:val="0"/>
              </w:rPr>
              <w:t>(.</w:t>
            </w:r>
            <w:proofErr w:type="gramStart"/>
            <w:r w:rsidRPr="00AA30BC">
              <w:rPr>
                <w:i w:val="0"/>
              </w:rPr>
              <w:t>043)*</w:t>
            </w:r>
            <w:proofErr w:type="gramEnd"/>
            <w:r w:rsidRPr="00AA30BC">
              <w:rPr>
                <w:i w:val="0"/>
              </w:rPr>
              <w:t>**</w:t>
            </w:r>
          </w:p>
        </w:tc>
        <w:tc>
          <w:tcPr>
            <w:tcW w:w="890" w:type="pct"/>
            <w:tcBorders>
              <w:top w:val="single" w:sz="4" w:space="0" w:color="auto"/>
              <w:left w:val="single" w:sz="4" w:space="0" w:color="auto"/>
              <w:bottom w:val="single" w:sz="4" w:space="0" w:color="auto"/>
              <w:right w:val="single" w:sz="4" w:space="0" w:color="auto"/>
            </w:tcBorders>
            <w:vAlign w:val="center"/>
          </w:tcPr>
          <w:p w14:paraId="41C71409" w14:textId="46D81886" w:rsidR="00931B20" w:rsidRPr="00AA30BC" w:rsidRDefault="0050558D"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-.185</w:t>
            </w:r>
          </w:p>
          <w:p w14:paraId="0D5865F4" w14:textId="77777777" w:rsidR="00931B20" w:rsidRPr="00AA30BC" w:rsidRDefault="00931B20"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w:t>
            </w:r>
            <w:proofErr w:type="gramStart"/>
            <w:r w:rsidRPr="00AA30BC">
              <w:rPr>
                <w:i w:val="0"/>
              </w:rPr>
              <w:t>030)*</w:t>
            </w:r>
            <w:proofErr w:type="gramEnd"/>
            <w:r w:rsidRPr="00AA30BC">
              <w:rPr>
                <w:i w:val="0"/>
              </w:rPr>
              <w:t>**</w:t>
            </w:r>
          </w:p>
        </w:tc>
      </w:tr>
      <w:tr w:rsidR="00931B20" w14:paraId="614070AF" w14:textId="77777777" w:rsidTr="00CB1847">
        <w:trPr>
          <w:cnfStyle w:val="100000000000" w:firstRow="1" w:lastRow="0" w:firstColumn="0" w:lastColumn="0" w:oddVBand="0" w:evenVBand="0" w:oddHBand="0" w:evenHBand="0" w:firstRowFirstColumn="0" w:firstRowLastColumn="0" w:lastRowFirstColumn="0" w:lastRowLastColumn="0"/>
          <w:cantSplit/>
          <w:trHeight w:val="720"/>
          <w:tblHeader/>
          <w:jc w:val="center"/>
        </w:trPr>
        <w:tc>
          <w:tcPr>
            <w:cnfStyle w:val="001000000100" w:firstRow="0" w:lastRow="0" w:firstColumn="1" w:lastColumn="0" w:oddVBand="0" w:evenVBand="0" w:oddHBand="0" w:evenHBand="0" w:firstRowFirstColumn="1" w:firstRowLastColumn="0" w:lastRowFirstColumn="0" w:lastRowLastColumn="0"/>
            <w:tcW w:w="1448" w:type="pct"/>
            <w:tcBorders>
              <w:top w:val="single" w:sz="4" w:space="0" w:color="auto"/>
              <w:left w:val="single" w:sz="4" w:space="0" w:color="auto"/>
              <w:bottom w:val="single" w:sz="4" w:space="0" w:color="auto"/>
              <w:right w:val="single" w:sz="4" w:space="0" w:color="auto"/>
            </w:tcBorders>
            <w:vAlign w:val="center"/>
          </w:tcPr>
          <w:p w14:paraId="652104E5" w14:textId="77777777" w:rsidR="00931B20" w:rsidRPr="00AA30BC" w:rsidRDefault="00931B20" w:rsidP="00AA30BC">
            <w:pPr>
              <w:rPr>
                <w:i w:val="0"/>
              </w:rPr>
            </w:pPr>
            <w:r w:rsidRPr="00AA30BC">
              <w:rPr>
                <w:i w:val="0"/>
              </w:rPr>
              <w:t>ATE Snapback Hour 1</w:t>
            </w:r>
          </w:p>
        </w:tc>
        <w:tc>
          <w:tcPr>
            <w:cnfStyle w:val="000010000000" w:firstRow="0" w:lastRow="0" w:firstColumn="0" w:lastColumn="0" w:oddVBand="1" w:evenVBand="0" w:oddHBand="0" w:evenHBand="0" w:firstRowFirstColumn="0" w:firstRowLastColumn="0" w:lastRowFirstColumn="0" w:lastRowLastColumn="0"/>
            <w:tcW w:w="888"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C5B0B7" w14:textId="77777777" w:rsidR="00931B20" w:rsidRPr="00AA30BC" w:rsidRDefault="00931B20" w:rsidP="00AA30BC">
            <w:pPr>
              <w:jc w:val="center"/>
              <w:rPr>
                <w:i w:val="0"/>
              </w:rPr>
            </w:pPr>
            <w:r w:rsidRPr="00AA30BC">
              <w:rPr>
                <w:i w:val="0"/>
              </w:rPr>
              <w:t>-.021</w:t>
            </w:r>
          </w:p>
          <w:p w14:paraId="4119290F" w14:textId="77777777" w:rsidR="00931B20" w:rsidRPr="00AA30BC" w:rsidRDefault="00931B20" w:rsidP="00AA30BC">
            <w:pPr>
              <w:jc w:val="center"/>
              <w:rPr>
                <w:i w:val="0"/>
              </w:rPr>
            </w:pPr>
            <w:r w:rsidRPr="00AA30BC">
              <w:rPr>
                <w:i w:val="0"/>
              </w:rPr>
              <w:t>(.041)</w:t>
            </w:r>
          </w:p>
        </w:tc>
        <w:tc>
          <w:tcPr>
            <w:tcW w:w="888" w:type="pct"/>
            <w:tcBorders>
              <w:top w:val="single" w:sz="4" w:space="0" w:color="auto"/>
              <w:left w:val="single" w:sz="4" w:space="0" w:color="auto"/>
              <w:bottom w:val="single" w:sz="4" w:space="0" w:color="auto"/>
              <w:right w:val="single" w:sz="4" w:space="0" w:color="auto"/>
            </w:tcBorders>
            <w:vAlign w:val="center"/>
          </w:tcPr>
          <w:p w14:paraId="7D48F059" w14:textId="083DF76E" w:rsidR="00931B20" w:rsidRPr="00AA30BC" w:rsidRDefault="00344709"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-.0223</w:t>
            </w:r>
          </w:p>
          <w:p w14:paraId="7239869B" w14:textId="10FAB3F3" w:rsidR="00931B20" w:rsidRPr="00AA30BC" w:rsidRDefault="00344709"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(.030</w:t>
            </w:r>
            <w:r w:rsidR="00931B20" w:rsidRPr="00AA30BC">
              <w:rPr>
                <w:i w:val="0"/>
              </w:rPr>
              <w:t>)</w:t>
            </w:r>
          </w:p>
        </w:tc>
        <w:tc>
          <w:tcPr>
            <w:cnfStyle w:val="000010000000" w:firstRow="0" w:lastRow="0" w:firstColumn="0" w:lastColumn="0" w:oddVBand="1" w:evenVBand="0" w:oddHBand="0" w:evenHBand="0" w:firstRowFirstColumn="0" w:firstRowLastColumn="0" w:lastRowFirstColumn="0" w:lastRowLastColumn="0"/>
            <w:tcW w:w="887"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EDE750" w14:textId="77777777" w:rsidR="00931B20" w:rsidRPr="00AA30BC" w:rsidRDefault="00931B20" w:rsidP="00AA30BC">
            <w:pPr>
              <w:jc w:val="center"/>
              <w:rPr>
                <w:i w:val="0"/>
              </w:rPr>
            </w:pPr>
            <w:r w:rsidRPr="00AA30BC">
              <w:rPr>
                <w:i w:val="0"/>
              </w:rPr>
              <w:t>-.015</w:t>
            </w:r>
          </w:p>
          <w:p w14:paraId="78CFBD67" w14:textId="77777777" w:rsidR="00931B20" w:rsidRPr="00AA30BC" w:rsidRDefault="00931B20" w:rsidP="00AA30BC">
            <w:pPr>
              <w:jc w:val="center"/>
              <w:rPr>
                <w:i w:val="0"/>
              </w:rPr>
            </w:pPr>
            <w:r w:rsidRPr="00AA30BC">
              <w:rPr>
                <w:i w:val="0"/>
              </w:rPr>
              <w:t>(.043)</w:t>
            </w:r>
          </w:p>
        </w:tc>
        <w:tc>
          <w:tcPr>
            <w:tcW w:w="890" w:type="pct"/>
            <w:tcBorders>
              <w:top w:val="single" w:sz="4" w:space="0" w:color="auto"/>
              <w:left w:val="single" w:sz="4" w:space="0" w:color="auto"/>
              <w:bottom w:val="single" w:sz="4" w:space="0" w:color="auto"/>
              <w:right w:val="single" w:sz="4" w:space="0" w:color="auto"/>
            </w:tcBorders>
            <w:vAlign w:val="center"/>
          </w:tcPr>
          <w:p w14:paraId="54A21459" w14:textId="5E941EAA" w:rsidR="00931B20" w:rsidRPr="00AA30BC" w:rsidRDefault="0050558D"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-.033</w:t>
            </w:r>
          </w:p>
          <w:p w14:paraId="68F384F4" w14:textId="77777777" w:rsidR="00931B20" w:rsidRPr="00AA30BC" w:rsidRDefault="00931B20"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(.029)</w:t>
            </w:r>
          </w:p>
        </w:tc>
      </w:tr>
      <w:tr w:rsidR="00931B20" w14:paraId="650E666F" w14:textId="77777777" w:rsidTr="00CB1847">
        <w:trPr>
          <w:cnfStyle w:val="100000000000" w:firstRow="1" w:lastRow="0" w:firstColumn="0" w:lastColumn="0" w:oddVBand="0" w:evenVBand="0" w:oddHBand="0" w:evenHBand="0" w:firstRowFirstColumn="0" w:firstRowLastColumn="0" w:lastRowFirstColumn="0" w:lastRowLastColumn="0"/>
          <w:cantSplit/>
          <w:trHeight w:val="720"/>
          <w:tblHeader/>
          <w:jc w:val="center"/>
        </w:trPr>
        <w:tc>
          <w:tcPr>
            <w:cnfStyle w:val="001000000100" w:firstRow="0" w:lastRow="0" w:firstColumn="1" w:lastColumn="0" w:oddVBand="0" w:evenVBand="0" w:oddHBand="0" w:evenHBand="0" w:firstRowFirstColumn="1" w:firstRowLastColumn="0" w:lastRowFirstColumn="0" w:lastRowLastColumn="0"/>
            <w:tcW w:w="1448" w:type="pct"/>
            <w:tcBorders>
              <w:top w:val="single" w:sz="4" w:space="0" w:color="auto"/>
              <w:left w:val="single" w:sz="4" w:space="0" w:color="auto"/>
              <w:bottom w:val="single" w:sz="4" w:space="0" w:color="auto"/>
              <w:right w:val="single" w:sz="4" w:space="0" w:color="auto"/>
            </w:tcBorders>
            <w:vAlign w:val="center"/>
          </w:tcPr>
          <w:p w14:paraId="002FE6EF" w14:textId="77777777" w:rsidR="00931B20" w:rsidRPr="00AA30BC" w:rsidRDefault="00931B20" w:rsidP="00AA30BC">
            <w:pPr>
              <w:rPr>
                <w:i w:val="0"/>
              </w:rPr>
            </w:pPr>
            <w:r w:rsidRPr="00AA30BC">
              <w:rPr>
                <w:i w:val="0"/>
              </w:rPr>
              <w:t>ATE Snapback Hour 2</w:t>
            </w:r>
          </w:p>
        </w:tc>
        <w:tc>
          <w:tcPr>
            <w:cnfStyle w:val="000010000000" w:firstRow="0" w:lastRow="0" w:firstColumn="0" w:lastColumn="0" w:oddVBand="1" w:evenVBand="0" w:oddHBand="0" w:evenHBand="0" w:firstRowFirstColumn="0" w:firstRowLastColumn="0" w:lastRowFirstColumn="0" w:lastRowLastColumn="0"/>
            <w:tcW w:w="888"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8BB0DE1" w14:textId="77777777" w:rsidR="00931B20" w:rsidRPr="00AA30BC" w:rsidRDefault="00931B20" w:rsidP="00AA30BC">
            <w:pPr>
              <w:jc w:val="center"/>
              <w:rPr>
                <w:i w:val="0"/>
              </w:rPr>
            </w:pPr>
            <w:r w:rsidRPr="00AA30BC">
              <w:rPr>
                <w:i w:val="0"/>
              </w:rPr>
              <w:t>.093</w:t>
            </w:r>
          </w:p>
          <w:p w14:paraId="4B104D47" w14:textId="77777777" w:rsidR="00931B20" w:rsidRPr="00AA30BC" w:rsidRDefault="00931B20" w:rsidP="00AA30BC">
            <w:pPr>
              <w:jc w:val="center"/>
              <w:rPr>
                <w:i w:val="0"/>
              </w:rPr>
            </w:pPr>
            <w:r w:rsidRPr="00AA30BC">
              <w:rPr>
                <w:i w:val="0"/>
              </w:rPr>
              <w:t>(.</w:t>
            </w:r>
            <w:proofErr w:type="gramStart"/>
            <w:r w:rsidRPr="00AA30BC">
              <w:rPr>
                <w:i w:val="0"/>
              </w:rPr>
              <w:t>045)*</w:t>
            </w:r>
            <w:proofErr w:type="gramEnd"/>
          </w:p>
        </w:tc>
        <w:tc>
          <w:tcPr>
            <w:tcW w:w="888" w:type="pct"/>
            <w:tcBorders>
              <w:top w:val="single" w:sz="4" w:space="0" w:color="auto"/>
              <w:left w:val="single" w:sz="4" w:space="0" w:color="auto"/>
              <w:bottom w:val="single" w:sz="4" w:space="0" w:color="auto"/>
              <w:right w:val="single" w:sz="4" w:space="0" w:color="auto"/>
            </w:tcBorders>
            <w:vAlign w:val="center"/>
          </w:tcPr>
          <w:p w14:paraId="4B716B2B" w14:textId="4BEDBFD2" w:rsidR="00931B20" w:rsidRPr="00AA30BC" w:rsidRDefault="00344709"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0.075</w:t>
            </w:r>
          </w:p>
          <w:p w14:paraId="59292A4F" w14:textId="05DF6277" w:rsidR="00931B20" w:rsidRPr="00AA30BC" w:rsidRDefault="00DE5148"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w:t>
            </w:r>
            <w:proofErr w:type="gramStart"/>
            <w:r w:rsidRPr="00AA30BC">
              <w:rPr>
                <w:i w:val="0"/>
              </w:rPr>
              <w:t>023</w:t>
            </w:r>
            <w:r w:rsidR="00344709" w:rsidRPr="00AA30BC">
              <w:rPr>
                <w:i w:val="0"/>
              </w:rPr>
              <w:t>)*</w:t>
            </w:r>
            <w:proofErr w:type="gramEnd"/>
          </w:p>
        </w:tc>
        <w:tc>
          <w:tcPr>
            <w:cnfStyle w:val="000010000000" w:firstRow="0" w:lastRow="0" w:firstColumn="0" w:lastColumn="0" w:oddVBand="1" w:evenVBand="0" w:oddHBand="0" w:evenHBand="0" w:firstRowFirstColumn="0" w:firstRowLastColumn="0" w:lastRowFirstColumn="0" w:lastRowLastColumn="0"/>
            <w:tcW w:w="887"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4902CD" w14:textId="77777777" w:rsidR="00931B20" w:rsidRPr="00AA30BC" w:rsidRDefault="00931B20" w:rsidP="00AA30BC">
            <w:pPr>
              <w:jc w:val="center"/>
              <w:rPr>
                <w:i w:val="0"/>
              </w:rPr>
            </w:pPr>
            <w:r w:rsidRPr="00AA30BC">
              <w:rPr>
                <w:i w:val="0"/>
              </w:rPr>
              <w:t>.072</w:t>
            </w:r>
          </w:p>
          <w:p w14:paraId="5AFD2DBD" w14:textId="77777777" w:rsidR="00931B20" w:rsidRPr="00AA30BC" w:rsidRDefault="00931B20" w:rsidP="00AA30BC">
            <w:pPr>
              <w:jc w:val="center"/>
              <w:rPr>
                <w:i w:val="0"/>
              </w:rPr>
            </w:pPr>
            <w:r w:rsidRPr="00AA30BC">
              <w:rPr>
                <w:i w:val="0"/>
              </w:rPr>
              <w:t>(.048)</w:t>
            </w:r>
          </w:p>
        </w:tc>
        <w:tc>
          <w:tcPr>
            <w:tcW w:w="890" w:type="pct"/>
            <w:tcBorders>
              <w:top w:val="single" w:sz="4" w:space="0" w:color="auto"/>
              <w:left w:val="single" w:sz="4" w:space="0" w:color="auto"/>
              <w:bottom w:val="single" w:sz="4" w:space="0" w:color="auto"/>
              <w:right w:val="single" w:sz="4" w:space="0" w:color="auto"/>
            </w:tcBorders>
            <w:vAlign w:val="center"/>
          </w:tcPr>
          <w:p w14:paraId="3DD09F80" w14:textId="3FE14CCE" w:rsidR="00931B20" w:rsidRPr="00AA30BC" w:rsidRDefault="0050558D"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.054</w:t>
            </w:r>
          </w:p>
          <w:p w14:paraId="0783C44D" w14:textId="3E1745FA" w:rsidR="00931B20" w:rsidRPr="00AA30BC" w:rsidRDefault="00344709"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(.028</w:t>
            </w:r>
            <w:proofErr w:type="gramStart"/>
            <w:r w:rsidRPr="00AA30BC">
              <w:rPr>
                <w:i w:val="0"/>
              </w:rPr>
              <w:t xml:space="preserve">) </w:t>
            </w:r>
            <w:r w:rsidRPr="00AA30BC">
              <w:rPr>
                <w:b/>
                <w:i w:val="0"/>
                <w:sz w:val="28"/>
                <w:szCs w:val="28"/>
              </w:rPr>
              <w:t>.</w:t>
            </w:r>
            <w:proofErr w:type="gramEnd"/>
          </w:p>
        </w:tc>
      </w:tr>
      <w:tr w:rsidR="00931B20" w14:paraId="2A2B39F3" w14:textId="77777777" w:rsidTr="00CB1847">
        <w:trPr>
          <w:cnfStyle w:val="100000000000" w:firstRow="1" w:lastRow="0" w:firstColumn="0" w:lastColumn="0" w:oddVBand="0" w:evenVBand="0" w:oddHBand="0" w:evenHBand="0" w:firstRowFirstColumn="0" w:firstRowLastColumn="0" w:lastRowFirstColumn="0" w:lastRowLastColumn="0"/>
          <w:cantSplit/>
          <w:trHeight w:val="720"/>
          <w:tblHeader/>
          <w:jc w:val="center"/>
        </w:trPr>
        <w:tc>
          <w:tcPr>
            <w:cnfStyle w:val="001000000100" w:firstRow="0" w:lastRow="0" w:firstColumn="1" w:lastColumn="0" w:oddVBand="0" w:evenVBand="0" w:oddHBand="0" w:evenHBand="0" w:firstRowFirstColumn="1" w:firstRowLastColumn="0" w:lastRowFirstColumn="0" w:lastRowLastColumn="0"/>
            <w:tcW w:w="1448" w:type="pct"/>
            <w:tcBorders>
              <w:top w:val="single" w:sz="4" w:space="0" w:color="auto"/>
              <w:left w:val="single" w:sz="4" w:space="0" w:color="auto"/>
              <w:bottom w:val="single" w:sz="4" w:space="0" w:color="auto"/>
              <w:right w:val="single" w:sz="4" w:space="0" w:color="auto"/>
            </w:tcBorders>
            <w:vAlign w:val="center"/>
          </w:tcPr>
          <w:p w14:paraId="747C8D75" w14:textId="77777777" w:rsidR="00931B20" w:rsidRPr="00AA30BC" w:rsidRDefault="00931B20" w:rsidP="00AA30BC">
            <w:pPr>
              <w:rPr>
                <w:i w:val="0"/>
              </w:rPr>
            </w:pPr>
            <w:r w:rsidRPr="00AA30BC">
              <w:rPr>
                <w:i w:val="0"/>
              </w:rPr>
              <w:t>ATE Snapback Hour 3</w:t>
            </w:r>
          </w:p>
        </w:tc>
        <w:tc>
          <w:tcPr>
            <w:cnfStyle w:val="000010000000" w:firstRow="0" w:lastRow="0" w:firstColumn="0" w:lastColumn="0" w:oddVBand="1" w:evenVBand="0" w:oddHBand="0" w:evenHBand="0" w:firstRowFirstColumn="0" w:firstRowLastColumn="0" w:lastRowFirstColumn="0" w:lastRowLastColumn="0"/>
            <w:tcW w:w="888"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4BB93D" w14:textId="77777777" w:rsidR="00931B20" w:rsidRPr="00AA30BC" w:rsidRDefault="00931B20" w:rsidP="00AA30BC">
            <w:pPr>
              <w:jc w:val="center"/>
              <w:rPr>
                <w:i w:val="0"/>
              </w:rPr>
            </w:pPr>
            <w:r w:rsidRPr="00AA30BC">
              <w:rPr>
                <w:i w:val="0"/>
              </w:rPr>
              <w:t>.070</w:t>
            </w:r>
          </w:p>
          <w:p w14:paraId="190E3D31" w14:textId="77777777" w:rsidR="00931B20" w:rsidRPr="00AA30BC" w:rsidRDefault="00931B20" w:rsidP="00AA30BC">
            <w:pPr>
              <w:jc w:val="center"/>
              <w:rPr>
                <w:i w:val="0"/>
              </w:rPr>
            </w:pPr>
            <w:r w:rsidRPr="00AA30BC">
              <w:rPr>
                <w:i w:val="0"/>
              </w:rPr>
              <w:t>(.040</w:t>
            </w:r>
            <w:proofErr w:type="gramStart"/>
            <w:r w:rsidRPr="00AA30BC">
              <w:rPr>
                <w:i w:val="0"/>
              </w:rPr>
              <w:t xml:space="preserve">) </w:t>
            </w:r>
            <w:r w:rsidRPr="00AA30BC">
              <w:rPr>
                <w:b/>
                <w:i w:val="0"/>
                <w:sz w:val="28"/>
                <w:szCs w:val="28"/>
              </w:rPr>
              <w:t>.</w:t>
            </w:r>
            <w:proofErr w:type="gramEnd"/>
          </w:p>
        </w:tc>
        <w:tc>
          <w:tcPr>
            <w:tcW w:w="888" w:type="pct"/>
            <w:tcBorders>
              <w:top w:val="single" w:sz="4" w:space="0" w:color="auto"/>
              <w:left w:val="single" w:sz="4" w:space="0" w:color="auto"/>
              <w:bottom w:val="single" w:sz="4" w:space="0" w:color="auto"/>
              <w:right w:val="single" w:sz="4" w:space="0" w:color="auto"/>
            </w:tcBorders>
            <w:vAlign w:val="center"/>
          </w:tcPr>
          <w:p w14:paraId="524E4715" w14:textId="17C05321" w:rsidR="00931B20" w:rsidRPr="00AA30BC" w:rsidRDefault="00344709"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.051</w:t>
            </w:r>
          </w:p>
          <w:p w14:paraId="2009D902" w14:textId="6B19BFF7" w:rsidR="00931B20" w:rsidRPr="00AA30BC" w:rsidRDefault="00DE5148"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(.028</w:t>
            </w:r>
            <w:proofErr w:type="gramStart"/>
            <w:r w:rsidR="00931B20" w:rsidRPr="00AA30BC">
              <w:rPr>
                <w:i w:val="0"/>
              </w:rPr>
              <w:t>)</w:t>
            </w:r>
            <w:r w:rsidR="00344709" w:rsidRPr="00AA30BC">
              <w:rPr>
                <w:i w:val="0"/>
              </w:rPr>
              <w:t xml:space="preserve"> </w:t>
            </w:r>
            <w:r w:rsidR="00344709" w:rsidRPr="00AA30BC">
              <w:rPr>
                <w:b/>
                <w:i w:val="0"/>
                <w:sz w:val="28"/>
                <w:szCs w:val="28"/>
              </w:rPr>
              <w:t>.</w:t>
            </w:r>
            <w:proofErr w:type="gramEnd"/>
          </w:p>
        </w:tc>
        <w:tc>
          <w:tcPr>
            <w:cnfStyle w:val="000010000000" w:firstRow="0" w:lastRow="0" w:firstColumn="0" w:lastColumn="0" w:oddVBand="1" w:evenVBand="0" w:oddHBand="0" w:evenHBand="0" w:firstRowFirstColumn="0" w:firstRowLastColumn="0" w:lastRowFirstColumn="0" w:lastRowLastColumn="0"/>
            <w:tcW w:w="887"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D6D62D" w14:textId="066726B5" w:rsidR="00931B20" w:rsidRPr="00AA30BC" w:rsidRDefault="0050558D" w:rsidP="00AA30BC">
            <w:pPr>
              <w:jc w:val="center"/>
              <w:rPr>
                <w:i w:val="0"/>
              </w:rPr>
            </w:pPr>
            <w:r w:rsidRPr="00AA30BC">
              <w:rPr>
                <w:i w:val="0"/>
              </w:rPr>
              <w:t>.0</w:t>
            </w:r>
            <w:r w:rsidR="00344709" w:rsidRPr="00AA30BC">
              <w:rPr>
                <w:i w:val="0"/>
              </w:rPr>
              <w:t>77</w:t>
            </w:r>
          </w:p>
          <w:p w14:paraId="30E35BE2" w14:textId="77777777" w:rsidR="00931B20" w:rsidRPr="00AA30BC" w:rsidRDefault="00931B20" w:rsidP="00AA30BC">
            <w:pPr>
              <w:jc w:val="center"/>
              <w:rPr>
                <w:i w:val="0"/>
              </w:rPr>
            </w:pPr>
            <w:r w:rsidRPr="00AA30BC">
              <w:rPr>
                <w:i w:val="0"/>
              </w:rPr>
              <w:t>(.044</w:t>
            </w:r>
            <w:proofErr w:type="gramStart"/>
            <w:r w:rsidRPr="00AA30BC">
              <w:rPr>
                <w:i w:val="0"/>
              </w:rPr>
              <w:t xml:space="preserve">) </w:t>
            </w:r>
            <w:r w:rsidRPr="00AA30BC">
              <w:rPr>
                <w:b/>
                <w:i w:val="0"/>
                <w:sz w:val="28"/>
                <w:szCs w:val="28"/>
              </w:rPr>
              <w:t>.</w:t>
            </w:r>
            <w:proofErr w:type="gramEnd"/>
          </w:p>
        </w:tc>
        <w:tc>
          <w:tcPr>
            <w:tcW w:w="890" w:type="pct"/>
            <w:tcBorders>
              <w:top w:val="single" w:sz="4" w:space="0" w:color="auto"/>
              <w:left w:val="single" w:sz="4" w:space="0" w:color="auto"/>
              <w:bottom w:val="single" w:sz="4" w:space="0" w:color="auto"/>
              <w:right w:val="single" w:sz="4" w:space="0" w:color="auto"/>
            </w:tcBorders>
            <w:vAlign w:val="center"/>
          </w:tcPr>
          <w:p w14:paraId="1D48B748" w14:textId="0205F1E9" w:rsidR="00931B20" w:rsidRPr="00AA30BC" w:rsidRDefault="00344709"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.055</w:t>
            </w:r>
          </w:p>
          <w:p w14:paraId="09AC1841" w14:textId="56CE3E4B" w:rsidR="00931B20" w:rsidRPr="00AA30BC" w:rsidRDefault="00344709" w:rsidP="00AA30BC">
            <w:pPr>
              <w:jc w:val="center"/>
              <w:cnfStyle w:val="100000000000" w:firstRow="1" w:lastRow="0" w:firstColumn="0" w:lastColumn="0" w:oddVBand="0" w:evenVBand="0" w:oddHBand="0" w:evenHBand="0" w:firstRowFirstColumn="0" w:firstRowLastColumn="0" w:lastRowFirstColumn="0" w:lastRowLastColumn="0"/>
              <w:rPr>
                <w:i w:val="0"/>
              </w:rPr>
            </w:pPr>
            <w:r w:rsidRPr="00AA30BC">
              <w:rPr>
                <w:i w:val="0"/>
              </w:rPr>
              <w:t>(.028</w:t>
            </w:r>
            <w:proofErr w:type="gramStart"/>
            <w:r w:rsidR="00931B20" w:rsidRPr="00AA30BC">
              <w:rPr>
                <w:i w:val="0"/>
              </w:rPr>
              <w:t>)</w:t>
            </w:r>
            <w:r w:rsidRPr="00AA30BC">
              <w:rPr>
                <w:i w:val="0"/>
              </w:rPr>
              <w:t xml:space="preserve"> </w:t>
            </w:r>
            <w:r w:rsidRPr="00AA30BC">
              <w:rPr>
                <w:b/>
                <w:i w:val="0"/>
                <w:sz w:val="28"/>
                <w:szCs w:val="28"/>
              </w:rPr>
              <w:t>.</w:t>
            </w:r>
            <w:proofErr w:type="gramEnd"/>
          </w:p>
        </w:tc>
      </w:tr>
      <w:tr w:rsidR="00931B20" w14:paraId="5619DC55" w14:textId="77777777" w:rsidTr="00AA30BC">
        <w:trPr>
          <w:cnfStyle w:val="100000000000" w:firstRow="1" w:lastRow="0" w:firstColumn="0" w:lastColumn="0" w:oddVBand="0" w:evenVBand="0" w:oddHBand="0" w:evenHBand="0" w:firstRowFirstColumn="0" w:firstRowLastColumn="0" w:lastRowFirstColumn="0" w:lastRowLastColumn="0"/>
          <w:cantSplit/>
          <w:trHeight w:val="412"/>
          <w:tblHeader/>
          <w:jc w:val="center"/>
        </w:trPr>
        <w:tc>
          <w:tcPr>
            <w:cnfStyle w:val="001000000100" w:firstRow="0" w:lastRow="0" w:firstColumn="1" w:lastColumn="0" w:oddVBand="0" w:evenVBand="0" w:oddHBand="0" w:evenHBand="0" w:firstRowFirstColumn="1" w:firstRowLastColumn="0" w:lastRowFirstColumn="0" w:lastRowLastColumn="0"/>
            <w:tcW w:w="5000" w:type="pct"/>
            <w:gridSpan w:val="5"/>
            <w:tcBorders>
              <w:top w:val="single" w:sz="4" w:space="0" w:color="auto"/>
              <w:left w:val="single" w:sz="4" w:space="0" w:color="auto"/>
              <w:bottom w:val="single" w:sz="4" w:space="0" w:color="auto"/>
              <w:right w:val="single" w:sz="4" w:space="0" w:color="auto"/>
            </w:tcBorders>
          </w:tcPr>
          <w:p w14:paraId="575AEBEE" w14:textId="77777777" w:rsidR="00931B20" w:rsidRPr="00AA30BC" w:rsidRDefault="00931B20" w:rsidP="00AA30BC">
            <w:pPr>
              <w:jc w:val="center"/>
              <w:rPr>
                <w:i w:val="0"/>
              </w:rPr>
            </w:pPr>
            <w:r w:rsidRPr="00AA30BC">
              <w:rPr>
                <w:i w:val="0"/>
              </w:rPr>
              <w:t>Significance Codes: ‘</w:t>
            </w:r>
            <w:r w:rsidRPr="00AA30BC">
              <w:rPr>
                <w:b/>
                <w:i w:val="0"/>
                <w:sz w:val="28"/>
                <w:szCs w:val="28"/>
              </w:rPr>
              <w:t>.</w:t>
            </w:r>
            <w:r w:rsidRPr="00AA30BC">
              <w:rPr>
                <w:i w:val="0"/>
              </w:rPr>
              <w:t>’p&lt; .</w:t>
            </w:r>
            <w:proofErr w:type="gramStart"/>
            <w:r w:rsidRPr="00AA30BC">
              <w:rPr>
                <w:i w:val="0"/>
              </w:rPr>
              <w:t>1 ,</w:t>
            </w:r>
            <w:proofErr w:type="gramEnd"/>
            <w:r w:rsidRPr="00AA30BC">
              <w:rPr>
                <w:i w:val="0"/>
              </w:rPr>
              <w:t xml:space="preserve"> * p &lt; .05 , ** p &lt; .01 , *** p &lt; .001</w:t>
            </w:r>
          </w:p>
        </w:tc>
      </w:tr>
    </w:tbl>
    <w:p w14:paraId="20576C61" w14:textId="3D696F17" w:rsidR="00CC122A" w:rsidRDefault="00CC122A" w:rsidP="00931B20"/>
    <w:p w14:paraId="0BBE63E6" w14:textId="461C5902" w:rsidR="00E90DE8" w:rsidRPr="008B705D" w:rsidRDefault="00E90DE8" w:rsidP="00E90DE8">
      <w:pPr>
        <w:pStyle w:val="Caption"/>
        <w:keepNext/>
        <w:rPr>
          <w:i w:val="0"/>
          <w:sz w:val="32"/>
          <w:szCs w:val="32"/>
        </w:rPr>
      </w:pPr>
      <w:r w:rsidRPr="008B705D">
        <w:rPr>
          <w:i w:val="0"/>
          <w:sz w:val="32"/>
          <w:szCs w:val="32"/>
        </w:rPr>
        <w:lastRenderedPageBreak/>
        <w:t xml:space="preserve">Figure </w:t>
      </w:r>
      <w:r w:rsidR="00806E72" w:rsidRPr="008B705D">
        <w:rPr>
          <w:i w:val="0"/>
          <w:sz w:val="32"/>
          <w:szCs w:val="32"/>
        </w:rPr>
        <w:fldChar w:fldCharType="begin"/>
      </w:r>
      <w:r w:rsidR="00806E72" w:rsidRPr="008B705D">
        <w:rPr>
          <w:i w:val="0"/>
          <w:sz w:val="32"/>
          <w:szCs w:val="32"/>
        </w:rPr>
        <w:instrText xml:space="preserve"> SEQ Figure \* ARABIC </w:instrText>
      </w:r>
      <w:r w:rsidR="00806E72" w:rsidRPr="008B705D">
        <w:rPr>
          <w:i w:val="0"/>
          <w:sz w:val="32"/>
          <w:szCs w:val="32"/>
        </w:rPr>
        <w:fldChar w:fldCharType="separate"/>
      </w:r>
      <w:r w:rsidRPr="008B705D">
        <w:rPr>
          <w:i w:val="0"/>
          <w:sz w:val="32"/>
          <w:szCs w:val="32"/>
        </w:rPr>
        <w:t>9</w:t>
      </w:r>
      <w:r w:rsidR="00806E72" w:rsidRPr="008B705D">
        <w:rPr>
          <w:i w:val="0"/>
          <w:sz w:val="32"/>
          <w:szCs w:val="32"/>
        </w:rPr>
        <w:fldChar w:fldCharType="end"/>
      </w:r>
      <w:r w:rsidR="00EE79F4" w:rsidRPr="008B705D">
        <w:rPr>
          <w:i w:val="0"/>
          <w:sz w:val="32"/>
          <w:szCs w:val="32"/>
        </w:rPr>
        <w:t>. Model Comparison Over Both Event Days</w:t>
      </w:r>
    </w:p>
    <w:p w14:paraId="10D792AF" w14:textId="10076165" w:rsidR="00E90DE8" w:rsidRDefault="00E90DE8" w:rsidP="00931B20">
      <w:r>
        <w:rPr>
          <w:noProof/>
        </w:rPr>
        <w:drawing>
          <wp:inline distT="0" distB="0" distL="0" distR="0" wp14:anchorId="063015B8" wp14:editId="64196B0E">
            <wp:extent cx="5943600" cy="44176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f_int_models.png"/>
                    <pic:cNvPicPr/>
                  </pic:nvPicPr>
                  <pic:blipFill rotWithShape="1">
                    <a:blip r:embed="rId17">
                      <a:extLst>
                        <a:ext uri="{28A0092B-C50C-407E-A947-70E740481C1C}">
                          <a14:useLocalDpi xmlns:a14="http://schemas.microsoft.com/office/drawing/2010/main" val="0"/>
                        </a:ext>
                      </a:extLst>
                    </a:blip>
                    <a:srcRect t="6706"/>
                    <a:stretch/>
                  </pic:blipFill>
                  <pic:spPr bwMode="auto">
                    <a:xfrm>
                      <a:off x="0" y="0"/>
                      <a:ext cx="5943600" cy="4417695"/>
                    </a:xfrm>
                    <a:prstGeom prst="rect">
                      <a:avLst/>
                    </a:prstGeom>
                    <a:ln>
                      <a:noFill/>
                    </a:ln>
                    <a:extLst>
                      <a:ext uri="{53640926-AAD7-44D8-BBD7-CCE9431645EC}">
                        <a14:shadowObscured xmlns:a14="http://schemas.microsoft.com/office/drawing/2010/main"/>
                      </a:ext>
                    </a:extLst>
                  </pic:spPr>
                </pic:pic>
              </a:graphicData>
            </a:graphic>
          </wp:inline>
        </w:drawing>
      </w:r>
    </w:p>
    <w:p w14:paraId="7506994E" w14:textId="6BC95A53" w:rsidR="00DA3FF6" w:rsidRDefault="00DA3FF6" w:rsidP="00931B20">
      <w:r>
        <w:t>In the preferred TWFE model, the treatmen</w:t>
      </w:r>
      <w:r w:rsidR="00AC0159">
        <w:t>t effect during the AC cycling p</w:t>
      </w:r>
      <w:r>
        <w:t>eriod was negative and statistically significant during both event days. These results align with the intuition that reduced AC runtime causes a reduction in electricity consumption</w:t>
      </w:r>
      <w:r w:rsidR="00145E44">
        <w:t xml:space="preserve">. </w:t>
      </w:r>
      <w:r w:rsidR="00E25002">
        <w:t xml:space="preserve">The magnitude of the </w:t>
      </w:r>
      <w:r w:rsidR="00AC0159">
        <w:t>treatment effect during the AC cycling p</w:t>
      </w:r>
      <w:r w:rsidR="00E25002">
        <w:t>eriod on the July event</w:t>
      </w:r>
      <w:r w:rsidR="00534650">
        <w:t xml:space="preserve"> wa</w:t>
      </w:r>
      <w:r w:rsidR="000B77FA">
        <w:t>s larger</w:t>
      </w:r>
      <w:r w:rsidR="004D4087">
        <w:t xml:space="preserve"> than the August event</w:t>
      </w:r>
      <w:r w:rsidR="000B77FA">
        <w:t>.</w:t>
      </w:r>
      <w:r w:rsidR="00E25002">
        <w:t xml:space="preserve"> </w:t>
      </w:r>
    </w:p>
    <w:p w14:paraId="1792EE30" w14:textId="4E03F5E4" w:rsidR="00DA3FF6" w:rsidRDefault="001102DA" w:rsidP="001102DA">
      <w:pPr>
        <w:autoSpaceDE w:val="0"/>
        <w:autoSpaceDN w:val="0"/>
        <w:adjustRightInd w:val="0"/>
        <w:spacing w:after="0" w:line="240" w:lineRule="auto"/>
        <w:rPr>
          <w:rFonts w:ascii="Calibri" w:hAnsi="Calibri" w:cs="Calibri"/>
          <w:szCs w:val="24"/>
        </w:rPr>
      </w:pPr>
      <w:r>
        <w:rPr>
          <w:rFonts w:ascii="Calibri" w:hAnsi="Calibri" w:cs="Calibri"/>
          <w:szCs w:val="24"/>
        </w:rPr>
        <w:t>During the snapba</w:t>
      </w:r>
      <w:r w:rsidR="00534650">
        <w:rPr>
          <w:rFonts w:ascii="Calibri" w:hAnsi="Calibri" w:cs="Calibri"/>
          <w:szCs w:val="24"/>
        </w:rPr>
        <w:t>ck period, treatment customers we</w:t>
      </w:r>
      <w:r>
        <w:rPr>
          <w:rFonts w:ascii="Calibri" w:hAnsi="Calibri" w:cs="Calibri"/>
          <w:szCs w:val="24"/>
        </w:rPr>
        <w:t>re expected to increase A</w:t>
      </w:r>
      <w:r w:rsidR="002944AB">
        <w:rPr>
          <w:rFonts w:ascii="Calibri" w:hAnsi="Calibri" w:cs="Calibri"/>
          <w:szCs w:val="24"/>
        </w:rPr>
        <w:t xml:space="preserve">C usage to </w:t>
      </w:r>
      <w:r>
        <w:rPr>
          <w:rFonts w:ascii="Calibri" w:hAnsi="Calibri" w:cs="Calibri"/>
          <w:szCs w:val="24"/>
        </w:rPr>
        <w:t>overcome higher</w:t>
      </w:r>
      <w:r w:rsidR="00096208">
        <w:rPr>
          <w:rFonts w:ascii="Calibri" w:hAnsi="Calibri" w:cs="Calibri"/>
          <w:szCs w:val="24"/>
        </w:rPr>
        <w:t xml:space="preserve"> relative</w:t>
      </w:r>
      <w:r>
        <w:rPr>
          <w:rFonts w:ascii="Calibri" w:hAnsi="Calibri" w:cs="Calibri"/>
          <w:szCs w:val="24"/>
        </w:rPr>
        <w:t xml:space="preserve"> indoor air temperatures</w:t>
      </w:r>
      <w:r w:rsidR="004D4087">
        <w:rPr>
          <w:rFonts w:ascii="Calibri" w:hAnsi="Calibri" w:cs="Calibri"/>
          <w:szCs w:val="24"/>
        </w:rPr>
        <w:t xml:space="preserve"> than control customers</w:t>
      </w:r>
      <w:r>
        <w:rPr>
          <w:rFonts w:ascii="Calibri" w:hAnsi="Calibri" w:cs="Calibri"/>
          <w:szCs w:val="24"/>
        </w:rPr>
        <w:t>.</w:t>
      </w:r>
      <w:r w:rsidR="00344709">
        <w:rPr>
          <w:rFonts w:ascii="Calibri" w:hAnsi="Calibri" w:cs="Calibri"/>
          <w:szCs w:val="24"/>
        </w:rPr>
        <w:t xml:space="preserve"> The</w:t>
      </w:r>
      <w:r w:rsidR="006F7679">
        <w:rPr>
          <w:rFonts w:ascii="Calibri" w:hAnsi="Calibri" w:cs="Calibri"/>
          <w:szCs w:val="24"/>
        </w:rPr>
        <w:t xml:space="preserve"> estimates for</w:t>
      </w:r>
      <w:r w:rsidR="00344709">
        <w:rPr>
          <w:rFonts w:ascii="Calibri" w:hAnsi="Calibri" w:cs="Calibri"/>
          <w:szCs w:val="24"/>
        </w:rPr>
        <w:t xml:space="preserve"> </w:t>
      </w:r>
      <w:r w:rsidR="006F7679">
        <w:rPr>
          <w:rFonts w:ascii="Calibri" w:hAnsi="Calibri" w:cs="Calibri"/>
          <w:szCs w:val="24"/>
        </w:rPr>
        <w:t xml:space="preserve">the </w:t>
      </w:r>
      <w:r w:rsidR="00145E44">
        <w:rPr>
          <w:rFonts w:ascii="Calibri" w:hAnsi="Calibri" w:cs="Calibri"/>
          <w:szCs w:val="24"/>
        </w:rPr>
        <w:t>first</w:t>
      </w:r>
      <w:r w:rsidR="00096208">
        <w:rPr>
          <w:rFonts w:ascii="Calibri" w:hAnsi="Calibri" w:cs="Calibri"/>
          <w:szCs w:val="24"/>
        </w:rPr>
        <w:t xml:space="preserve"> hour of the snapback period had</w:t>
      </w:r>
      <w:r w:rsidR="00145E44">
        <w:rPr>
          <w:rFonts w:ascii="Calibri" w:hAnsi="Calibri" w:cs="Calibri"/>
          <w:szCs w:val="24"/>
        </w:rPr>
        <w:t xml:space="preserve"> </w:t>
      </w:r>
      <w:r w:rsidR="00096208">
        <w:rPr>
          <w:rFonts w:ascii="Calibri" w:hAnsi="Calibri" w:cs="Calibri"/>
          <w:szCs w:val="24"/>
        </w:rPr>
        <w:t>a</w:t>
      </w:r>
      <w:r w:rsidR="003E2AC9">
        <w:rPr>
          <w:rFonts w:ascii="Calibri" w:hAnsi="Calibri" w:cs="Calibri"/>
          <w:szCs w:val="24"/>
        </w:rPr>
        <w:t>n insignificant magnitude and were</w:t>
      </w:r>
      <w:r w:rsidR="00145E44">
        <w:rPr>
          <w:rFonts w:ascii="Calibri" w:hAnsi="Calibri" w:cs="Calibri"/>
          <w:szCs w:val="24"/>
        </w:rPr>
        <w:t xml:space="preserve"> not statistically differen</w:t>
      </w:r>
      <w:r w:rsidR="00AA30BC">
        <w:rPr>
          <w:rFonts w:ascii="Calibri" w:hAnsi="Calibri" w:cs="Calibri"/>
          <w:szCs w:val="24"/>
        </w:rPr>
        <w:t xml:space="preserve">t from zero. </w:t>
      </w:r>
      <w:r w:rsidR="006F7679">
        <w:rPr>
          <w:rFonts w:ascii="Calibri" w:hAnsi="Calibri" w:cs="Calibri"/>
          <w:szCs w:val="24"/>
        </w:rPr>
        <w:t xml:space="preserve">However, the snapback effect was positive and significant at the 10% level during the second and third hours of the snapback period on both event days. </w:t>
      </w:r>
    </w:p>
    <w:p w14:paraId="1FD9EE2E" w14:textId="6F4715BF" w:rsidR="00027DA7" w:rsidRDefault="00027DA7" w:rsidP="001102DA">
      <w:pPr>
        <w:autoSpaceDE w:val="0"/>
        <w:autoSpaceDN w:val="0"/>
        <w:adjustRightInd w:val="0"/>
        <w:spacing w:after="0" w:line="240" w:lineRule="auto"/>
        <w:rPr>
          <w:rFonts w:ascii="Calibri" w:hAnsi="Calibri" w:cs="Calibri"/>
          <w:szCs w:val="24"/>
        </w:rPr>
      </w:pPr>
    </w:p>
    <w:p w14:paraId="3298007A" w14:textId="283969E4" w:rsidR="00145E44" w:rsidRDefault="000B77FA" w:rsidP="001102DA">
      <w:pPr>
        <w:autoSpaceDE w:val="0"/>
        <w:autoSpaceDN w:val="0"/>
        <w:adjustRightInd w:val="0"/>
        <w:spacing w:after="0" w:line="240" w:lineRule="auto"/>
        <w:rPr>
          <w:rFonts w:ascii="Calibri" w:hAnsi="Calibri" w:cs="Calibri"/>
          <w:szCs w:val="24"/>
        </w:rPr>
      </w:pPr>
      <w:r>
        <w:rPr>
          <w:rFonts w:ascii="Calibri" w:hAnsi="Calibri" w:cs="Calibri"/>
          <w:szCs w:val="24"/>
        </w:rPr>
        <w:t xml:space="preserve">It is important to </w:t>
      </w:r>
      <w:r w:rsidR="004D4087">
        <w:rPr>
          <w:rFonts w:ascii="Calibri" w:hAnsi="Calibri" w:cs="Calibri"/>
          <w:szCs w:val="24"/>
        </w:rPr>
        <w:t>note</w:t>
      </w:r>
      <w:r>
        <w:rPr>
          <w:rFonts w:ascii="Calibri" w:hAnsi="Calibri" w:cs="Calibri"/>
          <w:szCs w:val="24"/>
        </w:rPr>
        <w:t xml:space="preserve"> that the reported estimates represent the lower bound for the average treatment effect</w:t>
      </w:r>
      <w:r w:rsidR="004E7F58">
        <w:rPr>
          <w:rFonts w:ascii="Calibri" w:hAnsi="Calibri" w:cs="Calibri"/>
          <w:szCs w:val="24"/>
        </w:rPr>
        <w:t xml:space="preserve">. </w:t>
      </w:r>
      <w:r w:rsidR="00AF76A0">
        <w:rPr>
          <w:rFonts w:ascii="Calibri" w:hAnsi="Calibri" w:cs="Calibri"/>
          <w:szCs w:val="24"/>
        </w:rPr>
        <w:t xml:space="preserve">Treatment customers with non-functioning DCUs were included in the treatment group but did not receive treatment. Approximately 42% of participant’s AC units had non-functioning DCUs, which likely reduced the magnitude of </w:t>
      </w:r>
      <w:r w:rsidR="003E2AC9">
        <w:rPr>
          <w:rFonts w:ascii="Calibri" w:hAnsi="Calibri" w:cs="Calibri"/>
          <w:szCs w:val="24"/>
        </w:rPr>
        <w:t>electricity</w:t>
      </w:r>
      <w:r w:rsidR="00AF76A0">
        <w:rPr>
          <w:rFonts w:ascii="Calibri" w:hAnsi="Calibri" w:cs="Calibri"/>
          <w:szCs w:val="24"/>
        </w:rPr>
        <w:t xml:space="preserve"> savings estimates. </w:t>
      </w:r>
    </w:p>
    <w:p w14:paraId="27A7D957" w14:textId="77777777" w:rsidR="00145E44" w:rsidRPr="001102DA" w:rsidRDefault="00145E44" w:rsidP="001102DA">
      <w:pPr>
        <w:autoSpaceDE w:val="0"/>
        <w:autoSpaceDN w:val="0"/>
        <w:adjustRightInd w:val="0"/>
        <w:spacing w:after="0" w:line="240" w:lineRule="auto"/>
        <w:rPr>
          <w:rFonts w:ascii="Calibri" w:hAnsi="Calibri" w:cs="Calibri"/>
          <w:szCs w:val="24"/>
        </w:rPr>
      </w:pPr>
    </w:p>
    <w:p w14:paraId="2164CC85" w14:textId="4E4F60E3" w:rsidR="00015DDB" w:rsidRDefault="00145E44" w:rsidP="00015DDB">
      <w:pPr>
        <w:pStyle w:val="Heading2"/>
      </w:pPr>
      <w:bookmarkStart w:id="170" w:name="_Toc518047644"/>
      <w:r>
        <w:lastRenderedPageBreak/>
        <w:t>Extended Snapback Period:</w:t>
      </w:r>
      <w:bookmarkEnd w:id="170"/>
    </w:p>
    <w:p w14:paraId="44F8BA38" w14:textId="4C8DB3DF" w:rsidR="00E224B0" w:rsidRDefault="00E57D81" w:rsidP="00E57D81">
      <w:r>
        <w:t xml:space="preserve">The primary analysis was conducted under the assumption that the three hours </w:t>
      </w:r>
      <w:r w:rsidR="00534650">
        <w:t>that followed</w:t>
      </w:r>
      <w:r w:rsidR="00AC0159">
        <w:t xml:space="preserve"> the AC c</w:t>
      </w:r>
      <w:r>
        <w:t>ycling period would account for the snapb</w:t>
      </w:r>
      <w:r w:rsidR="004F152B">
        <w:t>ack effect</w:t>
      </w:r>
      <w:r w:rsidR="00534650">
        <w:t xml:space="preserve">. </w:t>
      </w:r>
      <w:r w:rsidR="00E90DE8">
        <w:t>Figures 10 and 11</w:t>
      </w:r>
      <w:r w:rsidR="00803895">
        <w:t xml:space="preserve"> sh</w:t>
      </w:r>
      <w:r w:rsidR="00096208">
        <w:t>ow the treatment group had</w:t>
      </w:r>
      <w:r w:rsidR="00803895">
        <w:t xml:space="preserve"> higher electricity consumption than the control group for </w:t>
      </w:r>
      <w:r w:rsidR="00E90DE8">
        <w:t>many hours after the AC cycling p</w:t>
      </w:r>
      <w:r w:rsidR="002000D0">
        <w:t>eriod</w:t>
      </w:r>
      <w:r w:rsidR="00E224B0">
        <w:t>.</w:t>
      </w:r>
      <w:r w:rsidR="002000D0">
        <w:t xml:space="preserve"> </w:t>
      </w:r>
      <w:r w:rsidR="00E224B0">
        <w:t xml:space="preserve"> </w:t>
      </w:r>
    </w:p>
    <w:p w14:paraId="5352711C" w14:textId="7D8FC839" w:rsidR="00803895" w:rsidRPr="008B705D" w:rsidRDefault="00803895" w:rsidP="00803895">
      <w:pPr>
        <w:pStyle w:val="Caption"/>
        <w:keepNext/>
        <w:rPr>
          <w:i w:val="0"/>
          <w:sz w:val="32"/>
          <w:szCs w:val="32"/>
        </w:rPr>
      </w:pPr>
      <w:r w:rsidRPr="008B705D">
        <w:rPr>
          <w:i w:val="0"/>
          <w:sz w:val="32"/>
          <w:szCs w:val="32"/>
        </w:rPr>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10</w:t>
      </w:r>
      <w:r w:rsidR="00B841F5" w:rsidRPr="008B705D">
        <w:rPr>
          <w:i w:val="0"/>
          <w:sz w:val="32"/>
          <w:szCs w:val="32"/>
        </w:rPr>
        <w:fldChar w:fldCharType="end"/>
      </w:r>
      <w:r w:rsidR="00EE79F4" w:rsidRPr="008B705D">
        <w:rPr>
          <w:i w:val="0"/>
          <w:sz w:val="32"/>
          <w:szCs w:val="32"/>
        </w:rPr>
        <w:t>. July 13th Event Extended Snapback Period (5 PM – 2 AM)</w:t>
      </w:r>
    </w:p>
    <w:p w14:paraId="1855B776" w14:textId="4527D53B" w:rsidR="002A6763" w:rsidRDefault="007A398C" w:rsidP="00E57D81">
      <w:r>
        <w:rPr>
          <w:noProof/>
        </w:rPr>
        <w:drawing>
          <wp:inline distT="0" distB="0" distL="0" distR="0" wp14:anchorId="242C15A5" wp14:editId="566266F5">
            <wp:extent cx="5879802" cy="44481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adshape_july_snapback.png"/>
                    <pic:cNvPicPr/>
                  </pic:nvPicPr>
                  <pic:blipFill rotWithShape="1">
                    <a:blip r:embed="rId18">
                      <a:extLst>
                        <a:ext uri="{28A0092B-C50C-407E-A947-70E740481C1C}">
                          <a14:useLocalDpi xmlns:a14="http://schemas.microsoft.com/office/drawing/2010/main" val="0"/>
                        </a:ext>
                      </a:extLst>
                    </a:blip>
                    <a:srcRect t="6162"/>
                    <a:stretch/>
                  </pic:blipFill>
                  <pic:spPr bwMode="auto">
                    <a:xfrm>
                      <a:off x="0" y="0"/>
                      <a:ext cx="5902174" cy="4465100"/>
                    </a:xfrm>
                    <a:prstGeom prst="rect">
                      <a:avLst/>
                    </a:prstGeom>
                    <a:ln>
                      <a:noFill/>
                    </a:ln>
                    <a:extLst>
                      <a:ext uri="{53640926-AAD7-44D8-BBD7-CCE9431645EC}">
                        <a14:shadowObscured xmlns:a14="http://schemas.microsoft.com/office/drawing/2010/main"/>
                      </a:ext>
                    </a:extLst>
                  </pic:spPr>
                </pic:pic>
              </a:graphicData>
            </a:graphic>
          </wp:inline>
        </w:drawing>
      </w:r>
    </w:p>
    <w:p w14:paraId="3C1BE28E" w14:textId="1EC2A060" w:rsidR="00803895" w:rsidRPr="008B705D" w:rsidRDefault="00803895" w:rsidP="00803895">
      <w:pPr>
        <w:pStyle w:val="Caption"/>
        <w:keepNext/>
        <w:rPr>
          <w:i w:val="0"/>
          <w:sz w:val="32"/>
          <w:szCs w:val="32"/>
        </w:rPr>
      </w:pPr>
      <w:r w:rsidRPr="008B705D">
        <w:rPr>
          <w:i w:val="0"/>
          <w:sz w:val="32"/>
          <w:szCs w:val="32"/>
        </w:rPr>
        <w:lastRenderedPageBreak/>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11</w:t>
      </w:r>
      <w:r w:rsidR="00B841F5" w:rsidRPr="008B705D">
        <w:rPr>
          <w:i w:val="0"/>
          <w:sz w:val="32"/>
          <w:szCs w:val="32"/>
        </w:rPr>
        <w:fldChar w:fldCharType="end"/>
      </w:r>
      <w:r w:rsidR="00EE79F4" w:rsidRPr="008B705D">
        <w:rPr>
          <w:i w:val="0"/>
          <w:sz w:val="32"/>
          <w:szCs w:val="32"/>
        </w:rPr>
        <w:t>. August 16th Event Extended Snapback Period (7 PM – 4 AM)</w:t>
      </w:r>
    </w:p>
    <w:p w14:paraId="16EB0A32" w14:textId="1974C967" w:rsidR="002A6763" w:rsidRDefault="007A398C" w:rsidP="00E57D81">
      <w:r>
        <w:rPr>
          <w:noProof/>
        </w:rPr>
        <w:drawing>
          <wp:inline distT="0" distB="0" distL="0" distR="0" wp14:anchorId="305F3D8D" wp14:editId="08AB2A37">
            <wp:extent cx="5879800" cy="444817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adshape_aug_snapback.png"/>
                    <pic:cNvPicPr/>
                  </pic:nvPicPr>
                  <pic:blipFill rotWithShape="1">
                    <a:blip r:embed="rId19">
                      <a:extLst>
                        <a:ext uri="{28A0092B-C50C-407E-A947-70E740481C1C}">
                          <a14:useLocalDpi xmlns:a14="http://schemas.microsoft.com/office/drawing/2010/main" val="0"/>
                        </a:ext>
                      </a:extLst>
                    </a:blip>
                    <a:srcRect t="6162"/>
                    <a:stretch/>
                  </pic:blipFill>
                  <pic:spPr bwMode="auto">
                    <a:xfrm>
                      <a:off x="0" y="0"/>
                      <a:ext cx="5890384" cy="4456182"/>
                    </a:xfrm>
                    <a:prstGeom prst="rect">
                      <a:avLst/>
                    </a:prstGeom>
                    <a:ln>
                      <a:noFill/>
                    </a:ln>
                    <a:extLst>
                      <a:ext uri="{53640926-AAD7-44D8-BBD7-CCE9431645EC}">
                        <a14:shadowObscured xmlns:a14="http://schemas.microsoft.com/office/drawing/2010/main"/>
                      </a:ext>
                    </a:extLst>
                  </pic:spPr>
                </pic:pic>
              </a:graphicData>
            </a:graphic>
          </wp:inline>
        </w:drawing>
      </w:r>
    </w:p>
    <w:p w14:paraId="04033608" w14:textId="78476F82" w:rsidR="00015DDB" w:rsidRDefault="00803895" w:rsidP="00015DDB">
      <w:r>
        <w:t xml:space="preserve">The </w:t>
      </w:r>
      <w:r w:rsidR="00F73602">
        <w:t>snapback effect was estimated with a TWFE model that increased the length of the event period from 6 hours to 13 hours</w:t>
      </w:r>
      <w:r w:rsidR="00F73602">
        <w:rPr>
          <w:rStyle w:val="FootnoteReference"/>
        </w:rPr>
        <w:footnoteReference w:id="7"/>
      </w:r>
      <w:r w:rsidR="00F73602">
        <w:t xml:space="preserve">.  </w:t>
      </w:r>
      <w:r>
        <w:t xml:space="preserve">The results in table </w:t>
      </w:r>
      <w:r w:rsidR="00970003">
        <w:t>5</w:t>
      </w:r>
      <w:r>
        <w:t xml:space="preserve"> indicate that</w:t>
      </w:r>
      <w:r w:rsidR="003C4F97">
        <w:t xml:space="preserve"> the</w:t>
      </w:r>
      <w:r>
        <w:t xml:space="preserve"> </w:t>
      </w:r>
      <w:r w:rsidR="003C4F97">
        <w:t>snapback effect</w:t>
      </w:r>
      <w:r w:rsidR="00650E36">
        <w:t xml:space="preserve"> extend</w:t>
      </w:r>
      <w:r w:rsidR="003C4F97">
        <w:t>ed</w:t>
      </w:r>
      <w:r w:rsidR="00650E36">
        <w:t xml:space="preserve"> beyond the 3-hour period originally specified</w:t>
      </w:r>
      <w:r w:rsidR="009E5B9D">
        <w:t xml:space="preserve"> on both event days</w:t>
      </w:r>
      <w:r w:rsidR="00650E36">
        <w:t xml:space="preserve">. </w:t>
      </w:r>
      <w:r w:rsidR="00E90DE8">
        <w:t>After S</w:t>
      </w:r>
      <w:r w:rsidR="003C4F97">
        <w:t>napback Hour 1, t</w:t>
      </w:r>
      <w:r w:rsidR="00534650">
        <w:t>he snapback effect wa</w:t>
      </w:r>
      <w:r w:rsidR="00650E36">
        <w:t>s significant at the 1</w:t>
      </w:r>
      <w:r w:rsidR="003C4F97">
        <w:t>0% level for 4</w:t>
      </w:r>
      <w:r w:rsidR="004F152B">
        <w:t xml:space="preserve"> snapback hours on</w:t>
      </w:r>
      <w:r w:rsidR="003C4F97">
        <w:t xml:space="preserve"> the August event day and 8 snapback hours on</w:t>
      </w:r>
      <w:r w:rsidR="00650E36">
        <w:t xml:space="preserve"> the July event day. </w:t>
      </w:r>
    </w:p>
    <w:p w14:paraId="75A4E13F" w14:textId="4B18C1F4" w:rsidR="00803895" w:rsidRPr="00970003" w:rsidRDefault="00803895" w:rsidP="00803895">
      <w:pPr>
        <w:pStyle w:val="Caption"/>
        <w:keepNext/>
        <w:rPr>
          <w:i w:val="0"/>
          <w:sz w:val="32"/>
          <w:szCs w:val="32"/>
        </w:rPr>
      </w:pPr>
      <w:r w:rsidRPr="00970003">
        <w:rPr>
          <w:i w:val="0"/>
          <w:sz w:val="32"/>
          <w:szCs w:val="32"/>
        </w:rPr>
        <w:lastRenderedPageBreak/>
        <w:t xml:space="preserve">Table </w:t>
      </w:r>
      <w:r w:rsidR="0059424B" w:rsidRPr="00970003">
        <w:rPr>
          <w:i w:val="0"/>
          <w:sz w:val="32"/>
          <w:szCs w:val="32"/>
        </w:rPr>
        <w:fldChar w:fldCharType="begin"/>
      </w:r>
      <w:r w:rsidR="0059424B" w:rsidRPr="00970003">
        <w:rPr>
          <w:i w:val="0"/>
          <w:sz w:val="32"/>
          <w:szCs w:val="32"/>
        </w:rPr>
        <w:instrText xml:space="preserve"> SEQ Table \* ARABIC </w:instrText>
      </w:r>
      <w:r w:rsidR="0059424B" w:rsidRPr="00970003">
        <w:rPr>
          <w:i w:val="0"/>
          <w:sz w:val="32"/>
          <w:szCs w:val="32"/>
        </w:rPr>
        <w:fldChar w:fldCharType="separate"/>
      </w:r>
      <w:r w:rsidR="00BC33E2" w:rsidRPr="00970003">
        <w:rPr>
          <w:i w:val="0"/>
          <w:sz w:val="32"/>
          <w:szCs w:val="32"/>
        </w:rPr>
        <w:t>5</w:t>
      </w:r>
      <w:r w:rsidR="0059424B" w:rsidRPr="00970003">
        <w:rPr>
          <w:i w:val="0"/>
          <w:sz w:val="32"/>
          <w:szCs w:val="32"/>
        </w:rPr>
        <w:fldChar w:fldCharType="end"/>
      </w:r>
      <w:r w:rsidR="00970003" w:rsidRPr="00970003">
        <w:rPr>
          <w:i w:val="0"/>
          <w:sz w:val="32"/>
          <w:szCs w:val="32"/>
        </w:rPr>
        <w:t>. Regression Results for Extended Snapback Period</w:t>
      </w:r>
    </w:p>
    <w:tbl>
      <w:tblPr>
        <w:tblStyle w:val="ListTable7Colorful"/>
        <w:tblW w:w="5000" w:type="pct"/>
        <w:jc w:val="center"/>
        <w:tblLook w:val="02A0" w:firstRow="1" w:lastRow="0" w:firstColumn="1" w:lastColumn="0" w:noHBand="1" w:noVBand="0"/>
      </w:tblPr>
      <w:tblGrid>
        <w:gridCol w:w="3438"/>
        <w:gridCol w:w="2956"/>
        <w:gridCol w:w="2956"/>
      </w:tblGrid>
      <w:tr w:rsidR="00A36CAC" w14:paraId="63114651" w14:textId="77777777" w:rsidTr="00970003">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EA69F4F" w14:textId="77777777" w:rsidR="00A36CAC" w:rsidRPr="00970003" w:rsidRDefault="00A36CAC" w:rsidP="00970003">
            <w:pPr>
              <w:jc w:val="center"/>
              <w:rPr>
                <w:i w:val="0"/>
                <w:sz w:val="28"/>
                <w:szCs w:val="28"/>
              </w:rPr>
            </w:pP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49A0DD8" w14:textId="300EF594" w:rsidR="00A36CAC" w:rsidRPr="00970003" w:rsidRDefault="00A36CAC" w:rsidP="00970003">
            <w:pPr>
              <w:jc w:val="center"/>
              <w:rPr>
                <w:i w:val="0"/>
                <w:sz w:val="28"/>
                <w:szCs w:val="28"/>
              </w:rPr>
            </w:pPr>
            <w:r w:rsidRPr="00970003">
              <w:rPr>
                <w:i w:val="0"/>
                <w:color w:val="FFFFFF" w:themeColor="background1"/>
                <w:sz w:val="28"/>
                <w:szCs w:val="28"/>
              </w:rPr>
              <w:t>July 13</w:t>
            </w:r>
            <w:r w:rsidRPr="00970003">
              <w:rPr>
                <w:i w:val="0"/>
                <w:color w:val="FFFFFF" w:themeColor="background1"/>
                <w:sz w:val="28"/>
                <w:szCs w:val="28"/>
                <w:vertAlign w:val="superscript"/>
              </w:rPr>
              <w:t>th</w:t>
            </w:r>
            <w:r w:rsidR="00E153C9" w:rsidRPr="00970003">
              <w:rPr>
                <w:i w:val="0"/>
                <w:color w:val="FFFFFF" w:themeColor="background1"/>
                <w:sz w:val="28"/>
                <w:szCs w:val="28"/>
              </w:rPr>
              <w:t xml:space="preserve"> Event</w:t>
            </w:r>
          </w:p>
        </w:tc>
        <w:tc>
          <w:tcPr>
            <w:tcW w:w="1581"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DDBC495" w14:textId="2810B2DD" w:rsidR="00A36CAC" w:rsidRPr="00970003" w:rsidRDefault="00A36CAC" w:rsidP="00970003">
            <w:pPr>
              <w:jc w:val="center"/>
              <w:cnfStyle w:val="100000000000" w:firstRow="1" w:lastRow="0" w:firstColumn="0" w:lastColumn="0" w:oddVBand="0" w:evenVBand="0" w:oddHBand="0" w:evenHBand="0" w:firstRowFirstColumn="0" w:firstRowLastColumn="0" w:lastRowFirstColumn="0" w:lastRowLastColumn="0"/>
              <w:rPr>
                <w:i w:val="0"/>
                <w:sz w:val="28"/>
                <w:szCs w:val="28"/>
              </w:rPr>
            </w:pPr>
            <w:r w:rsidRPr="00970003">
              <w:rPr>
                <w:i w:val="0"/>
                <w:color w:val="FFFFFF" w:themeColor="background1"/>
                <w:sz w:val="28"/>
                <w:szCs w:val="28"/>
              </w:rPr>
              <w:t>August 16</w:t>
            </w:r>
            <w:r w:rsidRPr="00970003">
              <w:rPr>
                <w:i w:val="0"/>
                <w:color w:val="FFFFFF" w:themeColor="background1"/>
                <w:sz w:val="28"/>
                <w:szCs w:val="28"/>
                <w:vertAlign w:val="superscript"/>
              </w:rPr>
              <w:t>th</w:t>
            </w:r>
            <w:r w:rsidRPr="00970003">
              <w:rPr>
                <w:i w:val="0"/>
                <w:color w:val="FFFFFF" w:themeColor="background1"/>
                <w:sz w:val="28"/>
                <w:szCs w:val="28"/>
              </w:rPr>
              <w:t xml:space="preserve"> Event</w:t>
            </w:r>
          </w:p>
        </w:tc>
      </w:tr>
      <w:tr w:rsidR="00A36CAC" w14:paraId="2E481A37" w14:textId="77777777" w:rsidTr="00B841F5">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vAlign w:val="center"/>
          </w:tcPr>
          <w:p w14:paraId="15E3F423" w14:textId="77777777" w:rsidR="00A36CAC" w:rsidRPr="00970003" w:rsidRDefault="00A36CAC" w:rsidP="00970003">
            <w:pPr>
              <w:rPr>
                <w:i w:val="0"/>
                <w:sz w:val="28"/>
                <w:szCs w:val="28"/>
              </w:rPr>
            </w:pPr>
            <w:r w:rsidRPr="00970003">
              <w:rPr>
                <w:i w:val="0"/>
                <w:sz w:val="28"/>
                <w:szCs w:val="28"/>
              </w:rPr>
              <w:t>ATE Snapback Hour 1</w:t>
            </w: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679028" w14:textId="1CC8E1E8" w:rsidR="00A36CAC" w:rsidRPr="00B841F5" w:rsidRDefault="00420356" w:rsidP="00B841F5">
            <w:pPr>
              <w:jc w:val="center"/>
              <w:rPr>
                <w:i w:val="0"/>
                <w:sz w:val="26"/>
                <w:szCs w:val="26"/>
              </w:rPr>
            </w:pPr>
            <w:r w:rsidRPr="00B841F5">
              <w:rPr>
                <w:i w:val="0"/>
                <w:sz w:val="26"/>
                <w:szCs w:val="26"/>
              </w:rPr>
              <w:t>-</w:t>
            </w:r>
            <w:r w:rsidR="00B841F5" w:rsidRPr="00B841F5">
              <w:rPr>
                <w:i w:val="0"/>
                <w:sz w:val="26"/>
                <w:szCs w:val="26"/>
              </w:rPr>
              <w:t>0.02</w:t>
            </w:r>
          </w:p>
          <w:p w14:paraId="271225AD" w14:textId="4EF76BED" w:rsidR="00A36CAC" w:rsidRPr="00B841F5" w:rsidRDefault="00A36CAC" w:rsidP="00B841F5">
            <w:pPr>
              <w:jc w:val="center"/>
              <w:rPr>
                <w:i w:val="0"/>
                <w:sz w:val="26"/>
                <w:szCs w:val="26"/>
              </w:rPr>
            </w:pPr>
            <w:r w:rsidRPr="00B841F5">
              <w:rPr>
                <w:i w:val="0"/>
                <w:sz w:val="26"/>
                <w:szCs w:val="26"/>
              </w:rPr>
              <w:t>(</w:t>
            </w:r>
            <w:r w:rsidR="00B841F5" w:rsidRPr="00B841F5">
              <w:rPr>
                <w:i w:val="0"/>
                <w:sz w:val="26"/>
                <w:szCs w:val="26"/>
              </w:rPr>
              <w:t>0.03</w:t>
            </w:r>
            <w:r w:rsidRPr="00B841F5">
              <w:rPr>
                <w:i w:val="0"/>
                <w:sz w:val="26"/>
                <w:szCs w:val="26"/>
              </w:rPr>
              <w:t>)</w:t>
            </w:r>
          </w:p>
        </w:tc>
        <w:tc>
          <w:tcPr>
            <w:tcW w:w="1581" w:type="pct"/>
            <w:tcBorders>
              <w:top w:val="single" w:sz="4" w:space="0" w:color="auto"/>
              <w:left w:val="single" w:sz="4" w:space="0" w:color="auto"/>
              <w:bottom w:val="single" w:sz="4" w:space="0" w:color="auto"/>
              <w:right w:val="single" w:sz="4" w:space="0" w:color="auto"/>
            </w:tcBorders>
            <w:vAlign w:val="center"/>
          </w:tcPr>
          <w:p w14:paraId="0CA3F63C" w14:textId="5FE97B63" w:rsidR="00A36CAC" w:rsidRPr="00B841F5" w:rsidRDefault="00A36CAC"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w:t>
            </w:r>
            <w:r w:rsidR="00B841F5" w:rsidRPr="00B841F5">
              <w:rPr>
                <w:i w:val="0"/>
                <w:sz w:val="26"/>
                <w:szCs w:val="26"/>
              </w:rPr>
              <w:t>0.03</w:t>
            </w:r>
          </w:p>
          <w:p w14:paraId="092A13D9" w14:textId="270AB609"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(0.03</w:t>
            </w:r>
            <w:r w:rsidR="00A36CAC" w:rsidRPr="00B841F5">
              <w:rPr>
                <w:i w:val="0"/>
                <w:sz w:val="26"/>
                <w:szCs w:val="26"/>
              </w:rPr>
              <w:t>)</w:t>
            </w:r>
          </w:p>
        </w:tc>
      </w:tr>
      <w:tr w:rsidR="00A36CAC" w14:paraId="74347AD2" w14:textId="77777777" w:rsidTr="00B841F5">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vAlign w:val="center"/>
          </w:tcPr>
          <w:p w14:paraId="1F22742B" w14:textId="77777777" w:rsidR="00A36CAC" w:rsidRPr="00970003" w:rsidRDefault="00A36CAC" w:rsidP="00970003">
            <w:pPr>
              <w:rPr>
                <w:i w:val="0"/>
                <w:sz w:val="28"/>
                <w:szCs w:val="28"/>
              </w:rPr>
            </w:pPr>
            <w:r w:rsidRPr="00970003">
              <w:rPr>
                <w:i w:val="0"/>
                <w:sz w:val="28"/>
                <w:szCs w:val="28"/>
              </w:rPr>
              <w:t>ATE Snapback Hour 2</w:t>
            </w: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75721B" w14:textId="28FBFCD8" w:rsidR="00A36CAC" w:rsidRPr="00B841F5" w:rsidRDefault="00420356" w:rsidP="00B841F5">
            <w:pPr>
              <w:jc w:val="center"/>
              <w:rPr>
                <w:i w:val="0"/>
                <w:sz w:val="26"/>
                <w:szCs w:val="26"/>
              </w:rPr>
            </w:pPr>
            <w:r w:rsidRPr="00B841F5">
              <w:rPr>
                <w:i w:val="0"/>
                <w:sz w:val="26"/>
                <w:szCs w:val="26"/>
              </w:rPr>
              <w:t>0.08</w:t>
            </w:r>
          </w:p>
          <w:p w14:paraId="48A72F81" w14:textId="2AC3DE7D" w:rsidR="00A36CAC" w:rsidRPr="00B841F5" w:rsidRDefault="00A36CAC" w:rsidP="00B841F5">
            <w:pPr>
              <w:jc w:val="center"/>
              <w:rPr>
                <w:i w:val="0"/>
                <w:sz w:val="26"/>
                <w:szCs w:val="26"/>
              </w:rPr>
            </w:pPr>
            <w:r w:rsidRPr="00B841F5">
              <w:rPr>
                <w:i w:val="0"/>
                <w:sz w:val="26"/>
                <w:szCs w:val="26"/>
              </w:rPr>
              <w:t>(</w:t>
            </w:r>
            <w:proofErr w:type="gramStart"/>
            <w:r w:rsidR="00B841F5" w:rsidRPr="00B841F5">
              <w:rPr>
                <w:i w:val="0"/>
                <w:sz w:val="26"/>
                <w:szCs w:val="26"/>
              </w:rPr>
              <w:t>0.02</w:t>
            </w:r>
            <w:r w:rsidRPr="00B841F5">
              <w:rPr>
                <w:i w:val="0"/>
                <w:sz w:val="26"/>
                <w:szCs w:val="26"/>
              </w:rPr>
              <w:t>)*</w:t>
            </w:r>
            <w:proofErr w:type="gramEnd"/>
          </w:p>
        </w:tc>
        <w:tc>
          <w:tcPr>
            <w:tcW w:w="1581" w:type="pct"/>
            <w:tcBorders>
              <w:top w:val="single" w:sz="4" w:space="0" w:color="auto"/>
              <w:left w:val="single" w:sz="4" w:space="0" w:color="auto"/>
              <w:bottom w:val="single" w:sz="4" w:space="0" w:color="auto"/>
              <w:right w:val="single" w:sz="4" w:space="0" w:color="auto"/>
            </w:tcBorders>
            <w:vAlign w:val="center"/>
          </w:tcPr>
          <w:p w14:paraId="5E9B12DB" w14:textId="1CF95C58"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0.05</w:t>
            </w:r>
          </w:p>
          <w:p w14:paraId="7E2F35EB" w14:textId="1DC83D9E"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(.03</w:t>
            </w:r>
            <w:r w:rsidR="00A36CAC" w:rsidRPr="00B841F5">
              <w:rPr>
                <w:i w:val="0"/>
                <w:sz w:val="26"/>
                <w:szCs w:val="26"/>
              </w:rPr>
              <w:t>)</w:t>
            </w:r>
            <w:r w:rsidR="00E153C9" w:rsidRPr="00B841F5">
              <w:rPr>
                <w:b/>
                <w:i w:val="0"/>
                <w:sz w:val="26"/>
                <w:szCs w:val="26"/>
              </w:rPr>
              <w:t>.</w:t>
            </w:r>
          </w:p>
        </w:tc>
      </w:tr>
      <w:tr w:rsidR="00A36CAC" w14:paraId="6265F745" w14:textId="77777777" w:rsidTr="00B841F5">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vAlign w:val="center"/>
          </w:tcPr>
          <w:p w14:paraId="1C58AD46" w14:textId="77777777" w:rsidR="00A36CAC" w:rsidRPr="00970003" w:rsidRDefault="00A36CAC" w:rsidP="00970003">
            <w:pPr>
              <w:rPr>
                <w:i w:val="0"/>
                <w:sz w:val="28"/>
                <w:szCs w:val="28"/>
              </w:rPr>
            </w:pPr>
            <w:r w:rsidRPr="00970003">
              <w:rPr>
                <w:i w:val="0"/>
                <w:sz w:val="28"/>
                <w:szCs w:val="28"/>
              </w:rPr>
              <w:t>ATE Snapback Hour 3</w:t>
            </w: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F9DADF" w14:textId="72F01F5D" w:rsidR="00A36CAC" w:rsidRPr="00B841F5" w:rsidRDefault="00B841F5" w:rsidP="00B841F5">
            <w:pPr>
              <w:jc w:val="center"/>
              <w:rPr>
                <w:i w:val="0"/>
                <w:sz w:val="26"/>
                <w:szCs w:val="26"/>
              </w:rPr>
            </w:pPr>
            <w:r w:rsidRPr="00B841F5">
              <w:rPr>
                <w:i w:val="0"/>
                <w:sz w:val="26"/>
                <w:szCs w:val="26"/>
              </w:rPr>
              <w:t>0.05</w:t>
            </w:r>
          </w:p>
          <w:p w14:paraId="474E87DC" w14:textId="57001E89" w:rsidR="00A36CAC" w:rsidRPr="00B841F5" w:rsidRDefault="00A36CAC" w:rsidP="00B841F5">
            <w:pPr>
              <w:jc w:val="center"/>
              <w:rPr>
                <w:i w:val="0"/>
                <w:sz w:val="26"/>
                <w:szCs w:val="26"/>
              </w:rPr>
            </w:pPr>
            <w:r w:rsidRPr="00B841F5">
              <w:rPr>
                <w:i w:val="0"/>
                <w:sz w:val="26"/>
                <w:szCs w:val="26"/>
              </w:rPr>
              <w:t>(</w:t>
            </w:r>
            <w:r w:rsidR="00B841F5" w:rsidRPr="00B841F5">
              <w:rPr>
                <w:i w:val="0"/>
                <w:sz w:val="26"/>
                <w:szCs w:val="26"/>
              </w:rPr>
              <w:t>0.03</w:t>
            </w:r>
            <w:r w:rsidRPr="00B841F5">
              <w:rPr>
                <w:i w:val="0"/>
                <w:sz w:val="26"/>
                <w:szCs w:val="26"/>
              </w:rPr>
              <w:t>)</w:t>
            </w:r>
            <w:r w:rsidR="00E153C9" w:rsidRPr="00B841F5">
              <w:rPr>
                <w:b/>
                <w:i w:val="0"/>
                <w:sz w:val="26"/>
                <w:szCs w:val="26"/>
              </w:rPr>
              <w:t>.</w:t>
            </w:r>
          </w:p>
        </w:tc>
        <w:tc>
          <w:tcPr>
            <w:tcW w:w="1581" w:type="pct"/>
            <w:tcBorders>
              <w:top w:val="single" w:sz="4" w:space="0" w:color="auto"/>
              <w:left w:val="single" w:sz="4" w:space="0" w:color="auto"/>
              <w:bottom w:val="single" w:sz="4" w:space="0" w:color="auto"/>
              <w:right w:val="single" w:sz="4" w:space="0" w:color="auto"/>
            </w:tcBorders>
            <w:vAlign w:val="center"/>
          </w:tcPr>
          <w:p w14:paraId="7E75CFAA" w14:textId="09FE52D0"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0.06</w:t>
            </w:r>
          </w:p>
          <w:p w14:paraId="08ACA5EC" w14:textId="706996D4"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(0.03</w:t>
            </w:r>
            <w:r w:rsidR="00875E13" w:rsidRPr="00B841F5">
              <w:rPr>
                <w:i w:val="0"/>
                <w:sz w:val="26"/>
                <w:szCs w:val="26"/>
              </w:rPr>
              <w:t>)</w:t>
            </w:r>
            <w:r w:rsidR="00E153C9" w:rsidRPr="00B841F5">
              <w:rPr>
                <w:b/>
                <w:i w:val="0"/>
                <w:sz w:val="26"/>
                <w:szCs w:val="26"/>
              </w:rPr>
              <w:t>.</w:t>
            </w:r>
          </w:p>
        </w:tc>
      </w:tr>
      <w:tr w:rsidR="00A36CAC" w14:paraId="0AD27AA5" w14:textId="77777777" w:rsidTr="00B841F5">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vAlign w:val="center"/>
          </w:tcPr>
          <w:p w14:paraId="3865C3A4" w14:textId="4D288FB6" w:rsidR="00A36CAC" w:rsidRPr="00970003" w:rsidRDefault="00A36CAC" w:rsidP="00970003">
            <w:pPr>
              <w:rPr>
                <w:i w:val="0"/>
                <w:sz w:val="28"/>
                <w:szCs w:val="28"/>
              </w:rPr>
            </w:pPr>
            <w:r w:rsidRPr="00970003">
              <w:rPr>
                <w:i w:val="0"/>
                <w:sz w:val="28"/>
                <w:szCs w:val="28"/>
              </w:rPr>
              <w:t>ATE Snapback Hour 4</w:t>
            </w: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A2AE9F" w14:textId="04E2CDDD" w:rsidR="00A36CAC" w:rsidRPr="00B841F5" w:rsidRDefault="00B841F5" w:rsidP="00B841F5">
            <w:pPr>
              <w:jc w:val="center"/>
              <w:rPr>
                <w:i w:val="0"/>
                <w:sz w:val="26"/>
                <w:szCs w:val="26"/>
              </w:rPr>
            </w:pPr>
            <w:r w:rsidRPr="00B841F5">
              <w:rPr>
                <w:i w:val="0"/>
                <w:sz w:val="26"/>
                <w:szCs w:val="26"/>
              </w:rPr>
              <w:t>0.07</w:t>
            </w:r>
          </w:p>
          <w:p w14:paraId="330F30B6" w14:textId="0BA44199" w:rsidR="00E153C9" w:rsidRPr="00B841F5" w:rsidRDefault="00E153C9" w:rsidP="00B841F5">
            <w:pPr>
              <w:jc w:val="center"/>
              <w:rPr>
                <w:i w:val="0"/>
                <w:sz w:val="26"/>
                <w:szCs w:val="26"/>
              </w:rPr>
            </w:pPr>
            <w:r w:rsidRPr="00B841F5">
              <w:rPr>
                <w:i w:val="0"/>
                <w:sz w:val="26"/>
                <w:szCs w:val="26"/>
              </w:rPr>
              <w:t>(</w:t>
            </w:r>
            <w:proofErr w:type="gramStart"/>
            <w:r w:rsidR="00B841F5" w:rsidRPr="00B841F5">
              <w:rPr>
                <w:i w:val="0"/>
                <w:sz w:val="26"/>
                <w:szCs w:val="26"/>
              </w:rPr>
              <w:t>0.03</w:t>
            </w:r>
            <w:r w:rsidRPr="00B841F5">
              <w:rPr>
                <w:i w:val="0"/>
                <w:sz w:val="26"/>
                <w:szCs w:val="26"/>
              </w:rPr>
              <w:t>)*</w:t>
            </w:r>
            <w:proofErr w:type="gramEnd"/>
          </w:p>
        </w:tc>
        <w:tc>
          <w:tcPr>
            <w:tcW w:w="1581" w:type="pct"/>
            <w:tcBorders>
              <w:top w:val="single" w:sz="4" w:space="0" w:color="auto"/>
              <w:left w:val="single" w:sz="4" w:space="0" w:color="auto"/>
              <w:bottom w:val="single" w:sz="4" w:space="0" w:color="auto"/>
              <w:right w:val="single" w:sz="4" w:space="0" w:color="auto"/>
            </w:tcBorders>
            <w:vAlign w:val="center"/>
          </w:tcPr>
          <w:p w14:paraId="12AE5860" w14:textId="691096A1"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0.07</w:t>
            </w:r>
          </w:p>
          <w:p w14:paraId="68CC908E" w14:textId="549B00EC" w:rsidR="00E153C9" w:rsidRPr="00B841F5" w:rsidRDefault="00E153C9"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w:t>
            </w:r>
            <w:proofErr w:type="gramStart"/>
            <w:r w:rsidR="00B841F5" w:rsidRPr="00B841F5">
              <w:rPr>
                <w:i w:val="0"/>
                <w:sz w:val="26"/>
                <w:szCs w:val="26"/>
              </w:rPr>
              <w:t>0.03</w:t>
            </w:r>
            <w:r w:rsidRPr="00B841F5">
              <w:rPr>
                <w:i w:val="0"/>
                <w:sz w:val="26"/>
                <w:szCs w:val="26"/>
              </w:rPr>
              <w:t>)*</w:t>
            </w:r>
            <w:proofErr w:type="gramEnd"/>
            <w:r w:rsidRPr="00B841F5">
              <w:rPr>
                <w:i w:val="0"/>
                <w:sz w:val="26"/>
                <w:szCs w:val="26"/>
              </w:rPr>
              <w:t>*</w:t>
            </w:r>
          </w:p>
        </w:tc>
      </w:tr>
      <w:tr w:rsidR="00A36CAC" w14:paraId="3A217B11" w14:textId="77777777" w:rsidTr="00B841F5">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vAlign w:val="center"/>
          </w:tcPr>
          <w:p w14:paraId="35EC32F3" w14:textId="38256B79" w:rsidR="00A36CAC" w:rsidRPr="00970003" w:rsidRDefault="00A36CAC" w:rsidP="00970003">
            <w:pPr>
              <w:rPr>
                <w:i w:val="0"/>
                <w:sz w:val="28"/>
                <w:szCs w:val="28"/>
              </w:rPr>
            </w:pPr>
            <w:r w:rsidRPr="00970003">
              <w:rPr>
                <w:i w:val="0"/>
                <w:sz w:val="28"/>
                <w:szCs w:val="28"/>
              </w:rPr>
              <w:t>ATE Snapback Hour 5</w:t>
            </w: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AAC094" w14:textId="29B93197" w:rsidR="00A36CAC" w:rsidRPr="00B841F5" w:rsidRDefault="00B841F5" w:rsidP="00B841F5">
            <w:pPr>
              <w:jc w:val="center"/>
              <w:rPr>
                <w:i w:val="0"/>
                <w:sz w:val="26"/>
                <w:szCs w:val="26"/>
              </w:rPr>
            </w:pPr>
            <w:r w:rsidRPr="00B841F5">
              <w:rPr>
                <w:i w:val="0"/>
                <w:sz w:val="26"/>
                <w:szCs w:val="26"/>
              </w:rPr>
              <w:t>0.06</w:t>
            </w:r>
          </w:p>
          <w:p w14:paraId="416B6833" w14:textId="1ACCAD1D" w:rsidR="00E153C9" w:rsidRPr="00B841F5" w:rsidRDefault="00E153C9" w:rsidP="00B841F5">
            <w:pPr>
              <w:jc w:val="center"/>
              <w:rPr>
                <w:i w:val="0"/>
                <w:sz w:val="26"/>
                <w:szCs w:val="26"/>
              </w:rPr>
            </w:pPr>
            <w:r w:rsidRPr="00B841F5">
              <w:rPr>
                <w:i w:val="0"/>
                <w:sz w:val="26"/>
                <w:szCs w:val="26"/>
              </w:rPr>
              <w:t>(</w:t>
            </w:r>
            <w:proofErr w:type="gramStart"/>
            <w:r w:rsidR="00B841F5" w:rsidRPr="00B841F5">
              <w:rPr>
                <w:i w:val="0"/>
                <w:sz w:val="26"/>
                <w:szCs w:val="26"/>
              </w:rPr>
              <w:t>0.03</w:t>
            </w:r>
            <w:r w:rsidRPr="00B841F5">
              <w:rPr>
                <w:i w:val="0"/>
                <w:sz w:val="26"/>
                <w:szCs w:val="26"/>
              </w:rPr>
              <w:t>)*</w:t>
            </w:r>
            <w:proofErr w:type="gramEnd"/>
          </w:p>
        </w:tc>
        <w:tc>
          <w:tcPr>
            <w:tcW w:w="1581" w:type="pct"/>
            <w:tcBorders>
              <w:top w:val="single" w:sz="4" w:space="0" w:color="auto"/>
              <w:left w:val="single" w:sz="4" w:space="0" w:color="auto"/>
              <w:bottom w:val="single" w:sz="4" w:space="0" w:color="auto"/>
              <w:right w:val="single" w:sz="4" w:space="0" w:color="auto"/>
            </w:tcBorders>
            <w:vAlign w:val="center"/>
          </w:tcPr>
          <w:p w14:paraId="66BA9785" w14:textId="721231A2"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0.08</w:t>
            </w:r>
          </w:p>
          <w:p w14:paraId="508930C9" w14:textId="3BFD915C" w:rsidR="00E153C9"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w:t>
            </w:r>
            <w:proofErr w:type="gramStart"/>
            <w:r w:rsidRPr="00B841F5">
              <w:rPr>
                <w:i w:val="0"/>
                <w:sz w:val="26"/>
                <w:szCs w:val="26"/>
              </w:rPr>
              <w:t>0.03</w:t>
            </w:r>
            <w:r w:rsidR="00E153C9" w:rsidRPr="00B841F5">
              <w:rPr>
                <w:i w:val="0"/>
                <w:sz w:val="26"/>
                <w:szCs w:val="26"/>
              </w:rPr>
              <w:t>)*</w:t>
            </w:r>
            <w:proofErr w:type="gramEnd"/>
            <w:r w:rsidR="00E153C9" w:rsidRPr="00B841F5">
              <w:rPr>
                <w:i w:val="0"/>
                <w:sz w:val="26"/>
                <w:szCs w:val="26"/>
              </w:rPr>
              <w:t>*</w:t>
            </w:r>
          </w:p>
        </w:tc>
      </w:tr>
      <w:tr w:rsidR="00A36CAC" w14:paraId="7AF7DCF8" w14:textId="77777777" w:rsidTr="00B841F5">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vAlign w:val="center"/>
          </w:tcPr>
          <w:p w14:paraId="317B122B" w14:textId="09D2E965" w:rsidR="00A36CAC" w:rsidRPr="00970003" w:rsidRDefault="00A36CAC" w:rsidP="00970003">
            <w:pPr>
              <w:rPr>
                <w:i w:val="0"/>
                <w:sz w:val="28"/>
                <w:szCs w:val="28"/>
              </w:rPr>
            </w:pPr>
            <w:r w:rsidRPr="00970003">
              <w:rPr>
                <w:i w:val="0"/>
                <w:sz w:val="28"/>
                <w:szCs w:val="28"/>
              </w:rPr>
              <w:t>ATE Snapback Hour 6</w:t>
            </w: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C7EFB7" w14:textId="7B9DE214" w:rsidR="00A36CAC" w:rsidRPr="00B841F5" w:rsidRDefault="00B841F5" w:rsidP="00B841F5">
            <w:pPr>
              <w:jc w:val="center"/>
              <w:rPr>
                <w:i w:val="0"/>
                <w:sz w:val="26"/>
                <w:szCs w:val="26"/>
              </w:rPr>
            </w:pPr>
            <w:r w:rsidRPr="00B841F5">
              <w:rPr>
                <w:i w:val="0"/>
                <w:sz w:val="26"/>
                <w:szCs w:val="26"/>
              </w:rPr>
              <w:t>0.05</w:t>
            </w:r>
          </w:p>
          <w:p w14:paraId="5974D10A" w14:textId="498F9B06" w:rsidR="00E153C9" w:rsidRPr="00B841F5" w:rsidRDefault="00875E13" w:rsidP="00B841F5">
            <w:pPr>
              <w:jc w:val="center"/>
              <w:rPr>
                <w:i w:val="0"/>
                <w:sz w:val="26"/>
                <w:szCs w:val="26"/>
              </w:rPr>
            </w:pPr>
            <w:r w:rsidRPr="00B841F5">
              <w:rPr>
                <w:i w:val="0"/>
                <w:sz w:val="26"/>
                <w:szCs w:val="26"/>
              </w:rPr>
              <w:t>(</w:t>
            </w:r>
            <w:r w:rsidR="00B841F5" w:rsidRPr="00B841F5">
              <w:rPr>
                <w:i w:val="0"/>
                <w:sz w:val="26"/>
                <w:szCs w:val="26"/>
              </w:rPr>
              <w:t>0.03</w:t>
            </w:r>
            <w:r w:rsidRPr="00B841F5">
              <w:rPr>
                <w:i w:val="0"/>
                <w:sz w:val="26"/>
                <w:szCs w:val="26"/>
              </w:rPr>
              <w:t>)</w:t>
            </w:r>
            <w:r w:rsidR="00E153C9" w:rsidRPr="00B841F5">
              <w:rPr>
                <w:b/>
                <w:i w:val="0"/>
                <w:sz w:val="26"/>
                <w:szCs w:val="26"/>
              </w:rPr>
              <w:t>.</w:t>
            </w:r>
          </w:p>
        </w:tc>
        <w:tc>
          <w:tcPr>
            <w:tcW w:w="1581" w:type="pct"/>
            <w:tcBorders>
              <w:top w:val="single" w:sz="4" w:space="0" w:color="auto"/>
              <w:left w:val="single" w:sz="4" w:space="0" w:color="auto"/>
              <w:bottom w:val="single" w:sz="4" w:space="0" w:color="auto"/>
              <w:right w:val="single" w:sz="4" w:space="0" w:color="auto"/>
            </w:tcBorders>
            <w:vAlign w:val="center"/>
          </w:tcPr>
          <w:p w14:paraId="052FFF63" w14:textId="455549BC"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w:t>
            </w:r>
            <w:r w:rsidR="00E153C9" w:rsidRPr="00B841F5">
              <w:rPr>
                <w:i w:val="0"/>
                <w:sz w:val="26"/>
                <w:szCs w:val="26"/>
              </w:rPr>
              <w:t>.</w:t>
            </w:r>
            <w:r w:rsidRPr="00B841F5">
              <w:rPr>
                <w:i w:val="0"/>
                <w:sz w:val="26"/>
                <w:szCs w:val="26"/>
              </w:rPr>
              <w:t>03</w:t>
            </w:r>
          </w:p>
          <w:p w14:paraId="7184492B" w14:textId="0F988C6E" w:rsidR="00EB71AA" w:rsidRPr="00B841F5" w:rsidRDefault="00EB71AA"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w:t>
            </w:r>
            <w:r w:rsidR="00B841F5" w:rsidRPr="00B841F5">
              <w:rPr>
                <w:i w:val="0"/>
                <w:sz w:val="26"/>
                <w:szCs w:val="26"/>
              </w:rPr>
              <w:t>0.03</w:t>
            </w:r>
            <w:r w:rsidRPr="00B841F5">
              <w:rPr>
                <w:i w:val="0"/>
                <w:sz w:val="26"/>
                <w:szCs w:val="26"/>
              </w:rPr>
              <w:t>)</w:t>
            </w:r>
          </w:p>
        </w:tc>
      </w:tr>
      <w:tr w:rsidR="00A36CAC" w14:paraId="20583A70" w14:textId="77777777" w:rsidTr="00B841F5">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vAlign w:val="center"/>
          </w:tcPr>
          <w:p w14:paraId="516A7CCA" w14:textId="6CB4E678" w:rsidR="00A36CAC" w:rsidRPr="00970003" w:rsidRDefault="00A36CAC" w:rsidP="00970003">
            <w:pPr>
              <w:rPr>
                <w:i w:val="0"/>
                <w:sz w:val="28"/>
                <w:szCs w:val="28"/>
              </w:rPr>
            </w:pPr>
            <w:r w:rsidRPr="00970003">
              <w:rPr>
                <w:i w:val="0"/>
                <w:sz w:val="28"/>
                <w:szCs w:val="28"/>
              </w:rPr>
              <w:t>ATE Snapback Hour 7</w:t>
            </w: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8DAB03" w14:textId="6762917A" w:rsidR="00A36CAC" w:rsidRPr="00B841F5" w:rsidRDefault="00B841F5" w:rsidP="00B841F5">
            <w:pPr>
              <w:jc w:val="center"/>
              <w:rPr>
                <w:i w:val="0"/>
                <w:sz w:val="26"/>
                <w:szCs w:val="26"/>
              </w:rPr>
            </w:pPr>
            <w:r w:rsidRPr="00B841F5">
              <w:rPr>
                <w:i w:val="0"/>
                <w:sz w:val="26"/>
                <w:szCs w:val="26"/>
              </w:rPr>
              <w:t>0.07</w:t>
            </w:r>
          </w:p>
          <w:p w14:paraId="7D422958" w14:textId="414EE684" w:rsidR="00E153C9" w:rsidRPr="00B841F5" w:rsidRDefault="00E153C9" w:rsidP="00B841F5">
            <w:pPr>
              <w:jc w:val="center"/>
              <w:rPr>
                <w:i w:val="0"/>
                <w:sz w:val="26"/>
                <w:szCs w:val="26"/>
              </w:rPr>
            </w:pPr>
            <w:r w:rsidRPr="00B841F5">
              <w:rPr>
                <w:i w:val="0"/>
                <w:sz w:val="26"/>
                <w:szCs w:val="26"/>
              </w:rPr>
              <w:t>(</w:t>
            </w:r>
            <w:proofErr w:type="gramStart"/>
            <w:r w:rsidR="00B841F5" w:rsidRPr="00B841F5">
              <w:rPr>
                <w:i w:val="0"/>
                <w:sz w:val="26"/>
                <w:szCs w:val="26"/>
              </w:rPr>
              <w:t>0.03</w:t>
            </w:r>
            <w:r w:rsidRPr="00B841F5">
              <w:rPr>
                <w:i w:val="0"/>
                <w:sz w:val="26"/>
                <w:szCs w:val="26"/>
              </w:rPr>
              <w:t>)*</w:t>
            </w:r>
            <w:proofErr w:type="gramEnd"/>
            <w:r w:rsidRPr="00B841F5">
              <w:rPr>
                <w:i w:val="0"/>
                <w:sz w:val="26"/>
                <w:szCs w:val="26"/>
              </w:rPr>
              <w:t>*</w:t>
            </w:r>
          </w:p>
        </w:tc>
        <w:tc>
          <w:tcPr>
            <w:tcW w:w="1581" w:type="pct"/>
            <w:tcBorders>
              <w:top w:val="single" w:sz="4" w:space="0" w:color="auto"/>
              <w:left w:val="single" w:sz="4" w:space="0" w:color="auto"/>
              <w:bottom w:val="single" w:sz="4" w:space="0" w:color="auto"/>
              <w:right w:val="single" w:sz="4" w:space="0" w:color="auto"/>
            </w:tcBorders>
            <w:vAlign w:val="center"/>
          </w:tcPr>
          <w:p w14:paraId="3AB058FC" w14:textId="4ED51A75"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0.03</w:t>
            </w:r>
          </w:p>
          <w:p w14:paraId="6E391E9C" w14:textId="77D9F4A4" w:rsidR="00EB71AA"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(0.02</w:t>
            </w:r>
            <w:r w:rsidR="00EB71AA" w:rsidRPr="00B841F5">
              <w:rPr>
                <w:i w:val="0"/>
                <w:sz w:val="26"/>
                <w:szCs w:val="26"/>
              </w:rPr>
              <w:t>)</w:t>
            </w:r>
          </w:p>
        </w:tc>
      </w:tr>
      <w:tr w:rsidR="00A36CAC" w14:paraId="0FEAF487" w14:textId="77777777" w:rsidTr="00B841F5">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vAlign w:val="center"/>
          </w:tcPr>
          <w:p w14:paraId="73C6A696" w14:textId="330C76D3" w:rsidR="00A36CAC" w:rsidRPr="00970003" w:rsidRDefault="00A36CAC" w:rsidP="00970003">
            <w:pPr>
              <w:rPr>
                <w:i w:val="0"/>
                <w:sz w:val="28"/>
                <w:szCs w:val="28"/>
              </w:rPr>
            </w:pPr>
            <w:r w:rsidRPr="00970003">
              <w:rPr>
                <w:i w:val="0"/>
                <w:sz w:val="28"/>
                <w:szCs w:val="28"/>
              </w:rPr>
              <w:t>ATE Snapback Hour 8</w:t>
            </w: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EFD994" w14:textId="6C36CCBD" w:rsidR="00A36CAC" w:rsidRPr="00B841F5" w:rsidRDefault="00B841F5" w:rsidP="00B841F5">
            <w:pPr>
              <w:jc w:val="center"/>
              <w:rPr>
                <w:i w:val="0"/>
                <w:sz w:val="26"/>
                <w:szCs w:val="26"/>
              </w:rPr>
            </w:pPr>
            <w:r w:rsidRPr="00B841F5">
              <w:rPr>
                <w:i w:val="0"/>
                <w:sz w:val="26"/>
                <w:szCs w:val="26"/>
              </w:rPr>
              <w:t>0.05</w:t>
            </w:r>
          </w:p>
          <w:p w14:paraId="26F1C8C5" w14:textId="1839E1A7" w:rsidR="00E153C9" w:rsidRPr="00B841F5" w:rsidRDefault="00E153C9" w:rsidP="00B841F5">
            <w:pPr>
              <w:jc w:val="center"/>
              <w:rPr>
                <w:i w:val="0"/>
                <w:sz w:val="26"/>
                <w:szCs w:val="26"/>
              </w:rPr>
            </w:pPr>
            <w:r w:rsidRPr="00B841F5">
              <w:rPr>
                <w:i w:val="0"/>
                <w:sz w:val="26"/>
                <w:szCs w:val="26"/>
              </w:rPr>
              <w:t>(</w:t>
            </w:r>
            <w:proofErr w:type="gramStart"/>
            <w:r w:rsidR="00B841F5" w:rsidRPr="00B841F5">
              <w:rPr>
                <w:i w:val="0"/>
                <w:sz w:val="26"/>
                <w:szCs w:val="26"/>
              </w:rPr>
              <w:t>0.03</w:t>
            </w:r>
            <w:r w:rsidRPr="00B841F5">
              <w:rPr>
                <w:i w:val="0"/>
                <w:sz w:val="26"/>
                <w:szCs w:val="26"/>
              </w:rPr>
              <w:t>)</w:t>
            </w:r>
            <w:r w:rsidR="00875E13" w:rsidRPr="00B841F5">
              <w:rPr>
                <w:i w:val="0"/>
                <w:sz w:val="26"/>
                <w:szCs w:val="26"/>
              </w:rPr>
              <w:t>*</w:t>
            </w:r>
            <w:proofErr w:type="gramEnd"/>
          </w:p>
        </w:tc>
        <w:tc>
          <w:tcPr>
            <w:tcW w:w="1581" w:type="pct"/>
            <w:tcBorders>
              <w:top w:val="single" w:sz="4" w:space="0" w:color="auto"/>
              <w:left w:val="single" w:sz="4" w:space="0" w:color="auto"/>
              <w:bottom w:val="single" w:sz="4" w:space="0" w:color="auto"/>
              <w:right w:val="single" w:sz="4" w:space="0" w:color="auto"/>
            </w:tcBorders>
            <w:vAlign w:val="center"/>
          </w:tcPr>
          <w:p w14:paraId="19B17E35" w14:textId="453B8D27"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0.00</w:t>
            </w:r>
          </w:p>
          <w:p w14:paraId="24B00635" w14:textId="0573DBCC" w:rsidR="00EB71AA" w:rsidRPr="00B841F5" w:rsidRDefault="00EB71AA"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w:t>
            </w:r>
            <w:r w:rsidR="00B841F5" w:rsidRPr="00B841F5">
              <w:rPr>
                <w:i w:val="0"/>
                <w:sz w:val="26"/>
                <w:szCs w:val="26"/>
              </w:rPr>
              <w:t>0.02</w:t>
            </w:r>
            <w:r w:rsidRPr="00B841F5">
              <w:rPr>
                <w:i w:val="0"/>
                <w:sz w:val="26"/>
                <w:szCs w:val="26"/>
              </w:rPr>
              <w:t>)</w:t>
            </w:r>
          </w:p>
        </w:tc>
      </w:tr>
      <w:tr w:rsidR="00A36CAC" w14:paraId="6FAB6743" w14:textId="77777777" w:rsidTr="00B841F5">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vAlign w:val="center"/>
          </w:tcPr>
          <w:p w14:paraId="659DA689" w14:textId="11A000AD" w:rsidR="00A36CAC" w:rsidRPr="00970003" w:rsidRDefault="00A36CAC" w:rsidP="00970003">
            <w:pPr>
              <w:rPr>
                <w:i w:val="0"/>
                <w:sz w:val="28"/>
                <w:szCs w:val="28"/>
              </w:rPr>
            </w:pPr>
            <w:r w:rsidRPr="00970003">
              <w:rPr>
                <w:i w:val="0"/>
                <w:sz w:val="28"/>
                <w:szCs w:val="28"/>
              </w:rPr>
              <w:t>ATE Snapback Hour 9</w:t>
            </w: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AD95C4" w14:textId="17586B97" w:rsidR="00A36CAC" w:rsidRPr="00B841F5" w:rsidRDefault="00B841F5" w:rsidP="00B841F5">
            <w:pPr>
              <w:jc w:val="center"/>
              <w:rPr>
                <w:i w:val="0"/>
                <w:sz w:val="26"/>
                <w:szCs w:val="26"/>
              </w:rPr>
            </w:pPr>
            <w:r w:rsidRPr="00B841F5">
              <w:rPr>
                <w:i w:val="0"/>
                <w:sz w:val="26"/>
                <w:szCs w:val="26"/>
              </w:rPr>
              <w:t>0.04</w:t>
            </w:r>
          </w:p>
          <w:p w14:paraId="6C0ABCCB" w14:textId="258758EA" w:rsidR="00E153C9" w:rsidRPr="00B841F5" w:rsidRDefault="00875E13" w:rsidP="00B841F5">
            <w:pPr>
              <w:jc w:val="center"/>
              <w:rPr>
                <w:i w:val="0"/>
                <w:sz w:val="26"/>
                <w:szCs w:val="26"/>
              </w:rPr>
            </w:pPr>
            <w:r w:rsidRPr="00B841F5">
              <w:rPr>
                <w:i w:val="0"/>
                <w:sz w:val="26"/>
                <w:szCs w:val="26"/>
              </w:rPr>
              <w:t>(</w:t>
            </w:r>
            <w:r w:rsidR="00B841F5" w:rsidRPr="00B841F5">
              <w:rPr>
                <w:i w:val="0"/>
                <w:sz w:val="26"/>
                <w:szCs w:val="26"/>
              </w:rPr>
              <w:t>0.02</w:t>
            </w:r>
            <w:r w:rsidRPr="00B841F5">
              <w:rPr>
                <w:i w:val="0"/>
                <w:sz w:val="26"/>
                <w:szCs w:val="26"/>
              </w:rPr>
              <w:t>)</w:t>
            </w:r>
            <w:r w:rsidR="00E153C9" w:rsidRPr="00B841F5">
              <w:rPr>
                <w:b/>
                <w:i w:val="0"/>
                <w:sz w:val="26"/>
                <w:szCs w:val="26"/>
              </w:rPr>
              <w:t>.</w:t>
            </w:r>
          </w:p>
        </w:tc>
        <w:tc>
          <w:tcPr>
            <w:tcW w:w="1581" w:type="pct"/>
            <w:tcBorders>
              <w:top w:val="single" w:sz="4" w:space="0" w:color="auto"/>
              <w:left w:val="single" w:sz="4" w:space="0" w:color="auto"/>
              <w:bottom w:val="single" w:sz="4" w:space="0" w:color="auto"/>
              <w:right w:val="single" w:sz="4" w:space="0" w:color="auto"/>
            </w:tcBorders>
            <w:vAlign w:val="center"/>
          </w:tcPr>
          <w:p w14:paraId="4AFF3A46" w14:textId="7E1D0F70"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0.02</w:t>
            </w:r>
          </w:p>
          <w:p w14:paraId="72F9AE94" w14:textId="3BE636DF" w:rsidR="00EB71AA"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(0.02</w:t>
            </w:r>
            <w:r w:rsidR="00EB71AA" w:rsidRPr="00B841F5">
              <w:rPr>
                <w:i w:val="0"/>
                <w:sz w:val="26"/>
                <w:szCs w:val="26"/>
              </w:rPr>
              <w:t>)</w:t>
            </w:r>
          </w:p>
        </w:tc>
      </w:tr>
      <w:tr w:rsidR="00A36CAC" w14:paraId="040F01C9" w14:textId="77777777" w:rsidTr="00B841F5">
        <w:trPr>
          <w:cnfStyle w:val="100000000000" w:firstRow="1" w:lastRow="0" w:firstColumn="0" w:lastColumn="0" w:oddVBand="0" w:evenVBand="0" w:oddHBand="0" w:evenHBand="0" w:firstRowFirstColumn="0" w:firstRowLastColumn="0" w:lastRowFirstColumn="0" w:lastRowLastColumn="0"/>
          <w:cantSplit/>
          <w:trHeight w:val="685"/>
          <w:tblHeader/>
          <w:jc w:val="center"/>
        </w:trPr>
        <w:tc>
          <w:tcPr>
            <w:cnfStyle w:val="001000000100" w:firstRow="0" w:lastRow="0" w:firstColumn="1" w:lastColumn="0" w:oddVBand="0" w:evenVBand="0" w:oddHBand="0" w:evenHBand="0" w:firstRowFirstColumn="1" w:firstRowLastColumn="0" w:lastRowFirstColumn="0" w:lastRowLastColumn="0"/>
            <w:tcW w:w="1838" w:type="pct"/>
            <w:tcBorders>
              <w:top w:val="single" w:sz="4" w:space="0" w:color="auto"/>
              <w:left w:val="single" w:sz="4" w:space="0" w:color="auto"/>
              <w:bottom w:val="single" w:sz="4" w:space="0" w:color="auto"/>
              <w:right w:val="single" w:sz="4" w:space="0" w:color="auto"/>
            </w:tcBorders>
            <w:vAlign w:val="center"/>
          </w:tcPr>
          <w:p w14:paraId="43B38748" w14:textId="73C3387A" w:rsidR="00A36CAC" w:rsidRPr="00970003" w:rsidRDefault="00A36CAC" w:rsidP="00970003">
            <w:pPr>
              <w:rPr>
                <w:i w:val="0"/>
                <w:sz w:val="28"/>
                <w:szCs w:val="28"/>
              </w:rPr>
            </w:pPr>
            <w:r w:rsidRPr="00970003">
              <w:rPr>
                <w:i w:val="0"/>
                <w:sz w:val="28"/>
                <w:szCs w:val="28"/>
              </w:rPr>
              <w:t>ATE Snapback Hour 10</w:t>
            </w:r>
          </w:p>
        </w:tc>
        <w:tc>
          <w:tcPr>
            <w:cnfStyle w:val="000010000000" w:firstRow="0" w:lastRow="0" w:firstColumn="0" w:lastColumn="0" w:oddVBand="1" w:evenVBand="0" w:oddHBand="0" w:evenHBand="0" w:firstRowFirstColumn="0" w:firstRowLastColumn="0" w:lastRowFirstColumn="0" w:lastRowLastColumn="0"/>
            <w:tcW w:w="15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98E5F6" w14:textId="461E9788" w:rsidR="00A36CAC" w:rsidRPr="00B841F5" w:rsidRDefault="00B841F5" w:rsidP="00B841F5">
            <w:pPr>
              <w:jc w:val="center"/>
              <w:rPr>
                <w:i w:val="0"/>
                <w:sz w:val="26"/>
                <w:szCs w:val="26"/>
              </w:rPr>
            </w:pPr>
            <w:r w:rsidRPr="00B841F5">
              <w:rPr>
                <w:i w:val="0"/>
                <w:sz w:val="26"/>
                <w:szCs w:val="26"/>
              </w:rPr>
              <w:t>0.02</w:t>
            </w:r>
          </w:p>
          <w:p w14:paraId="59599D63" w14:textId="303C6E24" w:rsidR="00E153C9" w:rsidRPr="00B841F5" w:rsidRDefault="00E153C9" w:rsidP="00B841F5">
            <w:pPr>
              <w:jc w:val="center"/>
              <w:rPr>
                <w:i w:val="0"/>
                <w:sz w:val="26"/>
                <w:szCs w:val="26"/>
              </w:rPr>
            </w:pPr>
            <w:r w:rsidRPr="00B841F5">
              <w:rPr>
                <w:i w:val="0"/>
                <w:sz w:val="26"/>
                <w:szCs w:val="26"/>
              </w:rPr>
              <w:t>(</w:t>
            </w:r>
            <w:r w:rsidR="00B841F5" w:rsidRPr="00B841F5">
              <w:rPr>
                <w:i w:val="0"/>
                <w:sz w:val="26"/>
                <w:szCs w:val="26"/>
              </w:rPr>
              <w:t>0.02</w:t>
            </w:r>
            <w:r w:rsidRPr="00B841F5">
              <w:rPr>
                <w:i w:val="0"/>
                <w:sz w:val="26"/>
                <w:szCs w:val="26"/>
              </w:rPr>
              <w:t>)</w:t>
            </w:r>
          </w:p>
        </w:tc>
        <w:tc>
          <w:tcPr>
            <w:tcW w:w="1581" w:type="pct"/>
            <w:tcBorders>
              <w:top w:val="single" w:sz="4" w:space="0" w:color="auto"/>
              <w:left w:val="single" w:sz="4" w:space="0" w:color="auto"/>
              <w:bottom w:val="single" w:sz="4" w:space="0" w:color="auto"/>
              <w:right w:val="single" w:sz="4" w:space="0" w:color="auto"/>
            </w:tcBorders>
            <w:vAlign w:val="center"/>
          </w:tcPr>
          <w:p w14:paraId="18E820C8" w14:textId="2CFDD72A" w:rsidR="00A36CAC"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0.02</w:t>
            </w:r>
          </w:p>
          <w:p w14:paraId="5DF7BCB3" w14:textId="005E6F28" w:rsidR="00EB71AA" w:rsidRPr="00B841F5" w:rsidRDefault="00B841F5" w:rsidP="00B841F5">
            <w:pPr>
              <w:jc w:val="center"/>
              <w:cnfStyle w:val="100000000000" w:firstRow="1" w:lastRow="0" w:firstColumn="0" w:lastColumn="0" w:oddVBand="0" w:evenVBand="0" w:oddHBand="0" w:evenHBand="0" w:firstRowFirstColumn="0" w:firstRowLastColumn="0" w:lastRowFirstColumn="0" w:lastRowLastColumn="0"/>
              <w:rPr>
                <w:i w:val="0"/>
                <w:sz w:val="26"/>
                <w:szCs w:val="26"/>
              </w:rPr>
            </w:pPr>
            <w:r w:rsidRPr="00B841F5">
              <w:rPr>
                <w:i w:val="0"/>
                <w:sz w:val="26"/>
                <w:szCs w:val="26"/>
              </w:rPr>
              <w:t>(0.02</w:t>
            </w:r>
            <w:r w:rsidR="00EB71AA" w:rsidRPr="00B841F5">
              <w:rPr>
                <w:i w:val="0"/>
                <w:sz w:val="26"/>
                <w:szCs w:val="26"/>
              </w:rPr>
              <w:t>)</w:t>
            </w:r>
          </w:p>
        </w:tc>
      </w:tr>
    </w:tbl>
    <w:p w14:paraId="28ED82D1" w14:textId="4455193B" w:rsidR="00970003" w:rsidRPr="00E90DE8" w:rsidRDefault="00970003" w:rsidP="00015DDB">
      <w:pPr>
        <w:rPr>
          <w:i/>
          <w:sz w:val="20"/>
          <w:szCs w:val="20"/>
        </w:rPr>
      </w:pPr>
      <w:r w:rsidRPr="00970003">
        <w:rPr>
          <w:i/>
          <w:sz w:val="20"/>
          <w:szCs w:val="20"/>
        </w:rPr>
        <w:t>*Variables included in the regression not present in the table are THI and Event Hours in AC Cycling Period</w:t>
      </w:r>
    </w:p>
    <w:p w14:paraId="2D36B327" w14:textId="46CD48F0" w:rsidR="001126E2" w:rsidRDefault="001126E2" w:rsidP="00015DDB">
      <w:r>
        <w:t xml:space="preserve">Prior to analysis, the snapback effect was expected to be larger on the July event day because it had an earlier call time, which would result in higher THI values during the snapback hours because temperatures tend to </w:t>
      </w:r>
      <w:r w:rsidR="00746759">
        <w:t>reduce</w:t>
      </w:r>
      <w:r w:rsidR="003E2AC9">
        <w:t xml:space="preserve"> at night</w:t>
      </w:r>
      <w:r>
        <w:t xml:space="preserve">. Higher THI values were expected to increase </w:t>
      </w:r>
      <w:r w:rsidR="00106DE4">
        <w:t>the snapback effect</w:t>
      </w:r>
      <w:r>
        <w:t xml:space="preserve"> because </w:t>
      </w:r>
      <w:r w:rsidR="00106134">
        <w:t xml:space="preserve">a </w:t>
      </w:r>
      <w:r>
        <w:t xml:space="preserve">treatment customer’s burden of regulating their indoor air temperatures after the AC cycling period would be </w:t>
      </w:r>
      <w:r w:rsidR="008B705D">
        <w:t>increased</w:t>
      </w:r>
      <w:r>
        <w:t xml:space="preserve"> by </w:t>
      </w:r>
      <w:r w:rsidR="00106DE4">
        <w:t>high out</w:t>
      </w:r>
      <w:r w:rsidR="00E90DE8">
        <w:t>door air temperatures. Figure 12</w:t>
      </w:r>
      <w:r w:rsidR="00106DE4">
        <w:t xml:space="preserve"> shows that THI value</w:t>
      </w:r>
      <w:r w:rsidR="008B705D">
        <w:t>s</w:t>
      </w:r>
      <w:r w:rsidR="00106DE4">
        <w:t xml:space="preserve"> decrease during later hours in the day. </w:t>
      </w:r>
    </w:p>
    <w:p w14:paraId="25D91959" w14:textId="77777777" w:rsidR="001126E2" w:rsidRDefault="001126E2" w:rsidP="00015DDB"/>
    <w:p w14:paraId="186AE319" w14:textId="7BE1C5C2" w:rsidR="007A5CE8" w:rsidRPr="008B705D" w:rsidRDefault="007A5CE8" w:rsidP="007A5CE8">
      <w:pPr>
        <w:pStyle w:val="Caption"/>
        <w:keepNext/>
        <w:rPr>
          <w:i w:val="0"/>
          <w:sz w:val="32"/>
          <w:szCs w:val="32"/>
        </w:rPr>
      </w:pPr>
      <w:r w:rsidRPr="008B705D">
        <w:rPr>
          <w:i w:val="0"/>
          <w:sz w:val="32"/>
          <w:szCs w:val="32"/>
        </w:rPr>
        <w:lastRenderedPageBreak/>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12</w:t>
      </w:r>
      <w:r w:rsidR="00B841F5" w:rsidRPr="008B705D">
        <w:rPr>
          <w:i w:val="0"/>
          <w:sz w:val="32"/>
          <w:szCs w:val="32"/>
        </w:rPr>
        <w:fldChar w:fldCharType="end"/>
      </w:r>
      <w:r w:rsidR="00EE79F4" w:rsidRPr="008B705D">
        <w:rPr>
          <w:i w:val="0"/>
          <w:sz w:val="32"/>
          <w:szCs w:val="32"/>
        </w:rPr>
        <w:t>. Average Hourly THI on Each Event Day</w:t>
      </w:r>
    </w:p>
    <w:p w14:paraId="6DB78746" w14:textId="6C012624" w:rsidR="00D43CFB" w:rsidRDefault="007A5CE8" w:rsidP="00015DDB">
      <w:r>
        <w:rPr>
          <w:noProof/>
        </w:rPr>
        <w:drawing>
          <wp:inline distT="0" distB="0" distL="0" distR="0" wp14:anchorId="1642462B" wp14:editId="1C2A145A">
            <wp:extent cx="5865512" cy="4728845"/>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HI_graph.png"/>
                    <pic:cNvPicPr/>
                  </pic:nvPicPr>
                  <pic:blipFill rotWithShape="1">
                    <a:blip r:embed="rId20">
                      <a:extLst>
                        <a:ext uri="{28A0092B-C50C-407E-A947-70E740481C1C}">
                          <a14:useLocalDpi xmlns:a14="http://schemas.microsoft.com/office/drawing/2010/main" val="0"/>
                        </a:ext>
                      </a:extLst>
                    </a:blip>
                    <a:srcRect t="5578"/>
                    <a:stretch/>
                  </pic:blipFill>
                  <pic:spPr bwMode="auto">
                    <a:xfrm>
                      <a:off x="0" y="0"/>
                      <a:ext cx="5881103" cy="4741414"/>
                    </a:xfrm>
                    <a:prstGeom prst="rect">
                      <a:avLst/>
                    </a:prstGeom>
                    <a:ln>
                      <a:noFill/>
                    </a:ln>
                    <a:extLst>
                      <a:ext uri="{53640926-AAD7-44D8-BBD7-CCE9431645EC}">
                        <a14:shadowObscured xmlns:a14="http://schemas.microsoft.com/office/drawing/2010/main"/>
                      </a:ext>
                    </a:extLst>
                  </pic:spPr>
                </pic:pic>
              </a:graphicData>
            </a:graphic>
          </wp:inline>
        </w:drawing>
      </w:r>
    </w:p>
    <w:p w14:paraId="384BE968" w14:textId="68E7D3E3" w:rsidR="00106DE4" w:rsidRDefault="00106DE4" w:rsidP="00106DE4">
      <w:r>
        <w:t>The regression results in Table 5 show a larger snapback effect during the July event day, which was called earlier in the day. However, the higher THI values do not appear to be driving the increas</w:t>
      </w:r>
      <w:r w:rsidR="00E90DE8">
        <w:t>ed snapback effect. In figure 13</w:t>
      </w:r>
      <w:r>
        <w:t xml:space="preserve">, the THI values during snapback hours are compared on each </w:t>
      </w:r>
      <w:r w:rsidR="00AC0159">
        <w:t xml:space="preserve">event day. The August event has consistently </w:t>
      </w:r>
      <w:r>
        <w:t>higher THI values</w:t>
      </w:r>
      <w:r w:rsidR="00AC0159">
        <w:t xml:space="preserve"> after the AC cycling period than the </w:t>
      </w:r>
      <w:r w:rsidR="0015624A">
        <w:t>July event despite its later call-time, which suggests</w:t>
      </w:r>
      <w:r w:rsidR="003E2AC9">
        <w:t xml:space="preserve"> that higher THI values are</w:t>
      </w:r>
      <w:r w:rsidR="0015624A">
        <w:t xml:space="preserve"> not </w:t>
      </w:r>
      <w:r w:rsidR="00E90DE8">
        <w:t>causing</w:t>
      </w:r>
      <w:r w:rsidR="003E2AC9">
        <w:t xml:space="preserve"> the extended snapback period on the</w:t>
      </w:r>
      <w:r w:rsidR="0015624A">
        <w:t xml:space="preserve"> July</w:t>
      </w:r>
      <w:r w:rsidR="003E2AC9">
        <w:t xml:space="preserve"> event day</w:t>
      </w:r>
      <w:r w:rsidR="0015624A">
        <w:t xml:space="preserve">. </w:t>
      </w:r>
    </w:p>
    <w:p w14:paraId="26EDBA0D" w14:textId="5774991E" w:rsidR="00106DE4" w:rsidRDefault="00AE5762" w:rsidP="00106DE4">
      <w:r>
        <w:t xml:space="preserve">Further analysis with more event days will be necessary to determine if the timing of the demand response event is correlated with the snapback effect. </w:t>
      </w:r>
    </w:p>
    <w:p w14:paraId="0321134A" w14:textId="77777777" w:rsidR="00106DE4" w:rsidRDefault="00106DE4" w:rsidP="00015DDB"/>
    <w:p w14:paraId="190573F8" w14:textId="11F5872D" w:rsidR="007A5CE8" w:rsidRPr="008B705D" w:rsidRDefault="007A5CE8" w:rsidP="007A5CE8">
      <w:pPr>
        <w:pStyle w:val="Caption"/>
        <w:keepNext/>
        <w:rPr>
          <w:i w:val="0"/>
          <w:sz w:val="32"/>
          <w:szCs w:val="32"/>
        </w:rPr>
      </w:pPr>
      <w:r w:rsidRPr="008B705D">
        <w:rPr>
          <w:i w:val="0"/>
          <w:sz w:val="32"/>
          <w:szCs w:val="32"/>
        </w:rPr>
        <w:lastRenderedPageBreak/>
        <w:t xml:space="preserve">Figure </w:t>
      </w:r>
      <w:r w:rsidR="00B841F5" w:rsidRPr="008B705D">
        <w:rPr>
          <w:i w:val="0"/>
          <w:sz w:val="32"/>
          <w:szCs w:val="32"/>
        </w:rPr>
        <w:fldChar w:fldCharType="begin"/>
      </w:r>
      <w:r w:rsidR="00B841F5" w:rsidRPr="008B705D">
        <w:rPr>
          <w:i w:val="0"/>
          <w:sz w:val="32"/>
          <w:szCs w:val="32"/>
        </w:rPr>
        <w:instrText xml:space="preserve"> SEQ Figure \* ARABIC </w:instrText>
      </w:r>
      <w:r w:rsidR="00B841F5" w:rsidRPr="008B705D">
        <w:rPr>
          <w:i w:val="0"/>
          <w:sz w:val="32"/>
          <w:szCs w:val="32"/>
        </w:rPr>
        <w:fldChar w:fldCharType="separate"/>
      </w:r>
      <w:r w:rsidR="00E90DE8" w:rsidRPr="008B705D">
        <w:rPr>
          <w:i w:val="0"/>
          <w:sz w:val="32"/>
          <w:szCs w:val="32"/>
        </w:rPr>
        <w:t>13</w:t>
      </w:r>
      <w:r w:rsidR="00B841F5" w:rsidRPr="008B705D">
        <w:rPr>
          <w:i w:val="0"/>
          <w:sz w:val="32"/>
          <w:szCs w:val="32"/>
        </w:rPr>
        <w:fldChar w:fldCharType="end"/>
      </w:r>
      <w:r w:rsidR="00EE79F4" w:rsidRPr="008B705D">
        <w:rPr>
          <w:i w:val="0"/>
          <w:sz w:val="32"/>
          <w:szCs w:val="32"/>
        </w:rPr>
        <w:t>. Average Hourly THI During Extended Snapback Period</w:t>
      </w:r>
    </w:p>
    <w:p w14:paraId="22397527" w14:textId="5DB04D07" w:rsidR="00D43CFB" w:rsidRPr="00015DDB" w:rsidRDefault="007A5CE8" w:rsidP="00015DDB">
      <w:r>
        <w:rPr>
          <w:noProof/>
        </w:rPr>
        <w:drawing>
          <wp:inline distT="0" distB="0" distL="0" distR="0" wp14:anchorId="7996C659" wp14:editId="250F3398">
            <wp:extent cx="6732659" cy="541845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HI_graph_snapback.png"/>
                    <pic:cNvPicPr/>
                  </pic:nvPicPr>
                  <pic:blipFill rotWithShape="1">
                    <a:blip r:embed="rId21">
                      <a:extLst>
                        <a:ext uri="{28A0092B-C50C-407E-A947-70E740481C1C}">
                          <a14:useLocalDpi xmlns:a14="http://schemas.microsoft.com/office/drawing/2010/main" val="0"/>
                        </a:ext>
                      </a:extLst>
                    </a:blip>
                    <a:srcRect t="5744"/>
                    <a:stretch/>
                  </pic:blipFill>
                  <pic:spPr bwMode="auto">
                    <a:xfrm>
                      <a:off x="0" y="0"/>
                      <a:ext cx="6738911" cy="5423486"/>
                    </a:xfrm>
                    <a:prstGeom prst="rect">
                      <a:avLst/>
                    </a:prstGeom>
                    <a:ln>
                      <a:noFill/>
                    </a:ln>
                    <a:extLst>
                      <a:ext uri="{53640926-AAD7-44D8-BBD7-CCE9431645EC}">
                        <a14:shadowObscured xmlns:a14="http://schemas.microsoft.com/office/drawing/2010/main"/>
                      </a:ext>
                    </a:extLst>
                  </pic:spPr>
                </pic:pic>
              </a:graphicData>
            </a:graphic>
          </wp:inline>
        </w:drawing>
      </w:r>
    </w:p>
    <w:p w14:paraId="2513B207" w14:textId="68432EBB" w:rsidR="001B3C05" w:rsidRDefault="000412FE" w:rsidP="004536F1">
      <w:pPr>
        <w:pStyle w:val="Heading2"/>
      </w:pPr>
      <w:bookmarkStart w:id="171" w:name="_Toc518047645"/>
      <w:r>
        <w:t>Heterogen</w:t>
      </w:r>
      <w:r w:rsidR="005C0CD5">
        <w:t>e</w:t>
      </w:r>
      <w:r>
        <w:t>ous Treatment Effect for Metro and Non-Metro Participants</w:t>
      </w:r>
      <w:bookmarkEnd w:id="171"/>
    </w:p>
    <w:p w14:paraId="291FC8CB" w14:textId="19D19FF3" w:rsidR="006C06AE" w:rsidRDefault="003E2AC9" w:rsidP="004536F1">
      <w:r>
        <w:t>The</w:t>
      </w:r>
      <w:r w:rsidR="00E67C5F">
        <w:t xml:space="preserve"> </w:t>
      </w:r>
      <w:r w:rsidR="006C48EA">
        <w:t>heterogeneous treatment</w:t>
      </w:r>
      <w:r w:rsidR="00E67C5F">
        <w:t xml:space="preserve"> effect </w:t>
      </w:r>
      <w:r w:rsidR="00E90DE8">
        <w:t>for</w:t>
      </w:r>
      <w:r w:rsidR="00E67C5F">
        <w:t xml:space="preserve"> metro and non-metro custo</w:t>
      </w:r>
      <w:r w:rsidR="0055585E">
        <w:t>mers is relevant information in</w:t>
      </w:r>
      <w:r w:rsidR="00E67C5F">
        <w:t xml:space="preserve"> future program design</w:t>
      </w:r>
      <w:r w:rsidR="008B7B78">
        <w:t xml:space="preserve">. Figure 1 </w:t>
      </w:r>
      <w:r w:rsidR="00534650">
        <w:t>showed</w:t>
      </w:r>
      <w:r w:rsidR="008B7B78">
        <w:t xml:space="preserve"> that participants with metro status </w:t>
      </w:r>
      <w:r w:rsidR="0055585E">
        <w:t>were</w:t>
      </w:r>
      <w:r w:rsidR="006C48EA">
        <w:t xml:space="preserve"> </w:t>
      </w:r>
      <w:r w:rsidR="008B7B78">
        <w:t xml:space="preserve">clustered around </w:t>
      </w:r>
      <w:r w:rsidR="00CB1847">
        <w:t>the Atlanta</w:t>
      </w:r>
      <w:r w:rsidR="008B7B78">
        <w:t xml:space="preserve"> metropolitan area</w:t>
      </w:r>
      <w:r w:rsidR="00E67C5F">
        <w:t xml:space="preserve"> </w:t>
      </w:r>
      <w:r w:rsidR="0055585E">
        <w:t>and non-metro participants were</w:t>
      </w:r>
      <w:r w:rsidR="008B7B78">
        <w:t xml:space="preserve"> distributed </w:t>
      </w:r>
      <w:r w:rsidR="006C48EA">
        <w:t>elsewhere in the state</w:t>
      </w:r>
      <w:r w:rsidR="00E67C5F">
        <w:t>. Prior to analysis, a larger treatment effect was expected for non-metro participants because</w:t>
      </w:r>
      <w:r w:rsidR="006C06AE">
        <w:t xml:space="preserve"> </w:t>
      </w:r>
      <w:r w:rsidR="002000D0">
        <w:t>urban</w:t>
      </w:r>
      <w:r w:rsidR="006C48EA">
        <w:t xml:space="preserve"> dwellers</w:t>
      </w:r>
      <w:r w:rsidR="00E67C5F">
        <w:t xml:space="preserve"> tend to live in </w:t>
      </w:r>
      <w:r w:rsidR="002000D0">
        <w:t>smaller</w:t>
      </w:r>
      <w:r w:rsidR="00E67C5F">
        <w:t xml:space="preserve"> houses </w:t>
      </w:r>
      <w:r w:rsidR="006C06AE">
        <w:t xml:space="preserve">that require </w:t>
      </w:r>
      <w:r w:rsidR="002000D0">
        <w:t>less</w:t>
      </w:r>
      <w:r w:rsidR="006C06AE">
        <w:t xml:space="preserve"> consumption of AC to maintain comfo</w:t>
      </w:r>
      <w:r w:rsidR="00534650">
        <w:t>rtable indoor air temperatures, which would result in smaller treatment effects.</w:t>
      </w:r>
    </w:p>
    <w:p w14:paraId="3B7F50F4" w14:textId="2C3294BF" w:rsidR="00F73602" w:rsidRDefault="005C0CD5" w:rsidP="00F73602">
      <w:r>
        <w:lastRenderedPageBreak/>
        <w:t>The two-way f</w:t>
      </w:r>
      <w:r w:rsidR="00F73602">
        <w:t>ixed effects model in equation 3</w:t>
      </w:r>
      <w:r>
        <w:t xml:space="preserve"> estimated the heterogeneous treatment effect of metro status. </w:t>
      </w:r>
    </w:p>
    <w:p w14:paraId="6BBE6C57" w14:textId="28DD0766" w:rsidR="00F73602" w:rsidRDefault="00F73602" w:rsidP="00F73602">
      <w:pPr>
        <w:pStyle w:val="Caption"/>
        <w:keepNext/>
        <w:jc w:val="center"/>
      </w:pPr>
      <w:r>
        <w:t xml:space="preserve">Equation </w:t>
      </w:r>
      <w:r w:rsidR="00B841F5">
        <w:rPr>
          <w:noProof/>
        </w:rPr>
        <w:fldChar w:fldCharType="begin"/>
      </w:r>
      <w:r w:rsidR="00B841F5">
        <w:rPr>
          <w:noProof/>
        </w:rPr>
        <w:instrText xml:space="preserve"> SEQ Equation \* ARABIC </w:instrText>
      </w:r>
      <w:r w:rsidR="00B841F5">
        <w:rPr>
          <w:noProof/>
        </w:rPr>
        <w:fldChar w:fldCharType="separate"/>
      </w:r>
      <w:r>
        <w:rPr>
          <w:noProof/>
        </w:rPr>
        <w:t>3</w:t>
      </w:r>
      <w:r w:rsidR="00B841F5">
        <w:rPr>
          <w:noProof/>
        </w:rPr>
        <w:fldChar w:fldCharType="end"/>
      </w:r>
    </w:p>
    <w:p w14:paraId="159B9F99" w14:textId="1D54142B" w:rsidR="005C0CD5" w:rsidRPr="00545B02" w:rsidRDefault="00596302" w:rsidP="005C0CD5">
      <w:pPr>
        <w:keepNext/>
        <w:jc w:val="center"/>
        <w:rPr>
          <w:sz w:val="28"/>
          <w:szCs w:val="28"/>
        </w:rPr>
      </w:pPr>
      <m:oMathPara>
        <m:oMathParaPr>
          <m:jc m:val="center"/>
        </m:oMathParaPr>
        <m:oMath>
          <m:sSub>
            <m:sSubPr>
              <m:ctrlPr>
                <w:rPr>
                  <w:rFonts w:ascii="Cambria Math" w:hAnsi="Cambria Math"/>
                  <w:b/>
                  <w:i/>
                  <w:sz w:val="28"/>
                  <w:szCs w:val="28"/>
                </w:rPr>
              </m:ctrlPr>
            </m:sSubPr>
            <m:e>
              <m:r>
                <m:rPr>
                  <m:sty m:val="bi"/>
                </m:rPr>
                <w:rPr>
                  <w:rFonts w:ascii="Cambria Math" w:hAnsi="Cambria Math"/>
                  <w:sz w:val="28"/>
                  <w:szCs w:val="28"/>
                </w:rPr>
                <m:t>UPH</m:t>
              </m:r>
            </m:e>
            <m:sub>
              <m:r>
                <m:rPr>
                  <m:sty m:val="bi"/>
                </m:rPr>
                <w:rPr>
                  <w:rFonts w:ascii="Cambria Math" w:hAnsi="Cambria Math"/>
                  <w:sz w:val="28"/>
                  <w:szCs w:val="28"/>
                </w:rPr>
                <m:t>it</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ϕ</m:t>
              </m:r>
            </m:e>
            <m:sub>
              <m:r>
                <m:rPr>
                  <m:sty m:val="bi"/>
                </m:rPr>
                <w:rPr>
                  <w:rFonts w:ascii="Cambria Math" w:hAnsi="Cambria Math"/>
                  <w:sz w:val="28"/>
                  <w:szCs w:val="28"/>
                </w:rPr>
                <m:t>t</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i</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β</m:t>
              </m:r>
            </m:e>
            <m:sub>
              <m:r>
                <m:rPr>
                  <m:sty m:val="bi"/>
                </m:rPr>
                <w:rPr>
                  <w:rFonts w:ascii="Cambria Math" w:hAnsi="Cambria Math"/>
                  <w:sz w:val="28"/>
                  <w:szCs w:val="28"/>
                </w:rPr>
                <m:t>1</m:t>
              </m:r>
            </m:sub>
          </m:sSub>
          <m:sSub>
            <m:sSubPr>
              <m:ctrlPr>
                <w:rPr>
                  <w:rFonts w:ascii="Cambria Math" w:hAnsi="Cambria Math"/>
                  <w:b/>
                  <w:i/>
                  <w:sz w:val="28"/>
                  <w:szCs w:val="28"/>
                </w:rPr>
              </m:ctrlPr>
            </m:sSubPr>
            <m:e>
              <m:r>
                <m:rPr>
                  <m:sty m:val="bi"/>
                </m:rPr>
                <w:rPr>
                  <w:rFonts w:ascii="Cambria Math" w:hAnsi="Cambria Math"/>
                  <w:sz w:val="28"/>
                  <w:szCs w:val="28"/>
                </w:rPr>
                <m:t>THI</m:t>
              </m:r>
            </m:e>
            <m:sub>
              <m:r>
                <m:rPr>
                  <m:sty m:val="bi"/>
                </m:rPr>
                <w:rPr>
                  <w:rFonts w:ascii="Cambria Math" w:hAnsi="Cambria Math"/>
                  <w:sz w:val="28"/>
                  <w:szCs w:val="28"/>
                </w:rPr>
                <m:t>it</m:t>
              </m:r>
            </m:sub>
          </m:sSub>
          <m:r>
            <m:rPr>
              <m:sty m:val="bi"/>
            </m:rPr>
            <w:rPr>
              <w:rFonts w:ascii="Cambria Math" w:hAnsi="Cambria Math"/>
              <w:sz w:val="28"/>
              <w:szCs w:val="28"/>
            </w:rPr>
            <m:t xml:space="preserve">+   </m:t>
          </m:r>
          <m:nary>
            <m:naryPr>
              <m:chr m:val="∑"/>
              <m:limLoc m:val="undOvr"/>
              <m:ctrlPr>
                <w:rPr>
                  <w:rFonts w:ascii="Cambria Math" w:hAnsi="Cambria Math"/>
                  <w:b/>
                  <w:i/>
                  <w:sz w:val="28"/>
                  <w:szCs w:val="28"/>
                </w:rPr>
              </m:ctrlPr>
            </m:naryPr>
            <m:sub>
              <m:r>
                <m:rPr>
                  <m:sty m:val="bi"/>
                </m:rPr>
                <w:rPr>
                  <w:rFonts w:ascii="Cambria Math" w:hAnsi="Cambria Math"/>
                  <w:sz w:val="28"/>
                  <w:szCs w:val="28"/>
                </w:rPr>
                <m:t>j=1</m:t>
              </m:r>
            </m:sub>
            <m:sup>
              <m:r>
                <m:rPr>
                  <m:sty m:val="bi"/>
                </m:rPr>
                <w:rPr>
                  <w:rFonts w:ascii="Cambria Math" w:hAnsi="Cambria Math"/>
                  <w:sz w:val="28"/>
                  <w:szCs w:val="28"/>
                </w:rPr>
                <m:t>6</m:t>
              </m:r>
            </m:sup>
            <m:e>
              <m:sSub>
                <m:sSubPr>
                  <m:ctrlPr>
                    <w:rPr>
                      <w:rFonts w:ascii="Cambria Math" w:hAnsi="Cambria Math"/>
                      <w:b/>
                      <w:i/>
                      <w:sz w:val="28"/>
                      <w:szCs w:val="28"/>
                    </w:rPr>
                  </m:ctrlPr>
                </m:sSubPr>
                <m:e>
                  <m:r>
                    <m:rPr>
                      <m:sty m:val="bi"/>
                    </m:rPr>
                    <w:rPr>
                      <w:rFonts w:ascii="Cambria Math" w:hAnsi="Cambria Math"/>
                      <w:sz w:val="28"/>
                      <w:szCs w:val="28"/>
                    </w:rPr>
                    <m:t>σ</m:t>
                  </m:r>
                </m:e>
                <m:sub>
                  <m:r>
                    <m:rPr>
                      <m:sty m:val="bi"/>
                    </m:rPr>
                    <w:rPr>
                      <w:rFonts w:ascii="Cambria Math" w:hAnsi="Cambria Math"/>
                      <w:sz w:val="28"/>
                      <w:szCs w:val="28"/>
                    </w:rPr>
                    <m:t>j</m:t>
                  </m:r>
                </m:sub>
              </m:sSub>
              <m:sSub>
                <m:sSubPr>
                  <m:ctrlPr>
                    <w:rPr>
                      <w:rFonts w:ascii="Cambria Math" w:hAnsi="Cambria Math"/>
                      <w:b/>
                      <w:i/>
                      <w:sz w:val="28"/>
                      <w:szCs w:val="28"/>
                    </w:rPr>
                  </m:ctrlPr>
                </m:sSubPr>
                <m:e>
                  <m:r>
                    <m:rPr>
                      <m:sty m:val="bi"/>
                    </m:rPr>
                    <w:rPr>
                      <w:rFonts w:ascii="Cambria Math" w:hAnsi="Cambria Math"/>
                      <w:sz w:val="28"/>
                      <w:szCs w:val="28"/>
                    </w:rPr>
                    <m:t>event_hour_j</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treat</m:t>
                  </m:r>
                </m:e>
                <m:sub>
                  <m:r>
                    <m:rPr>
                      <m:sty m:val="bi"/>
                    </m:rPr>
                    <w:rPr>
                      <w:rFonts w:ascii="Cambria Math" w:hAnsi="Cambria Math"/>
                      <w:sz w:val="28"/>
                      <w:szCs w:val="28"/>
                    </w:rPr>
                    <m:t>i</m:t>
                  </m:r>
                </m:sub>
              </m:sSub>
            </m:e>
          </m:nary>
          <m:r>
            <m:rPr>
              <m:sty m:val="bi"/>
            </m:rPr>
            <w:rPr>
              <w:rFonts w:ascii="Cambria Math" w:hAnsi="Cambria Math"/>
              <w:sz w:val="28"/>
              <w:szCs w:val="28"/>
            </w:rPr>
            <m:t xml:space="preserve">+ </m:t>
          </m:r>
          <m:nary>
            <m:naryPr>
              <m:chr m:val="∑"/>
              <m:limLoc m:val="undOvr"/>
              <m:ctrlPr>
                <w:rPr>
                  <w:rFonts w:ascii="Cambria Math" w:hAnsi="Cambria Math"/>
                  <w:b/>
                  <w:i/>
                  <w:sz w:val="28"/>
                  <w:szCs w:val="28"/>
                </w:rPr>
              </m:ctrlPr>
            </m:naryPr>
            <m:sub>
              <m:r>
                <m:rPr>
                  <m:sty m:val="bi"/>
                </m:rPr>
                <w:rPr>
                  <w:rFonts w:ascii="Cambria Math" w:hAnsi="Cambria Math"/>
                  <w:sz w:val="28"/>
                  <w:szCs w:val="28"/>
                </w:rPr>
                <m:t>j=1</m:t>
              </m:r>
            </m:sub>
            <m:sup>
              <m:r>
                <m:rPr>
                  <m:sty m:val="bi"/>
                </m:rPr>
                <w:rPr>
                  <w:rFonts w:ascii="Cambria Math" w:hAnsi="Cambria Math"/>
                  <w:sz w:val="28"/>
                  <w:szCs w:val="28"/>
                </w:rPr>
                <m:t>6</m:t>
              </m:r>
            </m:sup>
            <m:e>
              <m:sSub>
                <m:sSubPr>
                  <m:ctrlPr>
                    <w:rPr>
                      <w:rFonts w:ascii="Cambria Math" w:hAnsi="Cambria Math"/>
                      <w:b/>
                      <w:i/>
                      <w:sz w:val="28"/>
                      <w:szCs w:val="28"/>
                    </w:rPr>
                  </m:ctrlPr>
                </m:sSubPr>
                <m:e>
                  <m:r>
                    <m:rPr>
                      <m:sty m:val="bi"/>
                    </m:rPr>
                    <w:rPr>
                      <w:rFonts w:ascii="Cambria Math" w:hAnsi="Cambria Math"/>
                      <w:sz w:val="28"/>
                      <w:szCs w:val="28"/>
                    </w:rPr>
                    <m:t>γ</m:t>
                  </m:r>
                </m:e>
                <m:sub>
                  <m:r>
                    <m:rPr>
                      <m:sty m:val="bi"/>
                    </m:rPr>
                    <w:rPr>
                      <w:rFonts w:ascii="Cambria Math" w:hAnsi="Cambria Math"/>
                      <w:sz w:val="28"/>
                      <w:szCs w:val="28"/>
                    </w:rPr>
                    <m:t>j</m:t>
                  </m:r>
                </m:sub>
              </m:sSub>
              <m:sSub>
                <m:sSubPr>
                  <m:ctrlPr>
                    <w:rPr>
                      <w:rFonts w:ascii="Cambria Math" w:hAnsi="Cambria Math"/>
                      <w:b/>
                      <w:i/>
                      <w:sz w:val="28"/>
                      <w:szCs w:val="28"/>
                    </w:rPr>
                  </m:ctrlPr>
                </m:sSubPr>
                <m:e>
                  <m:r>
                    <m:rPr>
                      <m:sty m:val="bi"/>
                    </m:rPr>
                    <w:rPr>
                      <w:rFonts w:ascii="Cambria Math" w:hAnsi="Cambria Math"/>
                      <w:sz w:val="28"/>
                      <w:szCs w:val="28"/>
                    </w:rPr>
                    <m:t>event_hour_j</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treat</m:t>
                  </m:r>
                </m:e>
                <m:sub>
                  <m:r>
                    <m:rPr>
                      <m:sty m:val="bi"/>
                    </m:rPr>
                    <w:rPr>
                      <w:rFonts w:ascii="Cambria Math" w:hAnsi="Cambria Math"/>
                      <w:sz w:val="28"/>
                      <w:szCs w:val="28"/>
                    </w:rPr>
                    <m:t>i</m:t>
                  </m:r>
                </m:sub>
              </m:sSub>
            </m:e>
          </m:nary>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metro</m:t>
              </m:r>
            </m:e>
            <m:sub>
              <m:r>
                <m:rPr>
                  <m:sty m:val="bi"/>
                </m:rPr>
                <w:rPr>
                  <w:rFonts w:ascii="Cambria Math" w:hAnsi="Cambria Math"/>
                  <w:sz w:val="28"/>
                  <w:szCs w:val="28"/>
                </w:rPr>
                <m:t>i</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cr m:val="script"/>
                  <m:sty m:val="bi"/>
                </m:rPr>
                <w:rPr>
                  <w:rFonts w:ascii="Cambria Math" w:hAnsi="Cambria Math"/>
                  <w:sz w:val="28"/>
                  <w:szCs w:val="28"/>
                </w:rPr>
                <m:t>E</m:t>
              </m:r>
            </m:e>
            <m:sub>
              <m:r>
                <m:rPr>
                  <m:sty m:val="bi"/>
                </m:rPr>
                <w:rPr>
                  <w:rFonts w:ascii="Cambria Math" w:hAnsi="Cambria Math"/>
                  <w:sz w:val="28"/>
                  <w:szCs w:val="28"/>
                </w:rPr>
                <m:t>it</m:t>
              </m:r>
            </m:sub>
          </m:sSub>
        </m:oMath>
      </m:oMathPara>
    </w:p>
    <w:p w14:paraId="0E467572" w14:textId="60F1D0BE" w:rsidR="005C0CD5" w:rsidRPr="00D56BAC" w:rsidRDefault="00596302" w:rsidP="005C0CD5">
      <w:pPr>
        <w:rPr>
          <w:rFonts w:cstheme="minorHAnsi"/>
          <w:szCs w:val="24"/>
        </w:rPr>
      </w:pPr>
      <m:oMath>
        <m:sSub>
          <m:sSubPr>
            <m:ctrlPr>
              <w:rPr>
                <w:rFonts w:ascii="Cambria Math" w:hAnsi="Cambria Math"/>
                <w:b/>
                <w:i/>
              </w:rPr>
            </m:ctrlPr>
          </m:sSubPr>
          <m:e>
            <m:r>
              <m:rPr>
                <m:sty m:val="bi"/>
              </m:rPr>
              <w:rPr>
                <w:rFonts w:ascii="Cambria Math" w:hAnsi="Cambria Math"/>
              </w:rPr>
              <m:t>UPH</m:t>
            </m:r>
          </m:e>
          <m:sub>
            <m:r>
              <m:rPr>
                <m:sty m:val="bi"/>
              </m:rPr>
              <w:rPr>
                <w:rFonts w:ascii="Cambria Math" w:hAnsi="Cambria Math"/>
              </w:rPr>
              <m:t>it</m:t>
            </m:r>
          </m:sub>
        </m:sSub>
      </m:oMath>
      <w:r w:rsidR="005C0CD5" w:rsidRPr="00F02292">
        <w:t>:</w:t>
      </w:r>
      <w:r w:rsidR="005C0CD5">
        <w:t xml:space="preserve"> </w:t>
      </w:r>
      <w:r w:rsidR="002944AB" w:rsidRPr="00D56BAC">
        <w:rPr>
          <w:rFonts w:cstheme="minorHAnsi"/>
          <w:szCs w:val="24"/>
        </w:rPr>
        <w:t>Electricity</w:t>
      </w:r>
      <w:r w:rsidR="005C0CD5" w:rsidRPr="00D56BAC">
        <w:rPr>
          <w:rFonts w:cstheme="minorHAnsi"/>
          <w:szCs w:val="24"/>
        </w:rPr>
        <w:t xml:space="preserve"> consumption for each </w:t>
      </w:r>
      <w:r w:rsidR="003E2AC9">
        <w:rPr>
          <w:rFonts w:cstheme="minorHAnsi"/>
          <w:szCs w:val="24"/>
        </w:rPr>
        <w:t>customer</w:t>
      </w:r>
      <w:r w:rsidR="005C0CD5" w:rsidRPr="00D56BAC">
        <w:rPr>
          <w:rFonts w:cstheme="minorHAnsi"/>
          <w:szCs w:val="24"/>
        </w:rPr>
        <w:t xml:space="preserve"> at each hour of the study period.</w:t>
      </w:r>
    </w:p>
    <w:p w14:paraId="4014471E" w14:textId="39C762F1" w:rsidR="005C0CD5" w:rsidRPr="000C4506" w:rsidRDefault="00596302" w:rsidP="005C0CD5">
      <m:oMath>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t</m:t>
            </m:r>
          </m:sub>
        </m:sSub>
      </m:oMath>
      <w:r w:rsidR="005C0CD5" w:rsidRPr="00F02292">
        <w:t>:</w:t>
      </w:r>
      <w:r w:rsidR="005C0CD5">
        <w:t xml:space="preserve"> </w:t>
      </w:r>
      <w:r w:rsidR="002944AB">
        <w:t>A</w:t>
      </w:r>
      <w:r w:rsidR="005C0CD5" w:rsidRPr="000C4506">
        <w:rPr>
          <w:rFonts w:ascii="Times New Roman" w:hAnsi="Times New Roman" w:cs="Times New Roman"/>
          <w:b/>
          <w:sz w:val="32"/>
          <w:szCs w:val="32"/>
          <w:vertAlign w:val="subscript"/>
        </w:rPr>
        <w:t xml:space="preserve"> </w:t>
      </w:r>
      <w:r w:rsidR="005C0CD5">
        <w:t>fixed effect for each hour in the study period.</w:t>
      </w:r>
    </w:p>
    <w:p w14:paraId="64F92648" w14:textId="6EB69BC0" w:rsidR="005C0CD5" w:rsidRDefault="00596302" w:rsidP="005C0CD5">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oMath>
      <w:r w:rsidR="005C0CD5" w:rsidRPr="00F02292">
        <w:t>:</w:t>
      </w:r>
      <w:r w:rsidR="005C0CD5">
        <w:t xml:space="preserve"> </w:t>
      </w:r>
      <w:r w:rsidR="002944AB">
        <w:t>A</w:t>
      </w:r>
      <w:r w:rsidR="005C0CD5">
        <w:rPr>
          <w:b/>
        </w:rPr>
        <w:t xml:space="preserve"> </w:t>
      </w:r>
      <w:r w:rsidR="005C0CD5">
        <w:t xml:space="preserve">fixed effect for each </w:t>
      </w:r>
      <w:r w:rsidR="003E2AC9">
        <w:t>customer</w:t>
      </w:r>
      <w:r w:rsidR="005C0CD5">
        <w:t xml:space="preserve"> in the study period.</w:t>
      </w:r>
    </w:p>
    <w:p w14:paraId="453E96EF" w14:textId="5C323C49" w:rsidR="005C0CD5" w:rsidRDefault="00596302" w:rsidP="005C0CD5">
      <w:pPr>
        <w:rPr>
          <w:rFonts w:cstheme="minorHAnsi"/>
          <w:szCs w:val="24"/>
        </w:rPr>
      </w:pPr>
      <m:oMath>
        <m:sSub>
          <m:sSubPr>
            <m:ctrlPr>
              <w:rPr>
                <w:rFonts w:ascii="Cambria Math" w:hAnsi="Cambria Math"/>
                <w:b/>
                <w:i/>
              </w:rPr>
            </m:ctrlPr>
          </m:sSubPr>
          <m:e>
            <m:r>
              <m:rPr>
                <m:sty m:val="bi"/>
              </m:rPr>
              <w:rPr>
                <w:rFonts w:ascii="Cambria Math" w:hAnsi="Cambria Math"/>
              </w:rPr>
              <m:t>THI</m:t>
            </m:r>
          </m:e>
          <m:sub>
            <m:r>
              <m:rPr>
                <m:sty m:val="bi"/>
              </m:rPr>
              <w:rPr>
                <w:rFonts w:ascii="Cambria Math" w:hAnsi="Cambria Math"/>
              </w:rPr>
              <m:t>it</m:t>
            </m:r>
          </m:sub>
        </m:sSub>
      </m:oMath>
      <w:r w:rsidR="005C0CD5" w:rsidRPr="00F02292">
        <w:rPr>
          <w:rFonts w:cstheme="minorHAnsi"/>
          <w:szCs w:val="24"/>
        </w:rPr>
        <w:t>:</w:t>
      </w:r>
      <w:r w:rsidR="005C0CD5">
        <w:rPr>
          <w:rFonts w:cstheme="minorHAnsi"/>
          <w:szCs w:val="24"/>
        </w:rPr>
        <w:t xml:space="preserve"> </w:t>
      </w:r>
      <w:r w:rsidR="002944AB">
        <w:rPr>
          <w:rFonts w:cstheme="minorHAnsi"/>
          <w:szCs w:val="24"/>
        </w:rPr>
        <w:t>A</w:t>
      </w:r>
      <w:r w:rsidR="005C0CD5">
        <w:rPr>
          <w:rFonts w:cstheme="minorHAnsi"/>
          <w:b/>
          <w:szCs w:val="24"/>
        </w:rPr>
        <w:t xml:space="preserve"> </w:t>
      </w:r>
      <w:r w:rsidR="005C0CD5" w:rsidRPr="00F34E8B">
        <w:rPr>
          <w:rFonts w:cstheme="minorHAnsi"/>
          <w:szCs w:val="24"/>
        </w:rPr>
        <w:t>temperature-humidity index (THI)</w:t>
      </w:r>
      <w:r w:rsidR="006C48EA">
        <w:rPr>
          <w:rFonts w:cstheme="minorHAnsi"/>
          <w:szCs w:val="24"/>
        </w:rPr>
        <w:t xml:space="preserve"> variable</w:t>
      </w:r>
      <w:r w:rsidR="005C0CD5" w:rsidRPr="00F34E8B">
        <w:rPr>
          <w:rFonts w:cstheme="minorHAnsi"/>
          <w:szCs w:val="24"/>
        </w:rPr>
        <w:t xml:space="preserve"> </w:t>
      </w:r>
      <w:r w:rsidR="005C0CD5">
        <w:rPr>
          <w:rFonts w:cstheme="minorHAnsi"/>
          <w:szCs w:val="24"/>
        </w:rPr>
        <w:t xml:space="preserve">for each </w:t>
      </w:r>
      <w:r w:rsidR="003E2AC9">
        <w:rPr>
          <w:rFonts w:cstheme="minorHAnsi"/>
          <w:szCs w:val="24"/>
        </w:rPr>
        <w:t>customer</w:t>
      </w:r>
      <w:r w:rsidR="005C0CD5">
        <w:rPr>
          <w:rFonts w:cstheme="minorHAnsi"/>
          <w:szCs w:val="24"/>
        </w:rPr>
        <w:t xml:space="preserve"> at each hour of the study period</w:t>
      </w:r>
      <w:r w:rsidR="005C0CD5" w:rsidRPr="00F34E8B">
        <w:rPr>
          <w:rFonts w:cstheme="minorHAnsi"/>
          <w:szCs w:val="24"/>
        </w:rPr>
        <w:t>.</w:t>
      </w:r>
    </w:p>
    <w:p w14:paraId="0D31358E" w14:textId="4B120368" w:rsidR="005C0CD5" w:rsidRDefault="00596302" w:rsidP="005C0CD5">
      <w:pPr>
        <w:rPr>
          <w:rFonts w:cstheme="minorHAnsi"/>
          <w:szCs w:val="24"/>
        </w:rPr>
      </w:pPr>
      <m:oMath>
        <m:sSub>
          <m:sSubPr>
            <m:ctrlPr>
              <w:rPr>
                <w:rFonts w:ascii="Cambria Math" w:hAnsi="Cambria Math"/>
                <w:b/>
                <w:i/>
              </w:rPr>
            </m:ctrlPr>
          </m:sSubPr>
          <m:e>
            <m:r>
              <m:rPr>
                <m:sty m:val="bi"/>
              </m:rPr>
              <w:rPr>
                <w:rFonts w:ascii="Cambria Math" w:hAnsi="Cambria Math"/>
              </w:rPr>
              <m:t>event_hour_j</m:t>
            </m:r>
          </m:e>
          <m:sub>
            <m:r>
              <m:rPr>
                <m:sty m:val="bi"/>
              </m:rPr>
              <w:rPr>
                <w:rFonts w:ascii="Cambria Math" w:hAnsi="Cambria Math"/>
              </w:rPr>
              <m:t>t</m:t>
            </m:r>
          </m:sub>
        </m:sSub>
      </m:oMath>
      <w:r w:rsidR="005C0CD5">
        <w:rPr>
          <w:rFonts w:cstheme="minorHAnsi"/>
          <w:szCs w:val="24"/>
        </w:rPr>
        <w:t xml:space="preserve">: </w:t>
      </w:r>
      <w:r w:rsidR="002944AB">
        <w:rPr>
          <w:rFonts w:cstheme="minorHAnsi"/>
          <w:szCs w:val="24"/>
        </w:rPr>
        <w:t>A</w:t>
      </w:r>
      <w:r w:rsidR="005C0CD5">
        <w:rPr>
          <w:rFonts w:cstheme="minorHAnsi"/>
          <w:szCs w:val="24"/>
        </w:rPr>
        <w:t xml:space="preserve"> variable that takes the value of 1 if the hour is the </w:t>
      </w:r>
      <w:proofErr w:type="spellStart"/>
      <w:r w:rsidR="002944AB">
        <w:rPr>
          <w:rFonts w:cstheme="minorHAnsi"/>
          <w:szCs w:val="24"/>
        </w:rPr>
        <w:t>j</w:t>
      </w:r>
      <w:r w:rsidR="002944AB" w:rsidRPr="00353057">
        <w:rPr>
          <w:rFonts w:cstheme="minorHAnsi"/>
          <w:szCs w:val="24"/>
          <w:vertAlign w:val="superscript"/>
        </w:rPr>
        <w:t>t</w:t>
      </w:r>
      <w:r w:rsidR="002944AB">
        <w:rPr>
          <w:rFonts w:cstheme="minorHAnsi"/>
          <w:szCs w:val="24"/>
          <w:vertAlign w:val="superscript"/>
        </w:rPr>
        <w:t>h</w:t>
      </w:r>
      <w:proofErr w:type="spellEnd"/>
      <w:r w:rsidR="005C0CD5">
        <w:rPr>
          <w:rFonts w:cstheme="minorHAnsi"/>
          <w:szCs w:val="24"/>
        </w:rPr>
        <w:t xml:space="preserve"> hour of the event period and 0 otherwise.</w:t>
      </w:r>
    </w:p>
    <w:p w14:paraId="33E03D30" w14:textId="7F8F5225" w:rsidR="005C0CD5" w:rsidRDefault="00596302" w:rsidP="005C0CD5">
      <w:pPr>
        <w:rPr>
          <w:rFonts w:cs="Times New Roman"/>
          <w:szCs w:val="24"/>
        </w:rPr>
      </w:pPr>
      <m:oMath>
        <m:sSub>
          <m:sSubPr>
            <m:ctrlPr>
              <w:rPr>
                <w:rFonts w:ascii="Cambria Math" w:hAnsi="Cambria Math"/>
                <w:b/>
                <w:i/>
              </w:rPr>
            </m:ctrlPr>
          </m:sSubPr>
          <m:e>
            <m:r>
              <m:rPr>
                <m:sty m:val="bi"/>
              </m:rPr>
              <w:rPr>
                <w:rFonts w:ascii="Cambria Math" w:hAnsi="Cambria Math"/>
              </w:rPr>
              <m:t>treat</m:t>
            </m:r>
          </m:e>
          <m:sub>
            <m:r>
              <m:rPr>
                <m:sty m:val="bi"/>
              </m:rPr>
              <w:rPr>
                <w:rFonts w:ascii="Cambria Math" w:hAnsi="Cambria Math"/>
              </w:rPr>
              <m:t>i</m:t>
            </m:r>
          </m:sub>
        </m:sSub>
      </m:oMath>
      <w:r w:rsidR="005C0CD5">
        <w:rPr>
          <w:rFonts w:cs="Times New Roman"/>
          <w:szCs w:val="24"/>
        </w:rPr>
        <w:t xml:space="preserve">: </w:t>
      </w:r>
      <w:r w:rsidR="002944AB">
        <w:rPr>
          <w:rFonts w:cs="Times New Roman"/>
          <w:szCs w:val="24"/>
        </w:rPr>
        <w:t>An</w:t>
      </w:r>
      <w:r w:rsidR="005C0CD5">
        <w:rPr>
          <w:rFonts w:cs="Times New Roman"/>
          <w:szCs w:val="24"/>
        </w:rPr>
        <w:t xml:space="preserve"> indicator variable that takes the value of 1 for treatment </w:t>
      </w:r>
      <w:r w:rsidR="003E2AC9">
        <w:rPr>
          <w:rFonts w:cs="Times New Roman"/>
          <w:szCs w:val="24"/>
        </w:rPr>
        <w:t>customers</w:t>
      </w:r>
      <w:r w:rsidR="005C0CD5">
        <w:rPr>
          <w:rFonts w:cs="Times New Roman"/>
          <w:szCs w:val="24"/>
        </w:rPr>
        <w:t xml:space="preserve"> and 0 otherwise.</w:t>
      </w:r>
    </w:p>
    <w:p w14:paraId="0616FCBB" w14:textId="4802E38D" w:rsidR="00545B02" w:rsidRPr="00545B02" w:rsidRDefault="00596302" w:rsidP="005C0CD5">
      <w:pPr>
        <w:rPr>
          <w:szCs w:val="24"/>
        </w:rPr>
      </w:pPr>
      <m:oMath>
        <m:sSub>
          <m:sSubPr>
            <m:ctrlPr>
              <w:rPr>
                <w:rFonts w:ascii="Cambria Math" w:hAnsi="Cambria Math"/>
                <w:b/>
                <w:i/>
              </w:rPr>
            </m:ctrlPr>
          </m:sSubPr>
          <m:e>
            <m:r>
              <m:rPr>
                <m:sty m:val="bi"/>
              </m:rPr>
              <w:rPr>
                <w:rFonts w:ascii="Cambria Math" w:hAnsi="Cambria Math"/>
              </w:rPr>
              <m:t>metro</m:t>
            </m:r>
          </m:e>
          <m:sub>
            <m:r>
              <m:rPr>
                <m:sty m:val="bi"/>
              </m:rPr>
              <w:rPr>
                <w:rFonts w:ascii="Cambria Math" w:hAnsi="Cambria Math"/>
              </w:rPr>
              <m:t>i</m:t>
            </m:r>
          </m:sub>
        </m:sSub>
      </m:oMath>
      <w:r w:rsidR="00545B02">
        <w:rPr>
          <w:rFonts w:eastAsiaTheme="minorEastAsia"/>
          <w:b/>
        </w:rPr>
        <w:t xml:space="preserve">: </w:t>
      </w:r>
      <w:r w:rsidR="002944AB">
        <w:rPr>
          <w:rFonts w:cs="Times New Roman"/>
          <w:szCs w:val="24"/>
        </w:rPr>
        <w:t>An</w:t>
      </w:r>
      <w:r w:rsidR="00545B02">
        <w:rPr>
          <w:rFonts w:cs="Times New Roman"/>
          <w:szCs w:val="24"/>
        </w:rPr>
        <w:t xml:space="preserve"> indicator variable that takes the value of 1 for a participant with metro status and 0 otherwise.</w:t>
      </w:r>
    </w:p>
    <w:p w14:paraId="3C98218C" w14:textId="6497AFE1" w:rsidR="005C0CD5" w:rsidRDefault="00596302" w:rsidP="005C0CD5">
      <w:pPr>
        <w:rPr>
          <w:rFonts w:cstheme="minorHAnsi"/>
          <w:szCs w:val="24"/>
        </w:rPr>
      </w:pPr>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j</m:t>
            </m:r>
          </m:sub>
        </m:sSub>
      </m:oMath>
      <w:r w:rsidR="005C0CD5" w:rsidRPr="00F02292">
        <w:rPr>
          <w:rFonts w:ascii="Times New Roman" w:hAnsi="Times New Roman" w:cs="Times New Roman"/>
          <w:szCs w:val="24"/>
        </w:rPr>
        <w:t>:</w:t>
      </w:r>
      <w:r w:rsidR="005C0CD5">
        <w:rPr>
          <w:rFonts w:ascii="Times New Roman" w:hAnsi="Times New Roman" w:cs="Times New Roman"/>
          <w:szCs w:val="24"/>
        </w:rPr>
        <w:t xml:space="preserve"> </w:t>
      </w:r>
      <w:r w:rsidR="002944AB">
        <w:rPr>
          <w:rFonts w:ascii="Times New Roman" w:hAnsi="Times New Roman" w:cs="Times New Roman"/>
          <w:szCs w:val="24"/>
        </w:rPr>
        <w:t>An</w:t>
      </w:r>
      <w:r w:rsidR="005C0CD5">
        <w:rPr>
          <w:rFonts w:ascii="Times New Roman" w:hAnsi="Times New Roman" w:cs="Times New Roman"/>
          <w:b/>
          <w:szCs w:val="24"/>
        </w:rPr>
        <w:t xml:space="preserve"> </w:t>
      </w:r>
      <w:r w:rsidR="005C0CD5">
        <w:rPr>
          <w:rFonts w:cstheme="minorHAnsi"/>
          <w:szCs w:val="24"/>
        </w:rPr>
        <w:t>estimate of the average treatment effect</w:t>
      </w:r>
      <w:r w:rsidR="00545B02">
        <w:rPr>
          <w:rFonts w:cstheme="minorHAnsi"/>
          <w:szCs w:val="24"/>
        </w:rPr>
        <w:t xml:space="preserve"> for non-metro </w:t>
      </w:r>
      <w:r w:rsidR="003E2AC9">
        <w:rPr>
          <w:rFonts w:cstheme="minorHAnsi"/>
          <w:szCs w:val="24"/>
        </w:rPr>
        <w:t>customers</w:t>
      </w:r>
      <w:r w:rsidR="005C0CD5">
        <w:rPr>
          <w:rFonts w:cstheme="minorHAnsi"/>
          <w:szCs w:val="24"/>
        </w:rPr>
        <w:t xml:space="preserve"> at each hour of the event period. </w:t>
      </w:r>
    </w:p>
    <w:p w14:paraId="4AFE3C88" w14:textId="11591D48" w:rsidR="00545B02" w:rsidRPr="00545B02" w:rsidRDefault="00596302" w:rsidP="005C0CD5">
      <w:pPr>
        <w:rPr>
          <w:rFonts w:cstheme="minorHAnsi"/>
          <w:szCs w:val="24"/>
        </w:rPr>
      </w:pPr>
      <m:oMath>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j</m:t>
            </m:r>
          </m:sub>
        </m:sSub>
      </m:oMath>
      <w:r w:rsidR="00545B02" w:rsidRPr="00F02292">
        <w:rPr>
          <w:rFonts w:ascii="Times New Roman" w:hAnsi="Times New Roman" w:cs="Times New Roman"/>
          <w:szCs w:val="24"/>
        </w:rPr>
        <w:t>:</w:t>
      </w:r>
      <w:r w:rsidR="00545B02">
        <w:rPr>
          <w:rFonts w:ascii="Times New Roman" w:hAnsi="Times New Roman" w:cs="Times New Roman"/>
          <w:szCs w:val="24"/>
        </w:rPr>
        <w:t xml:space="preserve"> </w:t>
      </w:r>
      <w:r w:rsidR="002944AB">
        <w:rPr>
          <w:rFonts w:ascii="Times New Roman" w:hAnsi="Times New Roman" w:cs="Times New Roman"/>
          <w:szCs w:val="24"/>
        </w:rPr>
        <w:t>An</w:t>
      </w:r>
      <w:r w:rsidR="00545B02">
        <w:rPr>
          <w:rFonts w:ascii="Times New Roman" w:hAnsi="Times New Roman" w:cs="Times New Roman"/>
          <w:b/>
          <w:szCs w:val="24"/>
        </w:rPr>
        <w:t xml:space="preserve"> </w:t>
      </w:r>
      <w:r w:rsidR="00545B02">
        <w:rPr>
          <w:rFonts w:cstheme="minorHAnsi"/>
          <w:szCs w:val="24"/>
        </w:rPr>
        <w:t xml:space="preserve">estimate of the marginal change in average treatment effect for metro </w:t>
      </w:r>
      <w:r w:rsidR="003E2AC9">
        <w:rPr>
          <w:rFonts w:cstheme="minorHAnsi"/>
          <w:szCs w:val="24"/>
        </w:rPr>
        <w:t>customers</w:t>
      </w:r>
      <w:r w:rsidR="00545B02">
        <w:rPr>
          <w:rFonts w:cstheme="minorHAnsi"/>
          <w:szCs w:val="24"/>
        </w:rPr>
        <w:t xml:space="preserve"> relative to non-metro </w:t>
      </w:r>
      <w:r w:rsidR="003E2AC9">
        <w:rPr>
          <w:rFonts w:cstheme="minorHAnsi"/>
          <w:szCs w:val="24"/>
        </w:rPr>
        <w:t>customers</w:t>
      </w:r>
      <w:r w:rsidR="00545B02">
        <w:rPr>
          <w:rFonts w:cstheme="minorHAnsi"/>
          <w:szCs w:val="24"/>
        </w:rPr>
        <w:t xml:space="preserve"> at each hour of the event period. </w:t>
      </w:r>
    </w:p>
    <w:p w14:paraId="68FE7FCD" w14:textId="22C51984" w:rsidR="005C0CD5" w:rsidRDefault="00596302" w:rsidP="005C0CD5">
      <m:oMath>
        <m:sSub>
          <m:sSubPr>
            <m:ctrlPr>
              <w:rPr>
                <w:rFonts w:ascii="Cambria Math" w:hAnsi="Cambria Math"/>
                <w:b/>
                <w:i/>
              </w:rPr>
            </m:ctrlPr>
          </m:sSubPr>
          <m:e>
            <m:r>
              <m:rPr>
                <m:scr m:val="script"/>
                <m:sty m:val="bi"/>
              </m:rPr>
              <w:rPr>
                <w:rFonts w:ascii="Cambria Math" w:hAnsi="Cambria Math"/>
              </w:rPr>
              <m:t>E</m:t>
            </m:r>
          </m:e>
          <m:sub>
            <m:r>
              <m:rPr>
                <m:sty m:val="bi"/>
              </m:rPr>
              <w:rPr>
                <w:rFonts w:ascii="Cambria Math" w:hAnsi="Cambria Math"/>
              </w:rPr>
              <m:t>it</m:t>
            </m:r>
          </m:sub>
        </m:sSub>
      </m:oMath>
      <w:r w:rsidR="005C0CD5" w:rsidRPr="00F02292">
        <w:rPr>
          <w:rFonts w:cstheme="minorHAnsi"/>
          <w:szCs w:val="24"/>
        </w:rPr>
        <w:t>:</w:t>
      </w:r>
      <w:r w:rsidR="005C0CD5">
        <w:rPr>
          <w:rFonts w:ascii="Times New Roman" w:hAnsi="Times New Roman" w:cs="Times New Roman"/>
          <w:b/>
          <w:sz w:val="28"/>
          <w:szCs w:val="28"/>
        </w:rPr>
        <w:t xml:space="preserve"> </w:t>
      </w:r>
      <w:r w:rsidR="002944AB" w:rsidRPr="00F34E8B">
        <w:rPr>
          <w:rFonts w:cstheme="minorHAnsi"/>
          <w:szCs w:val="24"/>
        </w:rPr>
        <w:t>The</w:t>
      </w:r>
      <w:r w:rsidR="0059424B">
        <w:rPr>
          <w:rFonts w:cstheme="minorHAnsi"/>
          <w:szCs w:val="24"/>
        </w:rPr>
        <w:t xml:space="preserve"> error term for </w:t>
      </w:r>
      <w:r w:rsidR="005C0CD5">
        <w:rPr>
          <w:rFonts w:cstheme="minorHAnsi"/>
          <w:szCs w:val="24"/>
        </w:rPr>
        <w:t>each customer at each hour of the study period</w:t>
      </w:r>
      <w:r w:rsidR="003E2AC9">
        <w:rPr>
          <w:rFonts w:cstheme="minorHAnsi"/>
          <w:szCs w:val="24"/>
        </w:rPr>
        <w:t>.</w:t>
      </w:r>
    </w:p>
    <w:p w14:paraId="5F52F45B" w14:textId="77777777" w:rsidR="005C0CD5" w:rsidRDefault="005C0CD5" w:rsidP="004536F1"/>
    <w:p w14:paraId="39270AD0" w14:textId="2467EA14" w:rsidR="005C0CD5" w:rsidRDefault="007E6E65" w:rsidP="004536F1">
      <w:r>
        <w:t>The model in equation 3</w:t>
      </w:r>
      <w:r w:rsidR="005C0CD5">
        <w:t xml:space="preserve"> </w:t>
      </w:r>
      <w:r w:rsidR="0055585E">
        <w:t>estimated</w:t>
      </w:r>
      <w:r w:rsidR="005C0CD5">
        <w:t xml:space="preserve"> the treatment effect for non-metro </w:t>
      </w:r>
      <w:r w:rsidR="003E2AC9">
        <w:t>customers</w:t>
      </w:r>
      <w:r w:rsidR="005C0CD5">
        <w:t xml:space="preserve"> and the marginal </w:t>
      </w:r>
      <w:r w:rsidR="00545B02">
        <w:t>change in the average treatment effect</w:t>
      </w:r>
      <w:r w:rsidR="00446A91">
        <w:t xml:space="preserve"> for metro </w:t>
      </w:r>
      <w:r w:rsidR="003E2AC9">
        <w:t>customers</w:t>
      </w:r>
      <w:r w:rsidR="00446A91">
        <w:t xml:space="preserve">. The average treatment effect for metro </w:t>
      </w:r>
      <w:r w:rsidR="003E2AC9">
        <w:t>customers</w:t>
      </w:r>
      <w:r w:rsidR="00446A91">
        <w:t xml:space="preserve"> was calculated by adding estimates and standard errors of the non-metro treatment </w:t>
      </w:r>
      <w:r w:rsidR="00D56BAC">
        <w:t>effect with the metro group’s marginal change in average treatment effect.</w:t>
      </w:r>
      <w:r w:rsidR="006C48EA">
        <w:t xml:space="preserve"> </w:t>
      </w:r>
      <w:r>
        <w:t>Table 6</w:t>
      </w:r>
      <w:r w:rsidR="00446A91">
        <w:t xml:space="preserve"> presents the average treatment effect for metro and non-metro </w:t>
      </w:r>
      <w:r w:rsidR="003E2AC9">
        <w:t>customers</w:t>
      </w:r>
      <w:r w:rsidR="00446A91">
        <w:t xml:space="preserve"> over the July 13</w:t>
      </w:r>
      <w:r w:rsidR="00446A91" w:rsidRPr="00446A91">
        <w:rPr>
          <w:vertAlign w:val="superscript"/>
        </w:rPr>
        <w:t>th</w:t>
      </w:r>
      <w:r w:rsidR="00446A91">
        <w:t xml:space="preserve"> and August 16</w:t>
      </w:r>
      <w:r w:rsidR="00446A91" w:rsidRPr="00446A91">
        <w:rPr>
          <w:vertAlign w:val="superscript"/>
        </w:rPr>
        <w:t>th</w:t>
      </w:r>
      <w:r w:rsidR="00446A91">
        <w:t xml:space="preserve"> event periods.</w:t>
      </w:r>
      <w:r w:rsidR="00BB6C57">
        <w:t xml:space="preserve"> These results are vi</w:t>
      </w:r>
      <w:r w:rsidR="00E90DE8">
        <w:t>sually represented in figures 14-17</w:t>
      </w:r>
      <w:r w:rsidR="00BB6C57">
        <w:t>.</w:t>
      </w:r>
    </w:p>
    <w:p w14:paraId="5A2C6ED3" w14:textId="2D400081" w:rsidR="00D56BAC" w:rsidRPr="00CB1847" w:rsidRDefault="005C0CD5" w:rsidP="00D56BAC">
      <w:pPr>
        <w:pStyle w:val="Caption"/>
        <w:keepNext/>
        <w:rPr>
          <w:i w:val="0"/>
          <w:sz w:val="32"/>
          <w:szCs w:val="32"/>
        </w:rPr>
      </w:pPr>
      <w:r w:rsidRPr="00CB1847">
        <w:rPr>
          <w:i w:val="0"/>
          <w:sz w:val="32"/>
          <w:szCs w:val="32"/>
        </w:rPr>
        <w:lastRenderedPageBreak/>
        <w:t xml:space="preserve">Table </w:t>
      </w:r>
      <w:r w:rsidR="0059424B" w:rsidRPr="00CB1847">
        <w:rPr>
          <w:i w:val="0"/>
          <w:sz w:val="32"/>
          <w:szCs w:val="32"/>
        </w:rPr>
        <w:fldChar w:fldCharType="begin"/>
      </w:r>
      <w:r w:rsidR="0059424B" w:rsidRPr="00CB1847">
        <w:rPr>
          <w:i w:val="0"/>
          <w:sz w:val="32"/>
          <w:szCs w:val="32"/>
        </w:rPr>
        <w:instrText xml:space="preserve"> SEQ Table \* ARABIC </w:instrText>
      </w:r>
      <w:r w:rsidR="0059424B" w:rsidRPr="00CB1847">
        <w:rPr>
          <w:i w:val="0"/>
          <w:sz w:val="32"/>
          <w:szCs w:val="32"/>
        </w:rPr>
        <w:fldChar w:fldCharType="separate"/>
      </w:r>
      <w:r w:rsidR="00BC33E2" w:rsidRPr="00CB1847">
        <w:rPr>
          <w:i w:val="0"/>
          <w:sz w:val="32"/>
          <w:szCs w:val="32"/>
        </w:rPr>
        <w:t>6</w:t>
      </w:r>
      <w:r w:rsidR="0059424B" w:rsidRPr="00CB1847">
        <w:rPr>
          <w:i w:val="0"/>
          <w:sz w:val="32"/>
          <w:szCs w:val="32"/>
        </w:rPr>
        <w:fldChar w:fldCharType="end"/>
      </w:r>
      <w:r w:rsidR="00CB1847">
        <w:rPr>
          <w:i w:val="0"/>
          <w:sz w:val="32"/>
          <w:szCs w:val="32"/>
        </w:rPr>
        <w:t>.</w:t>
      </w:r>
      <w:r w:rsidR="00CB1847" w:rsidRPr="00CB1847">
        <w:rPr>
          <w:i w:val="0"/>
          <w:sz w:val="32"/>
          <w:szCs w:val="32"/>
        </w:rPr>
        <w:t xml:space="preserve"> Average Treatment Effect for Metro and Non-Metro Customers</w:t>
      </w:r>
    </w:p>
    <w:tbl>
      <w:tblPr>
        <w:tblStyle w:val="ListTable7Colorful"/>
        <w:tblW w:w="5000" w:type="pct"/>
        <w:jc w:val="center"/>
        <w:tblLook w:val="02A0" w:firstRow="1" w:lastRow="0" w:firstColumn="1" w:lastColumn="0" w:noHBand="1" w:noVBand="0"/>
      </w:tblPr>
      <w:tblGrid>
        <w:gridCol w:w="2423"/>
        <w:gridCol w:w="1731"/>
        <w:gridCol w:w="1732"/>
        <w:gridCol w:w="142"/>
        <w:gridCol w:w="1590"/>
        <w:gridCol w:w="1732"/>
      </w:tblGrid>
      <w:tr w:rsidR="00CB1847" w14:paraId="0C169FD2" w14:textId="77777777" w:rsidTr="00CB1847">
        <w:trPr>
          <w:cnfStyle w:val="100000000000" w:firstRow="1" w:lastRow="0" w:firstColumn="0" w:lastColumn="0" w:oddVBand="0" w:evenVBand="0" w:oddHBand="0" w:evenHBand="0" w:firstRowFirstColumn="0" w:firstRowLastColumn="0" w:lastRowFirstColumn="0" w:lastRowLastColumn="0"/>
          <w:cantSplit/>
          <w:trHeight w:val="347"/>
          <w:tblHeader/>
          <w:jc w:val="center"/>
        </w:trPr>
        <w:tc>
          <w:tcPr>
            <w:cnfStyle w:val="001000000100" w:firstRow="0" w:lastRow="0" w:firstColumn="1" w:lastColumn="0" w:oddVBand="0" w:evenVBand="0" w:oddHBand="0" w:evenHBand="0" w:firstRowFirstColumn="1" w:firstRowLastColumn="0" w:lastRowFirstColumn="0" w:lastRowLastColumn="0"/>
            <w:tcW w:w="1296" w:type="pct"/>
            <w:tcBorders>
              <w:top w:val="single" w:sz="4" w:space="0" w:color="auto"/>
              <w:left w:val="single" w:sz="4" w:space="0" w:color="auto"/>
              <w:bottom w:val="single" w:sz="4" w:space="0" w:color="auto"/>
              <w:right w:val="single" w:sz="4" w:space="0" w:color="auto"/>
            </w:tcBorders>
            <w:shd w:val="clear" w:color="auto" w:fill="000000" w:themeFill="text1"/>
          </w:tcPr>
          <w:p w14:paraId="6ECD23B3" w14:textId="77777777" w:rsidR="00CB1847" w:rsidRPr="00CB1847" w:rsidRDefault="00CB1847" w:rsidP="00CB1847">
            <w:pPr>
              <w:rPr>
                <w:i w:val="0"/>
                <w:color w:val="FFFFFF" w:themeColor="background1"/>
                <w:sz w:val="28"/>
                <w:szCs w:val="28"/>
              </w:rPr>
            </w:pPr>
          </w:p>
        </w:tc>
        <w:tc>
          <w:tcPr>
            <w:cnfStyle w:val="000010000000" w:firstRow="0" w:lastRow="0" w:firstColumn="0" w:lastColumn="0" w:oddVBand="1" w:evenVBand="0" w:oddHBand="0" w:evenHBand="0" w:firstRowFirstColumn="0" w:firstRowLastColumn="0" w:lastRowFirstColumn="0" w:lastRowLastColumn="0"/>
            <w:tcW w:w="1928"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6EE3E0E8" w14:textId="78EAC001" w:rsidR="00CB1847" w:rsidRPr="00CB1847" w:rsidRDefault="00CB1847" w:rsidP="00CB1847">
            <w:pPr>
              <w:jc w:val="center"/>
              <w:rPr>
                <w:i w:val="0"/>
                <w:color w:val="FFFFFF" w:themeColor="background1"/>
                <w:sz w:val="28"/>
                <w:szCs w:val="28"/>
              </w:rPr>
            </w:pPr>
            <w:r w:rsidRPr="00CB1847">
              <w:rPr>
                <w:i w:val="0"/>
                <w:color w:val="FFFFFF" w:themeColor="background1"/>
                <w:sz w:val="28"/>
                <w:szCs w:val="28"/>
              </w:rPr>
              <w:t>July Event</w:t>
            </w:r>
          </w:p>
        </w:tc>
        <w:tc>
          <w:tcPr>
            <w:tcW w:w="1775" w:type="pct"/>
            <w:gridSpan w:val="2"/>
            <w:tcBorders>
              <w:top w:val="single" w:sz="4" w:space="0" w:color="auto"/>
              <w:left w:val="single" w:sz="4" w:space="0" w:color="auto"/>
              <w:bottom w:val="single" w:sz="4" w:space="0" w:color="auto"/>
              <w:right w:val="single" w:sz="4" w:space="0" w:color="auto"/>
            </w:tcBorders>
            <w:shd w:val="clear" w:color="auto" w:fill="000000" w:themeFill="text1"/>
          </w:tcPr>
          <w:p w14:paraId="7B5BCEBA" w14:textId="595045F2" w:rsidR="00CB1847" w:rsidRPr="00CB1847" w:rsidRDefault="00CB1847" w:rsidP="00CB1847">
            <w:pPr>
              <w:jc w:val="center"/>
              <w:cnfStyle w:val="100000000000" w:firstRow="1" w:lastRow="0" w:firstColumn="0" w:lastColumn="0" w:oddVBand="0" w:evenVBand="0" w:oddHBand="0" w:evenHBand="0" w:firstRowFirstColumn="0" w:firstRowLastColumn="0" w:lastRowFirstColumn="0" w:lastRowLastColumn="0"/>
              <w:rPr>
                <w:i w:val="0"/>
                <w:color w:val="FFFFFF" w:themeColor="background1"/>
                <w:sz w:val="28"/>
                <w:szCs w:val="28"/>
              </w:rPr>
            </w:pPr>
            <w:r w:rsidRPr="00CB1847">
              <w:rPr>
                <w:i w:val="0"/>
                <w:color w:val="FFFFFF" w:themeColor="background1"/>
                <w:sz w:val="28"/>
                <w:szCs w:val="28"/>
              </w:rPr>
              <w:t>August Event</w:t>
            </w:r>
          </w:p>
        </w:tc>
      </w:tr>
      <w:tr w:rsidR="00CB1847" w14:paraId="66FB0ABA" w14:textId="77777777" w:rsidTr="00CB1847">
        <w:trPr>
          <w:cnfStyle w:val="100000000000" w:firstRow="1" w:lastRow="0" w:firstColumn="0" w:lastColumn="0" w:oddVBand="0" w:evenVBand="0" w:oddHBand="0" w:evenHBand="0" w:firstRowFirstColumn="0" w:firstRowLastColumn="0" w:lastRowFirstColumn="0" w:lastRowLastColumn="0"/>
          <w:cantSplit/>
          <w:trHeight w:val="628"/>
          <w:tblHeader/>
          <w:jc w:val="center"/>
        </w:trPr>
        <w:tc>
          <w:tcPr>
            <w:cnfStyle w:val="001000000100" w:firstRow="0" w:lastRow="0" w:firstColumn="1" w:lastColumn="0" w:oddVBand="0" w:evenVBand="0" w:oddHBand="0" w:evenHBand="0" w:firstRowFirstColumn="1" w:firstRowLastColumn="0" w:lastRowFirstColumn="0" w:lastRowLastColumn="0"/>
            <w:tcW w:w="1296"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57C9302" w14:textId="77777777" w:rsidR="005C0CD5" w:rsidRPr="00CB1847" w:rsidRDefault="005C0CD5" w:rsidP="00CB1847">
            <w:pPr>
              <w:rPr>
                <w:i w:val="0"/>
              </w:rPr>
            </w:pPr>
          </w:p>
        </w:tc>
        <w:tc>
          <w:tcPr>
            <w:cnfStyle w:val="000010000000" w:firstRow="0" w:lastRow="0" w:firstColumn="0" w:lastColumn="0" w:oddVBand="1" w:evenVBand="0" w:oddHBand="0" w:evenHBand="0" w:firstRowFirstColumn="0" w:firstRowLastColumn="0" w:lastRowFirstColumn="0" w:lastRowLastColumn="0"/>
            <w:tcW w:w="92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7206E06" w14:textId="779842D5" w:rsidR="005C0CD5" w:rsidRPr="00CB1847" w:rsidRDefault="005C0CD5" w:rsidP="00CB1847">
            <w:pPr>
              <w:jc w:val="center"/>
              <w:rPr>
                <w:i w:val="0"/>
              </w:rPr>
            </w:pPr>
            <w:r w:rsidRPr="00CB1847">
              <w:rPr>
                <w:i w:val="0"/>
              </w:rPr>
              <w:t>Metro</w:t>
            </w:r>
          </w:p>
        </w:tc>
        <w:tc>
          <w:tcPr>
            <w:tcW w:w="92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2299BCB"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Non-Metro</w:t>
            </w:r>
          </w:p>
        </w:tc>
        <w:tc>
          <w:tcPr>
            <w:cnfStyle w:val="000010000000" w:firstRow="0" w:lastRow="0" w:firstColumn="0" w:lastColumn="0" w:oddVBand="1" w:evenVBand="0" w:oddHBand="0" w:evenHBand="0" w:firstRowFirstColumn="0" w:firstRowLastColumn="0" w:lastRowFirstColumn="0" w:lastRowLastColumn="0"/>
            <w:tcW w:w="926"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14A9CC1" w14:textId="77777777" w:rsidR="005C0CD5" w:rsidRPr="00CB1847" w:rsidRDefault="005C0CD5" w:rsidP="00CB1847">
            <w:pPr>
              <w:jc w:val="center"/>
              <w:rPr>
                <w:i w:val="0"/>
              </w:rPr>
            </w:pPr>
            <w:r w:rsidRPr="00CB1847">
              <w:rPr>
                <w:i w:val="0"/>
              </w:rPr>
              <w:t>Metro</w:t>
            </w:r>
          </w:p>
        </w:tc>
        <w:tc>
          <w:tcPr>
            <w:tcW w:w="92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66C6211"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Non-Metro</w:t>
            </w:r>
          </w:p>
        </w:tc>
      </w:tr>
      <w:tr w:rsidR="00CB1847" w14:paraId="360DF693" w14:textId="77777777" w:rsidTr="00CB1847">
        <w:trPr>
          <w:cnfStyle w:val="100000000000" w:firstRow="1" w:lastRow="0" w:firstColumn="0" w:lastColumn="0" w:oddVBand="0" w:evenVBand="0" w:oddHBand="0" w:evenHBand="0" w:firstRowFirstColumn="0" w:firstRowLastColumn="0" w:lastRowFirstColumn="0" w:lastRowLastColumn="0"/>
          <w:cantSplit/>
          <w:trHeight w:val="864"/>
          <w:tblHeader/>
          <w:jc w:val="center"/>
        </w:trPr>
        <w:tc>
          <w:tcPr>
            <w:cnfStyle w:val="001000000100" w:firstRow="0" w:lastRow="0" w:firstColumn="1" w:lastColumn="0" w:oddVBand="0" w:evenVBand="0" w:oddHBand="0" w:evenHBand="0" w:firstRowFirstColumn="1" w:firstRowLastColumn="0" w:lastRowFirstColumn="0" w:lastRowLastColumn="0"/>
            <w:tcW w:w="1296" w:type="pct"/>
            <w:tcBorders>
              <w:top w:val="single" w:sz="4" w:space="0" w:color="auto"/>
              <w:left w:val="single" w:sz="4" w:space="0" w:color="auto"/>
              <w:bottom w:val="single" w:sz="4" w:space="0" w:color="auto"/>
              <w:right w:val="single" w:sz="4" w:space="0" w:color="auto"/>
            </w:tcBorders>
            <w:vAlign w:val="center"/>
          </w:tcPr>
          <w:p w14:paraId="47D778A2" w14:textId="77777777" w:rsidR="005C0CD5" w:rsidRPr="00CB1847" w:rsidRDefault="005C0CD5" w:rsidP="00CB1847">
            <w:pPr>
              <w:rPr>
                <w:i w:val="0"/>
              </w:rPr>
            </w:pPr>
            <w:r w:rsidRPr="00CB1847">
              <w:rPr>
                <w:i w:val="0"/>
              </w:rPr>
              <w:t>ATE AC Cycling Hour 1</w:t>
            </w:r>
          </w:p>
        </w:tc>
        <w:tc>
          <w:tcPr>
            <w:cnfStyle w:val="000010000000" w:firstRow="0" w:lastRow="0" w:firstColumn="0" w:lastColumn="0" w:oddVBand="1" w:evenVBand="0" w:oddHBand="0" w:evenHBand="0" w:firstRowFirstColumn="0" w:firstRowLastColumn="0" w:lastRowFirstColumn="0" w:lastRowLastColumn="0"/>
            <w:tcW w:w="92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3BAA61" w14:textId="77777777" w:rsidR="005C0CD5" w:rsidRPr="00CB1847" w:rsidRDefault="005C0CD5" w:rsidP="00CB1847">
            <w:pPr>
              <w:jc w:val="center"/>
              <w:rPr>
                <w:i w:val="0"/>
              </w:rPr>
            </w:pPr>
            <w:r w:rsidRPr="00CB1847">
              <w:rPr>
                <w:i w:val="0"/>
              </w:rPr>
              <w:t>-.244</w:t>
            </w:r>
          </w:p>
          <w:p w14:paraId="7C0428AC" w14:textId="77777777" w:rsidR="005C0CD5" w:rsidRPr="00CB1847" w:rsidRDefault="005C0CD5" w:rsidP="00CB1847">
            <w:pPr>
              <w:jc w:val="center"/>
              <w:rPr>
                <w:i w:val="0"/>
              </w:rPr>
            </w:pPr>
            <w:r w:rsidRPr="00CB1847">
              <w:rPr>
                <w:i w:val="0"/>
              </w:rPr>
              <w:t xml:space="preserve">(.041) </w:t>
            </w:r>
            <w:r w:rsidRPr="00CB1847">
              <w:rPr>
                <w:i w:val="0"/>
                <w:sz w:val="28"/>
                <w:szCs w:val="28"/>
              </w:rPr>
              <w:t>***</w:t>
            </w:r>
          </w:p>
        </w:tc>
        <w:tc>
          <w:tcPr>
            <w:tcW w:w="926" w:type="pct"/>
            <w:tcBorders>
              <w:top w:val="single" w:sz="4" w:space="0" w:color="auto"/>
              <w:left w:val="single" w:sz="4" w:space="0" w:color="auto"/>
              <w:bottom w:val="single" w:sz="4" w:space="0" w:color="auto"/>
              <w:right w:val="single" w:sz="4" w:space="0" w:color="auto"/>
            </w:tcBorders>
            <w:vAlign w:val="center"/>
          </w:tcPr>
          <w:p w14:paraId="46993BBB"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-.173</w:t>
            </w:r>
          </w:p>
          <w:p w14:paraId="7F95487A"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w:t>
            </w:r>
            <w:proofErr w:type="gramStart"/>
            <w:r w:rsidRPr="00CB1847">
              <w:rPr>
                <w:i w:val="0"/>
              </w:rPr>
              <w:t>033)*</w:t>
            </w:r>
            <w:proofErr w:type="gramEnd"/>
            <w:r w:rsidRPr="00CB1847">
              <w:rPr>
                <w:i w:val="0"/>
              </w:rPr>
              <w:t>**</w:t>
            </w:r>
          </w:p>
        </w:tc>
        <w:tc>
          <w:tcPr>
            <w:cnfStyle w:val="000010000000" w:firstRow="0" w:lastRow="0" w:firstColumn="0" w:lastColumn="0" w:oddVBand="1" w:evenVBand="0" w:oddHBand="0" w:evenHBand="0" w:firstRowFirstColumn="0" w:firstRowLastColumn="0" w:lastRowFirstColumn="0" w:lastRowLastColumn="0"/>
            <w:tcW w:w="926"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D0A5E78" w14:textId="77777777" w:rsidR="005C0CD5" w:rsidRPr="00CB1847" w:rsidRDefault="005C0CD5" w:rsidP="00CB1847">
            <w:pPr>
              <w:jc w:val="center"/>
              <w:rPr>
                <w:i w:val="0"/>
              </w:rPr>
            </w:pPr>
            <w:r w:rsidRPr="00CB1847">
              <w:rPr>
                <w:i w:val="0"/>
              </w:rPr>
              <w:t>-.159</w:t>
            </w:r>
          </w:p>
          <w:p w14:paraId="31D6D5AC" w14:textId="77777777" w:rsidR="005C0CD5" w:rsidRPr="00CB1847" w:rsidRDefault="005C0CD5" w:rsidP="00CB1847">
            <w:pPr>
              <w:jc w:val="center"/>
              <w:rPr>
                <w:i w:val="0"/>
              </w:rPr>
            </w:pPr>
            <w:r w:rsidRPr="00CB1847">
              <w:rPr>
                <w:i w:val="0"/>
              </w:rPr>
              <w:t>(.</w:t>
            </w:r>
            <w:proofErr w:type="gramStart"/>
            <w:r w:rsidRPr="00CB1847">
              <w:rPr>
                <w:i w:val="0"/>
              </w:rPr>
              <w:t>040)*</w:t>
            </w:r>
            <w:proofErr w:type="gramEnd"/>
            <w:r w:rsidRPr="00CB1847">
              <w:rPr>
                <w:i w:val="0"/>
              </w:rPr>
              <w:t>**</w:t>
            </w:r>
          </w:p>
        </w:tc>
        <w:tc>
          <w:tcPr>
            <w:tcW w:w="926" w:type="pct"/>
            <w:tcBorders>
              <w:top w:val="single" w:sz="4" w:space="0" w:color="auto"/>
              <w:left w:val="single" w:sz="4" w:space="0" w:color="auto"/>
              <w:bottom w:val="single" w:sz="4" w:space="0" w:color="auto"/>
              <w:right w:val="single" w:sz="4" w:space="0" w:color="auto"/>
            </w:tcBorders>
            <w:vAlign w:val="center"/>
          </w:tcPr>
          <w:p w14:paraId="19CFE42E"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-.088</w:t>
            </w:r>
          </w:p>
          <w:p w14:paraId="57717121"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w:t>
            </w:r>
            <w:proofErr w:type="gramStart"/>
            <w:r w:rsidRPr="00CB1847">
              <w:rPr>
                <w:i w:val="0"/>
              </w:rPr>
              <w:t>033)*</w:t>
            </w:r>
            <w:proofErr w:type="gramEnd"/>
            <w:r w:rsidRPr="00CB1847">
              <w:rPr>
                <w:i w:val="0"/>
              </w:rPr>
              <w:t>*</w:t>
            </w:r>
          </w:p>
        </w:tc>
      </w:tr>
      <w:tr w:rsidR="00CB1847" w14:paraId="0BBF57A9" w14:textId="77777777" w:rsidTr="00CB1847">
        <w:trPr>
          <w:cnfStyle w:val="100000000000" w:firstRow="1" w:lastRow="0" w:firstColumn="0" w:lastColumn="0" w:oddVBand="0" w:evenVBand="0" w:oddHBand="0" w:evenHBand="0" w:firstRowFirstColumn="0" w:firstRowLastColumn="0" w:lastRowFirstColumn="0" w:lastRowLastColumn="0"/>
          <w:cantSplit/>
          <w:trHeight w:val="864"/>
          <w:tblHeader/>
          <w:jc w:val="center"/>
        </w:trPr>
        <w:tc>
          <w:tcPr>
            <w:cnfStyle w:val="001000000100" w:firstRow="0" w:lastRow="0" w:firstColumn="1" w:lastColumn="0" w:oddVBand="0" w:evenVBand="0" w:oddHBand="0" w:evenHBand="0" w:firstRowFirstColumn="1" w:firstRowLastColumn="0" w:lastRowFirstColumn="0" w:lastRowLastColumn="0"/>
            <w:tcW w:w="1296" w:type="pct"/>
            <w:tcBorders>
              <w:top w:val="single" w:sz="4" w:space="0" w:color="auto"/>
              <w:left w:val="single" w:sz="4" w:space="0" w:color="auto"/>
              <w:bottom w:val="single" w:sz="4" w:space="0" w:color="auto"/>
              <w:right w:val="single" w:sz="4" w:space="0" w:color="auto"/>
            </w:tcBorders>
            <w:vAlign w:val="center"/>
          </w:tcPr>
          <w:p w14:paraId="50B93B58" w14:textId="77777777" w:rsidR="005C0CD5" w:rsidRPr="00CB1847" w:rsidRDefault="005C0CD5" w:rsidP="00CB1847">
            <w:pPr>
              <w:rPr>
                <w:i w:val="0"/>
              </w:rPr>
            </w:pPr>
            <w:r w:rsidRPr="00CB1847">
              <w:rPr>
                <w:i w:val="0"/>
              </w:rPr>
              <w:t>ATE AC Cycling Hour 2</w:t>
            </w:r>
          </w:p>
        </w:tc>
        <w:tc>
          <w:tcPr>
            <w:cnfStyle w:val="000010000000" w:firstRow="0" w:lastRow="0" w:firstColumn="0" w:lastColumn="0" w:oddVBand="1" w:evenVBand="0" w:oddHBand="0" w:evenHBand="0" w:firstRowFirstColumn="0" w:firstRowLastColumn="0" w:lastRowFirstColumn="0" w:lastRowLastColumn="0"/>
            <w:tcW w:w="92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2685EB" w14:textId="77777777" w:rsidR="005C0CD5" w:rsidRPr="00CB1847" w:rsidRDefault="005C0CD5" w:rsidP="00CB1847">
            <w:pPr>
              <w:jc w:val="center"/>
              <w:rPr>
                <w:i w:val="0"/>
              </w:rPr>
            </w:pPr>
            <w:r w:rsidRPr="00CB1847">
              <w:rPr>
                <w:i w:val="0"/>
              </w:rPr>
              <w:t>-.314</w:t>
            </w:r>
          </w:p>
          <w:p w14:paraId="79EC783C" w14:textId="77777777" w:rsidR="005C0CD5" w:rsidRPr="00CB1847" w:rsidRDefault="005C0CD5" w:rsidP="00CB1847">
            <w:pPr>
              <w:jc w:val="center"/>
              <w:rPr>
                <w:i w:val="0"/>
              </w:rPr>
            </w:pPr>
            <w:r w:rsidRPr="00CB1847">
              <w:rPr>
                <w:i w:val="0"/>
              </w:rPr>
              <w:t>(.</w:t>
            </w:r>
            <w:proofErr w:type="gramStart"/>
            <w:r w:rsidRPr="00CB1847">
              <w:rPr>
                <w:i w:val="0"/>
              </w:rPr>
              <w:t>042)*</w:t>
            </w:r>
            <w:proofErr w:type="gramEnd"/>
            <w:r w:rsidRPr="00CB1847">
              <w:rPr>
                <w:i w:val="0"/>
              </w:rPr>
              <w:t>**</w:t>
            </w:r>
          </w:p>
        </w:tc>
        <w:tc>
          <w:tcPr>
            <w:tcW w:w="926" w:type="pct"/>
            <w:tcBorders>
              <w:top w:val="single" w:sz="4" w:space="0" w:color="auto"/>
              <w:left w:val="single" w:sz="4" w:space="0" w:color="auto"/>
              <w:bottom w:val="single" w:sz="4" w:space="0" w:color="auto"/>
              <w:right w:val="single" w:sz="4" w:space="0" w:color="auto"/>
            </w:tcBorders>
            <w:vAlign w:val="center"/>
          </w:tcPr>
          <w:p w14:paraId="7FCD9D57"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-.229</w:t>
            </w:r>
          </w:p>
          <w:p w14:paraId="0E1A0314"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w:t>
            </w:r>
            <w:proofErr w:type="gramStart"/>
            <w:r w:rsidRPr="00CB1847">
              <w:rPr>
                <w:i w:val="0"/>
              </w:rPr>
              <w:t>033)*</w:t>
            </w:r>
            <w:proofErr w:type="gramEnd"/>
            <w:r w:rsidRPr="00CB1847">
              <w:rPr>
                <w:i w:val="0"/>
              </w:rPr>
              <w:t>**</w:t>
            </w:r>
          </w:p>
        </w:tc>
        <w:tc>
          <w:tcPr>
            <w:cnfStyle w:val="000010000000" w:firstRow="0" w:lastRow="0" w:firstColumn="0" w:lastColumn="0" w:oddVBand="1" w:evenVBand="0" w:oddHBand="0" w:evenHBand="0" w:firstRowFirstColumn="0" w:firstRowLastColumn="0" w:lastRowFirstColumn="0" w:lastRowLastColumn="0"/>
            <w:tcW w:w="926"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F4BC1B" w14:textId="77777777" w:rsidR="005C0CD5" w:rsidRPr="00CB1847" w:rsidRDefault="005C0CD5" w:rsidP="00CB1847">
            <w:pPr>
              <w:jc w:val="center"/>
              <w:rPr>
                <w:i w:val="0"/>
              </w:rPr>
            </w:pPr>
            <w:r w:rsidRPr="00CB1847">
              <w:rPr>
                <w:i w:val="0"/>
              </w:rPr>
              <w:t>-.315</w:t>
            </w:r>
          </w:p>
          <w:p w14:paraId="45E1273C" w14:textId="77777777" w:rsidR="005C0CD5" w:rsidRPr="00CB1847" w:rsidRDefault="005C0CD5" w:rsidP="00CB1847">
            <w:pPr>
              <w:jc w:val="center"/>
              <w:rPr>
                <w:i w:val="0"/>
              </w:rPr>
            </w:pPr>
            <w:r w:rsidRPr="00CB1847">
              <w:rPr>
                <w:i w:val="0"/>
              </w:rPr>
              <w:t>(.</w:t>
            </w:r>
            <w:proofErr w:type="gramStart"/>
            <w:r w:rsidRPr="00CB1847">
              <w:rPr>
                <w:i w:val="0"/>
              </w:rPr>
              <w:t>041)*</w:t>
            </w:r>
            <w:proofErr w:type="gramEnd"/>
            <w:r w:rsidRPr="00CB1847">
              <w:rPr>
                <w:i w:val="0"/>
              </w:rPr>
              <w:t>**</w:t>
            </w:r>
          </w:p>
        </w:tc>
        <w:tc>
          <w:tcPr>
            <w:tcW w:w="926" w:type="pct"/>
            <w:tcBorders>
              <w:top w:val="single" w:sz="4" w:space="0" w:color="auto"/>
              <w:left w:val="single" w:sz="4" w:space="0" w:color="auto"/>
              <w:bottom w:val="single" w:sz="4" w:space="0" w:color="auto"/>
              <w:right w:val="single" w:sz="4" w:space="0" w:color="auto"/>
            </w:tcBorders>
            <w:vAlign w:val="center"/>
          </w:tcPr>
          <w:p w14:paraId="69AAF0F3"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-.153</w:t>
            </w:r>
          </w:p>
          <w:p w14:paraId="5DEA9768"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w:t>
            </w:r>
            <w:proofErr w:type="gramStart"/>
            <w:r w:rsidRPr="00CB1847">
              <w:rPr>
                <w:i w:val="0"/>
              </w:rPr>
              <w:t>034)*</w:t>
            </w:r>
            <w:proofErr w:type="gramEnd"/>
            <w:r w:rsidRPr="00CB1847">
              <w:rPr>
                <w:i w:val="0"/>
              </w:rPr>
              <w:t>**</w:t>
            </w:r>
          </w:p>
        </w:tc>
      </w:tr>
      <w:tr w:rsidR="00CB1847" w14:paraId="5E3C521E" w14:textId="77777777" w:rsidTr="00CB1847">
        <w:trPr>
          <w:cnfStyle w:val="100000000000" w:firstRow="1" w:lastRow="0" w:firstColumn="0" w:lastColumn="0" w:oddVBand="0" w:evenVBand="0" w:oddHBand="0" w:evenHBand="0" w:firstRowFirstColumn="0" w:firstRowLastColumn="0" w:lastRowFirstColumn="0" w:lastRowLastColumn="0"/>
          <w:cantSplit/>
          <w:trHeight w:val="864"/>
          <w:tblHeader/>
          <w:jc w:val="center"/>
        </w:trPr>
        <w:tc>
          <w:tcPr>
            <w:cnfStyle w:val="001000000100" w:firstRow="0" w:lastRow="0" w:firstColumn="1" w:lastColumn="0" w:oddVBand="0" w:evenVBand="0" w:oddHBand="0" w:evenHBand="0" w:firstRowFirstColumn="1" w:firstRowLastColumn="0" w:lastRowFirstColumn="0" w:lastRowLastColumn="0"/>
            <w:tcW w:w="1296" w:type="pct"/>
            <w:tcBorders>
              <w:top w:val="single" w:sz="4" w:space="0" w:color="auto"/>
              <w:left w:val="single" w:sz="4" w:space="0" w:color="auto"/>
              <w:bottom w:val="single" w:sz="4" w:space="0" w:color="auto"/>
              <w:right w:val="single" w:sz="4" w:space="0" w:color="auto"/>
            </w:tcBorders>
            <w:vAlign w:val="center"/>
          </w:tcPr>
          <w:p w14:paraId="4692B0EE" w14:textId="77777777" w:rsidR="005C0CD5" w:rsidRPr="00CB1847" w:rsidRDefault="005C0CD5" w:rsidP="00CB1847">
            <w:pPr>
              <w:rPr>
                <w:i w:val="0"/>
              </w:rPr>
            </w:pPr>
            <w:r w:rsidRPr="00CB1847">
              <w:rPr>
                <w:i w:val="0"/>
              </w:rPr>
              <w:t>ATE AC Cycling Hour 3</w:t>
            </w:r>
          </w:p>
        </w:tc>
        <w:tc>
          <w:tcPr>
            <w:cnfStyle w:val="000010000000" w:firstRow="0" w:lastRow="0" w:firstColumn="0" w:lastColumn="0" w:oddVBand="1" w:evenVBand="0" w:oddHBand="0" w:evenHBand="0" w:firstRowFirstColumn="0" w:firstRowLastColumn="0" w:lastRowFirstColumn="0" w:lastRowLastColumn="0"/>
            <w:tcW w:w="92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9A7FB1" w14:textId="77777777" w:rsidR="005C0CD5" w:rsidRPr="00CB1847" w:rsidRDefault="005C0CD5" w:rsidP="00CB1847">
            <w:pPr>
              <w:jc w:val="center"/>
              <w:rPr>
                <w:i w:val="0"/>
              </w:rPr>
            </w:pPr>
            <w:r w:rsidRPr="00CB1847">
              <w:rPr>
                <w:i w:val="0"/>
              </w:rPr>
              <w:t>-.298</w:t>
            </w:r>
          </w:p>
          <w:p w14:paraId="36216BFD" w14:textId="77777777" w:rsidR="005C0CD5" w:rsidRPr="00CB1847" w:rsidRDefault="005C0CD5" w:rsidP="00CB1847">
            <w:pPr>
              <w:jc w:val="center"/>
              <w:rPr>
                <w:i w:val="0"/>
              </w:rPr>
            </w:pPr>
            <w:r w:rsidRPr="00CB1847">
              <w:rPr>
                <w:i w:val="0"/>
              </w:rPr>
              <w:t>(.</w:t>
            </w:r>
            <w:proofErr w:type="gramStart"/>
            <w:r w:rsidRPr="00CB1847">
              <w:rPr>
                <w:i w:val="0"/>
              </w:rPr>
              <w:t>041)*</w:t>
            </w:r>
            <w:proofErr w:type="gramEnd"/>
            <w:r w:rsidRPr="00CB1847">
              <w:rPr>
                <w:i w:val="0"/>
              </w:rPr>
              <w:t>**</w:t>
            </w:r>
          </w:p>
        </w:tc>
        <w:tc>
          <w:tcPr>
            <w:tcW w:w="926" w:type="pct"/>
            <w:tcBorders>
              <w:top w:val="single" w:sz="4" w:space="0" w:color="auto"/>
              <w:left w:val="single" w:sz="4" w:space="0" w:color="auto"/>
              <w:bottom w:val="single" w:sz="4" w:space="0" w:color="auto"/>
              <w:right w:val="single" w:sz="4" w:space="0" w:color="auto"/>
            </w:tcBorders>
            <w:vAlign w:val="center"/>
          </w:tcPr>
          <w:p w14:paraId="3B3895B6"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-.183</w:t>
            </w:r>
          </w:p>
          <w:p w14:paraId="04D447EE"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w:t>
            </w:r>
            <w:proofErr w:type="gramStart"/>
            <w:r w:rsidRPr="00CB1847">
              <w:rPr>
                <w:i w:val="0"/>
              </w:rPr>
              <w:t>034)*</w:t>
            </w:r>
            <w:proofErr w:type="gramEnd"/>
            <w:r w:rsidRPr="00CB1847">
              <w:rPr>
                <w:i w:val="0"/>
              </w:rPr>
              <w:t>**</w:t>
            </w:r>
          </w:p>
        </w:tc>
        <w:tc>
          <w:tcPr>
            <w:cnfStyle w:val="000010000000" w:firstRow="0" w:lastRow="0" w:firstColumn="0" w:lastColumn="0" w:oddVBand="1" w:evenVBand="0" w:oddHBand="0" w:evenHBand="0" w:firstRowFirstColumn="0" w:firstRowLastColumn="0" w:lastRowFirstColumn="0" w:lastRowLastColumn="0"/>
            <w:tcW w:w="926"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ED81CA6" w14:textId="77777777" w:rsidR="005C0CD5" w:rsidRPr="00CB1847" w:rsidRDefault="005C0CD5" w:rsidP="00CB1847">
            <w:pPr>
              <w:jc w:val="center"/>
              <w:rPr>
                <w:i w:val="0"/>
              </w:rPr>
            </w:pPr>
            <w:r w:rsidRPr="00CB1847">
              <w:rPr>
                <w:i w:val="0"/>
              </w:rPr>
              <w:t>-.253</w:t>
            </w:r>
          </w:p>
          <w:p w14:paraId="23CFE612" w14:textId="77777777" w:rsidR="005C0CD5" w:rsidRPr="00CB1847" w:rsidRDefault="005C0CD5" w:rsidP="00CB1847">
            <w:pPr>
              <w:jc w:val="center"/>
              <w:rPr>
                <w:i w:val="0"/>
              </w:rPr>
            </w:pPr>
            <w:r w:rsidRPr="00CB1847">
              <w:rPr>
                <w:i w:val="0"/>
              </w:rPr>
              <w:t>(.</w:t>
            </w:r>
            <w:proofErr w:type="gramStart"/>
            <w:r w:rsidRPr="00CB1847">
              <w:rPr>
                <w:i w:val="0"/>
              </w:rPr>
              <w:t>041)*</w:t>
            </w:r>
            <w:proofErr w:type="gramEnd"/>
            <w:r w:rsidRPr="00CB1847">
              <w:rPr>
                <w:i w:val="0"/>
              </w:rPr>
              <w:t>**</w:t>
            </w:r>
          </w:p>
        </w:tc>
        <w:tc>
          <w:tcPr>
            <w:tcW w:w="926" w:type="pct"/>
            <w:tcBorders>
              <w:top w:val="single" w:sz="4" w:space="0" w:color="auto"/>
              <w:left w:val="single" w:sz="4" w:space="0" w:color="auto"/>
              <w:bottom w:val="single" w:sz="4" w:space="0" w:color="auto"/>
              <w:right w:val="single" w:sz="4" w:space="0" w:color="auto"/>
            </w:tcBorders>
            <w:vAlign w:val="center"/>
          </w:tcPr>
          <w:p w14:paraId="79BA0B3D"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-.149</w:t>
            </w:r>
          </w:p>
          <w:p w14:paraId="714E2708"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w:t>
            </w:r>
            <w:proofErr w:type="gramStart"/>
            <w:r w:rsidRPr="00CB1847">
              <w:rPr>
                <w:i w:val="0"/>
              </w:rPr>
              <w:t>033)*</w:t>
            </w:r>
            <w:proofErr w:type="gramEnd"/>
            <w:r w:rsidRPr="00CB1847">
              <w:rPr>
                <w:i w:val="0"/>
              </w:rPr>
              <w:t>**</w:t>
            </w:r>
          </w:p>
        </w:tc>
      </w:tr>
      <w:tr w:rsidR="00CB1847" w14:paraId="47650DB4" w14:textId="77777777" w:rsidTr="00CB1847">
        <w:trPr>
          <w:cnfStyle w:val="100000000000" w:firstRow="1" w:lastRow="0" w:firstColumn="0" w:lastColumn="0" w:oddVBand="0" w:evenVBand="0" w:oddHBand="0" w:evenHBand="0" w:firstRowFirstColumn="0" w:firstRowLastColumn="0" w:lastRowFirstColumn="0" w:lastRowLastColumn="0"/>
          <w:cantSplit/>
          <w:trHeight w:val="864"/>
          <w:tblHeader/>
          <w:jc w:val="center"/>
        </w:trPr>
        <w:tc>
          <w:tcPr>
            <w:cnfStyle w:val="001000000100" w:firstRow="0" w:lastRow="0" w:firstColumn="1" w:lastColumn="0" w:oddVBand="0" w:evenVBand="0" w:oddHBand="0" w:evenHBand="0" w:firstRowFirstColumn="1" w:firstRowLastColumn="0" w:lastRowFirstColumn="0" w:lastRowLastColumn="0"/>
            <w:tcW w:w="1296" w:type="pct"/>
            <w:tcBorders>
              <w:top w:val="single" w:sz="4" w:space="0" w:color="auto"/>
              <w:left w:val="single" w:sz="4" w:space="0" w:color="auto"/>
              <w:bottom w:val="single" w:sz="4" w:space="0" w:color="auto"/>
              <w:right w:val="single" w:sz="4" w:space="0" w:color="auto"/>
            </w:tcBorders>
            <w:vAlign w:val="center"/>
          </w:tcPr>
          <w:p w14:paraId="4B273E9C" w14:textId="77777777" w:rsidR="005C0CD5" w:rsidRPr="00CB1847" w:rsidRDefault="005C0CD5" w:rsidP="00CB1847">
            <w:pPr>
              <w:rPr>
                <w:i w:val="0"/>
              </w:rPr>
            </w:pPr>
            <w:r w:rsidRPr="00CB1847">
              <w:rPr>
                <w:i w:val="0"/>
              </w:rPr>
              <w:t>ATE Snapback Hour 1</w:t>
            </w:r>
          </w:p>
        </w:tc>
        <w:tc>
          <w:tcPr>
            <w:cnfStyle w:val="000010000000" w:firstRow="0" w:lastRow="0" w:firstColumn="0" w:lastColumn="0" w:oddVBand="1" w:evenVBand="0" w:oddHBand="0" w:evenHBand="0" w:firstRowFirstColumn="0" w:firstRowLastColumn="0" w:lastRowFirstColumn="0" w:lastRowLastColumn="0"/>
            <w:tcW w:w="92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99CE39" w14:textId="77777777" w:rsidR="005C0CD5" w:rsidRPr="00CB1847" w:rsidRDefault="005C0CD5" w:rsidP="00CB1847">
            <w:pPr>
              <w:jc w:val="center"/>
              <w:rPr>
                <w:i w:val="0"/>
              </w:rPr>
            </w:pPr>
            <w:r w:rsidRPr="00CB1847">
              <w:rPr>
                <w:i w:val="0"/>
              </w:rPr>
              <w:t>-.125</w:t>
            </w:r>
          </w:p>
          <w:p w14:paraId="16893B99" w14:textId="77777777" w:rsidR="005C0CD5" w:rsidRPr="00CB1847" w:rsidRDefault="005C0CD5" w:rsidP="00CB1847">
            <w:pPr>
              <w:jc w:val="center"/>
              <w:rPr>
                <w:i w:val="0"/>
              </w:rPr>
            </w:pPr>
            <w:r w:rsidRPr="00CB1847">
              <w:rPr>
                <w:i w:val="0"/>
              </w:rPr>
              <w:t>(.</w:t>
            </w:r>
            <w:proofErr w:type="gramStart"/>
            <w:r w:rsidRPr="00CB1847">
              <w:rPr>
                <w:i w:val="0"/>
              </w:rPr>
              <w:t>041)*</w:t>
            </w:r>
            <w:proofErr w:type="gramEnd"/>
            <w:r w:rsidRPr="00CB1847">
              <w:rPr>
                <w:i w:val="0"/>
              </w:rPr>
              <w:t>*</w:t>
            </w:r>
          </w:p>
        </w:tc>
        <w:tc>
          <w:tcPr>
            <w:tcW w:w="926" w:type="pct"/>
            <w:tcBorders>
              <w:top w:val="single" w:sz="4" w:space="0" w:color="auto"/>
              <w:left w:val="single" w:sz="4" w:space="0" w:color="auto"/>
              <w:bottom w:val="single" w:sz="4" w:space="0" w:color="auto"/>
              <w:right w:val="single" w:sz="4" w:space="0" w:color="auto"/>
            </w:tcBorders>
            <w:vAlign w:val="center"/>
          </w:tcPr>
          <w:p w14:paraId="29C01CB9"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-.013</w:t>
            </w:r>
          </w:p>
          <w:p w14:paraId="4A1AAB44"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(.035)</w:t>
            </w:r>
          </w:p>
        </w:tc>
        <w:tc>
          <w:tcPr>
            <w:cnfStyle w:val="000010000000" w:firstRow="0" w:lastRow="0" w:firstColumn="0" w:lastColumn="0" w:oddVBand="1" w:evenVBand="0" w:oddHBand="0" w:evenHBand="0" w:firstRowFirstColumn="0" w:firstRowLastColumn="0" w:lastRowFirstColumn="0" w:lastRowLastColumn="0"/>
            <w:tcW w:w="926"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29232B" w14:textId="77777777" w:rsidR="005C0CD5" w:rsidRPr="00CB1847" w:rsidRDefault="005C0CD5" w:rsidP="00CB1847">
            <w:pPr>
              <w:jc w:val="center"/>
              <w:rPr>
                <w:i w:val="0"/>
              </w:rPr>
            </w:pPr>
            <w:r w:rsidRPr="00CB1847">
              <w:rPr>
                <w:i w:val="0"/>
              </w:rPr>
              <w:t>.083</w:t>
            </w:r>
          </w:p>
          <w:p w14:paraId="51373629" w14:textId="77777777" w:rsidR="005C0CD5" w:rsidRPr="00CB1847" w:rsidRDefault="005C0CD5" w:rsidP="00CB1847">
            <w:pPr>
              <w:jc w:val="center"/>
              <w:rPr>
                <w:i w:val="0"/>
              </w:rPr>
            </w:pPr>
            <w:r w:rsidRPr="00CB1847">
              <w:rPr>
                <w:i w:val="0"/>
              </w:rPr>
              <w:t>(.</w:t>
            </w:r>
            <w:proofErr w:type="gramStart"/>
            <w:r w:rsidRPr="00CB1847">
              <w:rPr>
                <w:i w:val="0"/>
              </w:rPr>
              <w:t>040)*</w:t>
            </w:r>
            <w:proofErr w:type="gramEnd"/>
          </w:p>
        </w:tc>
        <w:tc>
          <w:tcPr>
            <w:tcW w:w="926" w:type="pct"/>
            <w:tcBorders>
              <w:top w:val="single" w:sz="4" w:space="0" w:color="auto"/>
              <w:left w:val="single" w:sz="4" w:space="0" w:color="auto"/>
              <w:bottom w:val="single" w:sz="4" w:space="0" w:color="auto"/>
              <w:right w:val="single" w:sz="4" w:space="0" w:color="auto"/>
            </w:tcBorders>
            <w:vAlign w:val="center"/>
          </w:tcPr>
          <w:p w14:paraId="4E25A161"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-.095</w:t>
            </w:r>
          </w:p>
          <w:p w14:paraId="14ACE1F4"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w:t>
            </w:r>
            <w:proofErr w:type="gramStart"/>
            <w:r w:rsidRPr="00CB1847">
              <w:rPr>
                <w:i w:val="0"/>
              </w:rPr>
              <w:t>032)*</w:t>
            </w:r>
            <w:proofErr w:type="gramEnd"/>
            <w:r w:rsidRPr="00CB1847">
              <w:rPr>
                <w:i w:val="0"/>
              </w:rPr>
              <w:t>*</w:t>
            </w:r>
          </w:p>
        </w:tc>
      </w:tr>
      <w:tr w:rsidR="00CB1847" w14:paraId="5AA5830B" w14:textId="77777777" w:rsidTr="00CB1847">
        <w:trPr>
          <w:cnfStyle w:val="100000000000" w:firstRow="1" w:lastRow="0" w:firstColumn="0" w:lastColumn="0" w:oddVBand="0" w:evenVBand="0" w:oddHBand="0" w:evenHBand="0" w:firstRowFirstColumn="0" w:firstRowLastColumn="0" w:lastRowFirstColumn="0" w:lastRowLastColumn="0"/>
          <w:cantSplit/>
          <w:trHeight w:val="864"/>
          <w:tblHeader/>
          <w:jc w:val="center"/>
        </w:trPr>
        <w:tc>
          <w:tcPr>
            <w:cnfStyle w:val="001000000100" w:firstRow="0" w:lastRow="0" w:firstColumn="1" w:lastColumn="0" w:oddVBand="0" w:evenVBand="0" w:oddHBand="0" w:evenHBand="0" w:firstRowFirstColumn="1" w:firstRowLastColumn="0" w:lastRowFirstColumn="0" w:lastRowLastColumn="0"/>
            <w:tcW w:w="1296" w:type="pct"/>
            <w:tcBorders>
              <w:top w:val="single" w:sz="4" w:space="0" w:color="auto"/>
              <w:left w:val="single" w:sz="4" w:space="0" w:color="auto"/>
              <w:bottom w:val="single" w:sz="4" w:space="0" w:color="auto"/>
              <w:right w:val="single" w:sz="4" w:space="0" w:color="auto"/>
            </w:tcBorders>
            <w:vAlign w:val="center"/>
          </w:tcPr>
          <w:p w14:paraId="0ACB97D9" w14:textId="77777777" w:rsidR="005C0CD5" w:rsidRPr="00CB1847" w:rsidRDefault="005C0CD5" w:rsidP="00CB1847">
            <w:pPr>
              <w:rPr>
                <w:i w:val="0"/>
              </w:rPr>
            </w:pPr>
            <w:r w:rsidRPr="00CB1847">
              <w:rPr>
                <w:i w:val="0"/>
              </w:rPr>
              <w:t>ATE Snapback Hour 2</w:t>
            </w:r>
          </w:p>
        </w:tc>
        <w:tc>
          <w:tcPr>
            <w:cnfStyle w:val="000010000000" w:firstRow="0" w:lastRow="0" w:firstColumn="0" w:lastColumn="0" w:oddVBand="1" w:evenVBand="0" w:oddHBand="0" w:evenHBand="0" w:firstRowFirstColumn="0" w:firstRowLastColumn="0" w:lastRowFirstColumn="0" w:lastRowLastColumn="0"/>
            <w:tcW w:w="92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F8D110F" w14:textId="77777777" w:rsidR="005C0CD5" w:rsidRPr="00CB1847" w:rsidRDefault="005C0CD5" w:rsidP="00CB1847">
            <w:pPr>
              <w:jc w:val="center"/>
              <w:rPr>
                <w:i w:val="0"/>
              </w:rPr>
            </w:pPr>
            <w:r w:rsidRPr="00CB1847">
              <w:rPr>
                <w:i w:val="0"/>
              </w:rPr>
              <w:t>.027</w:t>
            </w:r>
          </w:p>
          <w:p w14:paraId="21D45341" w14:textId="77777777" w:rsidR="005C0CD5" w:rsidRPr="00CB1847" w:rsidRDefault="005C0CD5" w:rsidP="00CB1847">
            <w:pPr>
              <w:jc w:val="center"/>
              <w:rPr>
                <w:i w:val="0"/>
              </w:rPr>
            </w:pPr>
            <w:r w:rsidRPr="00CB1847">
              <w:rPr>
                <w:i w:val="0"/>
              </w:rPr>
              <w:t>(.</w:t>
            </w:r>
            <w:proofErr w:type="gramStart"/>
            <w:r w:rsidRPr="00CB1847">
              <w:rPr>
                <w:i w:val="0"/>
              </w:rPr>
              <w:t>044)*</w:t>
            </w:r>
            <w:proofErr w:type="gramEnd"/>
          </w:p>
        </w:tc>
        <w:tc>
          <w:tcPr>
            <w:tcW w:w="926" w:type="pct"/>
            <w:tcBorders>
              <w:top w:val="single" w:sz="4" w:space="0" w:color="auto"/>
              <w:left w:val="single" w:sz="4" w:space="0" w:color="auto"/>
              <w:bottom w:val="single" w:sz="4" w:space="0" w:color="auto"/>
              <w:right w:val="single" w:sz="4" w:space="0" w:color="auto"/>
            </w:tcBorders>
            <w:vAlign w:val="center"/>
          </w:tcPr>
          <w:p w14:paraId="698AA02E"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.101</w:t>
            </w:r>
          </w:p>
          <w:p w14:paraId="062FEE10"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w:t>
            </w:r>
            <w:proofErr w:type="gramStart"/>
            <w:r w:rsidRPr="00CB1847">
              <w:rPr>
                <w:i w:val="0"/>
              </w:rPr>
              <w:t>034)*</w:t>
            </w:r>
            <w:proofErr w:type="gramEnd"/>
            <w:r w:rsidRPr="00CB1847">
              <w:rPr>
                <w:i w:val="0"/>
              </w:rPr>
              <w:t>*</w:t>
            </w:r>
          </w:p>
        </w:tc>
        <w:tc>
          <w:tcPr>
            <w:cnfStyle w:val="000010000000" w:firstRow="0" w:lastRow="0" w:firstColumn="0" w:lastColumn="0" w:oddVBand="1" w:evenVBand="0" w:oddHBand="0" w:evenHBand="0" w:firstRowFirstColumn="0" w:firstRowLastColumn="0" w:lastRowFirstColumn="0" w:lastRowLastColumn="0"/>
            <w:tcW w:w="926"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CC9E1F" w14:textId="77777777" w:rsidR="005C0CD5" w:rsidRPr="00CB1847" w:rsidRDefault="005C0CD5" w:rsidP="00CB1847">
            <w:pPr>
              <w:jc w:val="center"/>
              <w:rPr>
                <w:i w:val="0"/>
              </w:rPr>
            </w:pPr>
            <w:r w:rsidRPr="00CB1847">
              <w:rPr>
                <w:i w:val="0"/>
              </w:rPr>
              <w:t>.209</w:t>
            </w:r>
          </w:p>
          <w:p w14:paraId="7FDB01F2" w14:textId="77777777" w:rsidR="005C0CD5" w:rsidRPr="00CB1847" w:rsidRDefault="005C0CD5" w:rsidP="00CB1847">
            <w:pPr>
              <w:jc w:val="center"/>
              <w:rPr>
                <w:i w:val="0"/>
              </w:rPr>
            </w:pPr>
            <w:r w:rsidRPr="00CB1847">
              <w:rPr>
                <w:i w:val="0"/>
              </w:rPr>
              <w:t>(.</w:t>
            </w:r>
            <w:proofErr w:type="gramStart"/>
            <w:r w:rsidRPr="00CB1847">
              <w:rPr>
                <w:i w:val="0"/>
              </w:rPr>
              <w:t>043)*</w:t>
            </w:r>
            <w:proofErr w:type="gramEnd"/>
            <w:r w:rsidRPr="00CB1847">
              <w:rPr>
                <w:i w:val="0"/>
              </w:rPr>
              <w:t>**</w:t>
            </w:r>
          </w:p>
        </w:tc>
        <w:tc>
          <w:tcPr>
            <w:tcW w:w="926" w:type="pct"/>
            <w:tcBorders>
              <w:top w:val="single" w:sz="4" w:space="0" w:color="auto"/>
              <w:left w:val="single" w:sz="4" w:space="0" w:color="auto"/>
              <w:bottom w:val="single" w:sz="4" w:space="0" w:color="auto"/>
              <w:right w:val="single" w:sz="4" w:space="0" w:color="auto"/>
            </w:tcBorders>
            <w:vAlign w:val="center"/>
          </w:tcPr>
          <w:p w14:paraId="0FE69654"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-.029</w:t>
            </w:r>
          </w:p>
          <w:p w14:paraId="1C21E045" w14:textId="2748D121"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(.032)</w:t>
            </w:r>
          </w:p>
        </w:tc>
      </w:tr>
      <w:tr w:rsidR="00CB1847" w14:paraId="40BC9FEF" w14:textId="77777777" w:rsidTr="00CB1847">
        <w:trPr>
          <w:cnfStyle w:val="100000000000" w:firstRow="1" w:lastRow="0" w:firstColumn="0" w:lastColumn="0" w:oddVBand="0" w:evenVBand="0" w:oddHBand="0" w:evenHBand="0" w:firstRowFirstColumn="0" w:firstRowLastColumn="0" w:lastRowFirstColumn="0" w:lastRowLastColumn="0"/>
          <w:cantSplit/>
          <w:trHeight w:val="864"/>
          <w:tblHeader/>
          <w:jc w:val="center"/>
        </w:trPr>
        <w:tc>
          <w:tcPr>
            <w:cnfStyle w:val="001000000100" w:firstRow="0" w:lastRow="0" w:firstColumn="1" w:lastColumn="0" w:oddVBand="0" w:evenVBand="0" w:oddHBand="0" w:evenHBand="0" w:firstRowFirstColumn="1" w:firstRowLastColumn="0" w:lastRowFirstColumn="0" w:lastRowLastColumn="0"/>
            <w:tcW w:w="1296" w:type="pct"/>
            <w:tcBorders>
              <w:top w:val="single" w:sz="4" w:space="0" w:color="auto"/>
              <w:left w:val="single" w:sz="4" w:space="0" w:color="auto"/>
              <w:bottom w:val="single" w:sz="4" w:space="0" w:color="auto"/>
              <w:right w:val="single" w:sz="4" w:space="0" w:color="auto"/>
            </w:tcBorders>
            <w:vAlign w:val="center"/>
          </w:tcPr>
          <w:p w14:paraId="1AA11DE2" w14:textId="77777777" w:rsidR="005C0CD5" w:rsidRPr="00CB1847" w:rsidRDefault="005C0CD5" w:rsidP="00CB1847">
            <w:pPr>
              <w:rPr>
                <w:i w:val="0"/>
              </w:rPr>
            </w:pPr>
            <w:r w:rsidRPr="00CB1847">
              <w:rPr>
                <w:i w:val="0"/>
              </w:rPr>
              <w:t>ATE Snapback Hour 3</w:t>
            </w:r>
          </w:p>
        </w:tc>
        <w:tc>
          <w:tcPr>
            <w:cnfStyle w:val="000010000000" w:firstRow="0" w:lastRow="0" w:firstColumn="0" w:lastColumn="0" w:oddVBand="1" w:evenVBand="0" w:oddHBand="0" w:evenHBand="0" w:firstRowFirstColumn="0" w:firstRowLastColumn="0" w:lastRowFirstColumn="0" w:lastRowLastColumn="0"/>
            <w:tcW w:w="92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2041542" w14:textId="77777777" w:rsidR="005C0CD5" w:rsidRPr="00CB1847" w:rsidRDefault="005C0CD5" w:rsidP="00CB1847">
            <w:pPr>
              <w:jc w:val="center"/>
              <w:rPr>
                <w:i w:val="0"/>
              </w:rPr>
            </w:pPr>
            <w:r w:rsidRPr="00CB1847">
              <w:rPr>
                <w:i w:val="0"/>
              </w:rPr>
              <w:t>-.033</w:t>
            </w:r>
          </w:p>
          <w:p w14:paraId="61B05A9E" w14:textId="2F8B9A42" w:rsidR="005C0CD5" w:rsidRPr="00CB1847" w:rsidRDefault="005C0CD5" w:rsidP="00CB1847">
            <w:pPr>
              <w:jc w:val="center"/>
              <w:rPr>
                <w:i w:val="0"/>
              </w:rPr>
            </w:pPr>
            <w:r w:rsidRPr="00CB1847">
              <w:rPr>
                <w:i w:val="0"/>
              </w:rPr>
              <w:t>(.041)</w:t>
            </w:r>
          </w:p>
        </w:tc>
        <w:tc>
          <w:tcPr>
            <w:tcW w:w="926" w:type="pct"/>
            <w:tcBorders>
              <w:top w:val="single" w:sz="4" w:space="0" w:color="auto"/>
              <w:left w:val="single" w:sz="4" w:space="0" w:color="auto"/>
              <w:bottom w:val="single" w:sz="4" w:space="0" w:color="auto"/>
              <w:right w:val="single" w:sz="4" w:space="0" w:color="auto"/>
            </w:tcBorders>
            <w:vAlign w:val="center"/>
          </w:tcPr>
          <w:p w14:paraId="459150D7"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.096</w:t>
            </w:r>
          </w:p>
          <w:p w14:paraId="72D72217" w14:textId="19A9A375"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w:t>
            </w:r>
            <w:proofErr w:type="gramStart"/>
            <w:r w:rsidRPr="00CB1847">
              <w:rPr>
                <w:i w:val="0"/>
              </w:rPr>
              <w:t>033)*</w:t>
            </w:r>
            <w:proofErr w:type="gramEnd"/>
            <w:r w:rsidRPr="00CB1847">
              <w:rPr>
                <w:i w:val="0"/>
              </w:rPr>
              <w:t>*</w:t>
            </w:r>
          </w:p>
        </w:tc>
        <w:tc>
          <w:tcPr>
            <w:cnfStyle w:val="000010000000" w:firstRow="0" w:lastRow="0" w:firstColumn="0" w:lastColumn="0" w:oddVBand="1" w:evenVBand="0" w:oddHBand="0" w:evenHBand="0" w:firstRowFirstColumn="0" w:firstRowLastColumn="0" w:lastRowFirstColumn="0" w:lastRowLastColumn="0"/>
            <w:tcW w:w="926"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43D254" w14:textId="77777777" w:rsidR="005C0CD5" w:rsidRPr="00CB1847" w:rsidRDefault="005C0CD5" w:rsidP="00CB1847">
            <w:pPr>
              <w:jc w:val="center"/>
              <w:rPr>
                <w:i w:val="0"/>
              </w:rPr>
            </w:pPr>
            <w:r w:rsidRPr="00CB1847">
              <w:rPr>
                <w:i w:val="0"/>
              </w:rPr>
              <w:t>.194</w:t>
            </w:r>
          </w:p>
          <w:p w14:paraId="3EE8B1AA" w14:textId="77777777" w:rsidR="005C0CD5" w:rsidRPr="00CB1847" w:rsidRDefault="005C0CD5" w:rsidP="00CB1847">
            <w:pPr>
              <w:jc w:val="center"/>
              <w:rPr>
                <w:i w:val="0"/>
              </w:rPr>
            </w:pPr>
            <w:r w:rsidRPr="00CB1847">
              <w:rPr>
                <w:i w:val="0"/>
              </w:rPr>
              <w:t>(.</w:t>
            </w:r>
            <w:proofErr w:type="gramStart"/>
            <w:r w:rsidRPr="00CB1847">
              <w:rPr>
                <w:i w:val="0"/>
              </w:rPr>
              <w:t>040)*</w:t>
            </w:r>
            <w:proofErr w:type="gramEnd"/>
            <w:r w:rsidRPr="00CB1847">
              <w:rPr>
                <w:i w:val="0"/>
              </w:rPr>
              <w:t>**</w:t>
            </w:r>
          </w:p>
        </w:tc>
        <w:tc>
          <w:tcPr>
            <w:tcW w:w="926" w:type="pct"/>
            <w:tcBorders>
              <w:top w:val="single" w:sz="4" w:space="0" w:color="auto"/>
              <w:left w:val="single" w:sz="4" w:space="0" w:color="auto"/>
              <w:bottom w:val="single" w:sz="4" w:space="0" w:color="auto"/>
              <w:right w:val="single" w:sz="4" w:space="0" w:color="auto"/>
            </w:tcBorders>
            <w:vAlign w:val="center"/>
          </w:tcPr>
          <w:p w14:paraId="7FF495BB" w14:textId="77777777"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-.020</w:t>
            </w:r>
          </w:p>
          <w:p w14:paraId="65211201" w14:textId="1BF06BF0" w:rsidR="005C0CD5" w:rsidRPr="00CB1847" w:rsidRDefault="005C0CD5" w:rsidP="00CB1847">
            <w:pPr>
              <w:jc w:val="center"/>
              <w:cnfStyle w:val="100000000000" w:firstRow="1" w:lastRow="0" w:firstColumn="0" w:lastColumn="0" w:oddVBand="0" w:evenVBand="0" w:oddHBand="0" w:evenHBand="0" w:firstRowFirstColumn="0" w:firstRowLastColumn="0" w:lastRowFirstColumn="0" w:lastRowLastColumn="0"/>
              <w:rPr>
                <w:i w:val="0"/>
              </w:rPr>
            </w:pPr>
            <w:r w:rsidRPr="00CB1847">
              <w:rPr>
                <w:i w:val="0"/>
              </w:rPr>
              <w:t>(.031)</w:t>
            </w:r>
          </w:p>
        </w:tc>
      </w:tr>
      <w:tr w:rsidR="005C0CD5" w14:paraId="687567FE" w14:textId="77777777" w:rsidTr="00CB1847">
        <w:trPr>
          <w:cnfStyle w:val="100000000000" w:firstRow="1" w:lastRow="0" w:firstColumn="0" w:lastColumn="0" w:oddVBand="0" w:evenVBand="0" w:oddHBand="0" w:evenHBand="0" w:firstRowFirstColumn="0" w:firstRowLastColumn="0" w:lastRowFirstColumn="0" w:lastRowLastColumn="0"/>
          <w:cantSplit/>
          <w:trHeight w:val="387"/>
          <w:tblHeader/>
          <w:jc w:val="center"/>
        </w:trPr>
        <w:tc>
          <w:tcPr>
            <w:cnfStyle w:val="001000000100" w:firstRow="0" w:lastRow="0" w:firstColumn="1" w:lastColumn="0" w:oddVBand="0" w:evenVBand="0" w:oddHBand="0" w:evenHBand="0" w:firstRowFirstColumn="1" w:firstRowLastColumn="0" w:lastRowFirstColumn="0" w:lastRowLastColumn="0"/>
            <w:tcW w:w="5000" w:type="pct"/>
            <w:gridSpan w:val="6"/>
            <w:tcBorders>
              <w:top w:val="single" w:sz="4" w:space="0" w:color="auto"/>
              <w:left w:val="single" w:sz="4" w:space="0" w:color="auto"/>
              <w:bottom w:val="single" w:sz="4" w:space="0" w:color="auto"/>
              <w:right w:val="single" w:sz="4" w:space="0" w:color="auto"/>
            </w:tcBorders>
          </w:tcPr>
          <w:p w14:paraId="1F50590F" w14:textId="356EEB20" w:rsidR="005C0CD5" w:rsidRPr="00CB1847" w:rsidRDefault="005C0CD5" w:rsidP="00CB1847">
            <w:pPr>
              <w:jc w:val="center"/>
              <w:rPr>
                <w:i w:val="0"/>
              </w:rPr>
            </w:pPr>
            <w:r w:rsidRPr="00CB1847">
              <w:rPr>
                <w:i w:val="0"/>
              </w:rPr>
              <w:t>Significance Codes: ‘</w:t>
            </w:r>
            <w:r w:rsidRPr="00CB1847">
              <w:rPr>
                <w:b/>
                <w:i w:val="0"/>
                <w:sz w:val="28"/>
                <w:szCs w:val="28"/>
              </w:rPr>
              <w:t>.</w:t>
            </w:r>
            <w:r w:rsidRPr="00CB1847">
              <w:rPr>
                <w:i w:val="0"/>
              </w:rPr>
              <w:t>’p&lt; .</w:t>
            </w:r>
            <w:proofErr w:type="gramStart"/>
            <w:r w:rsidRPr="00CB1847">
              <w:rPr>
                <w:i w:val="0"/>
              </w:rPr>
              <w:t>1 ,</w:t>
            </w:r>
            <w:proofErr w:type="gramEnd"/>
            <w:r w:rsidRPr="00CB1847">
              <w:rPr>
                <w:i w:val="0"/>
              </w:rPr>
              <w:t xml:space="preserve"> * p &lt; .05 , ** p &lt; .01 , *** p &lt; .001</w:t>
            </w:r>
          </w:p>
        </w:tc>
      </w:tr>
    </w:tbl>
    <w:p w14:paraId="47542FA6" w14:textId="6DB4DE80" w:rsidR="00D56BAC" w:rsidRDefault="00D56BAC" w:rsidP="000412FE">
      <w:pPr>
        <w:pStyle w:val="Caption"/>
        <w:keepNext/>
      </w:pPr>
    </w:p>
    <w:p w14:paraId="4C9E9BA6" w14:textId="6E8160AB" w:rsidR="000412FE" w:rsidRDefault="000412FE" w:rsidP="000412FE">
      <w:pPr>
        <w:pStyle w:val="Caption"/>
        <w:keepNext/>
      </w:pPr>
    </w:p>
    <w:p w14:paraId="3DF1111C" w14:textId="2C831C1D" w:rsidR="004536F1" w:rsidRDefault="004536F1" w:rsidP="004536F1"/>
    <w:p w14:paraId="7CCF2646" w14:textId="3CF4BA38" w:rsidR="000412FE" w:rsidRDefault="00EE79F4" w:rsidP="000412FE">
      <w:pPr>
        <w:pStyle w:val="Caption"/>
        <w:keepNext/>
      </w:pPr>
      <w:r>
        <w:rPr>
          <w:noProof/>
        </w:rPr>
        <w:lastRenderedPageBreak/>
        <mc:AlternateContent>
          <mc:Choice Requires="wps">
            <w:drawing>
              <wp:anchor distT="0" distB="0" distL="114300" distR="114300" simplePos="0" relativeHeight="251663360" behindDoc="1" locked="0" layoutInCell="1" allowOverlap="1" wp14:anchorId="3FBE2D4A" wp14:editId="46B75F61">
                <wp:simplePos x="0" y="0"/>
                <wp:positionH relativeFrom="column">
                  <wp:posOffset>3022600</wp:posOffset>
                </wp:positionH>
                <wp:positionV relativeFrom="paragraph">
                  <wp:posOffset>190500</wp:posOffset>
                </wp:positionV>
                <wp:extent cx="3035300" cy="165100"/>
                <wp:effectExtent l="0" t="0" r="0" b="0"/>
                <wp:wrapTight wrapText="bothSides">
                  <wp:wrapPolygon edited="0">
                    <wp:start x="0" y="0"/>
                    <wp:lineTo x="0" y="19938"/>
                    <wp:lineTo x="21510" y="19938"/>
                    <wp:lineTo x="2151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035300" cy="165100"/>
                        </a:xfrm>
                        <a:prstGeom prst="rect">
                          <a:avLst/>
                        </a:prstGeom>
                        <a:solidFill>
                          <a:prstClr val="white"/>
                        </a:solidFill>
                        <a:ln>
                          <a:noFill/>
                        </a:ln>
                      </wps:spPr>
                      <wps:txbx>
                        <w:txbxContent>
                          <w:p w14:paraId="34ECB25E" w14:textId="0BCC8508" w:rsidR="00D61AD0" w:rsidRPr="008B705D" w:rsidRDefault="00D61AD0" w:rsidP="00CA673A">
                            <w:pPr>
                              <w:pStyle w:val="Caption"/>
                              <w:rPr>
                                <w:i w:val="0"/>
                                <w:noProof/>
                                <w:sz w:val="22"/>
                                <w:szCs w:val="22"/>
                              </w:rPr>
                            </w:pPr>
                            <w:r w:rsidRPr="008B705D">
                              <w:rPr>
                                <w:i w:val="0"/>
                                <w:sz w:val="22"/>
                                <w:szCs w:val="22"/>
                              </w:rPr>
                              <w:t>Figure 15</w:t>
                            </w:r>
                            <w:ins w:id="172" w:author="KEVIN GRIES" w:date="2018-06-29T14:43:00Z">
                              <w:r w:rsidRPr="008B705D">
                                <w:rPr>
                                  <w:i w:val="0"/>
                                  <w:sz w:val="22"/>
                                  <w:szCs w:val="22"/>
                                </w:rPr>
                                <w:t>. July 13</w:t>
                              </w:r>
                              <w:r w:rsidRPr="008B705D">
                                <w:rPr>
                                  <w:i w:val="0"/>
                                  <w:sz w:val="22"/>
                                  <w:szCs w:val="22"/>
                                  <w:vertAlign w:val="superscript"/>
                                </w:rPr>
                                <w:t>th</w:t>
                              </w:r>
                              <w:r w:rsidRPr="008B705D">
                                <w:rPr>
                                  <w:i w:val="0"/>
                                  <w:sz w:val="22"/>
                                  <w:szCs w:val="22"/>
                                </w:rPr>
                                <w:t xml:space="preserve"> Event Non-Metro Consumption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E2D4A" id="_x0000_t202" coordsize="21600,21600" o:spt="202" path="m,l,21600r21600,l21600,xe">
                <v:stroke joinstyle="miter"/>
                <v:path gradientshapeok="t" o:connecttype="rect"/>
              </v:shapetype>
              <v:shape id="Text Box 9" o:spid="_x0000_s1026" type="#_x0000_t202" style="position:absolute;margin-left:238pt;margin-top:15pt;width:239pt;height: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" stroked="f">
                <v:textbox inset="0,0,0,0">
                  <w:txbxContent>
                    <w:p w14:paraId="34ECB25E" w14:textId="0BCC8508" w:rsidR="00D61AD0" w:rsidRPr="008B705D" w:rsidRDefault="00D61AD0" w:rsidP="00CA673A">
                      <w:pPr>
                        <w:pStyle w:val="Caption"/>
                        <w:rPr>
                          <w:i w:val="0"/>
                          <w:noProof/>
                          <w:sz w:val="22"/>
                          <w:szCs w:val="22"/>
                        </w:rPr>
                      </w:pPr>
                      <w:r w:rsidRPr="008B705D">
                        <w:rPr>
                          <w:i w:val="0"/>
                          <w:sz w:val="22"/>
                          <w:szCs w:val="22"/>
                        </w:rPr>
                        <w:t>Figure 15</w:t>
                      </w:r>
                      <w:ins w:id="173" w:author="KEVIN GRIES" w:date="2018-06-29T14:43:00Z">
                        <w:r w:rsidRPr="008B705D">
                          <w:rPr>
                            <w:i w:val="0"/>
                            <w:sz w:val="22"/>
                            <w:szCs w:val="22"/>
                          </w:rPr>
                          <w:t>. July 13</w:t>
                        </w:r>
                        <w:r w:rsidRPr="008B705D">
                          <w:rPr>
                            <w:i w:val="0"/>
                            <w:sz w:val="22"/>
                            <w:szCs w:val="22"/>
                            <w:vertAlign w:val="superscript"/>
                          </w:rPr>
                          <w:t>th</w:t>
                        </w:r>
                        <w:r w:rsidRPr="008B705D">
                          <w:rPr>
                            <w:i w:val="0"/>
                            <w:sz w:val="22"/>
                            <w:szCs w:val="22"/>
                          </w:rPr>
                          <w:t xml:space="preserve"> Event Non-Metro Consumption</w:t>
                        </w:r>
                      </w:ins>
                    </w:p>
                  </w:txbxContent>
                </v:textbox>
                <w10:wrap type="tight"/>
              </v:shape>
            </w:pict>
          </mc:Fallback>
        </mc:AlternateContent>
      </w:r>
      <w:r>
        <w:rPr>
          <w:noProof/>
        </w:rPr>
        <w:drawing>
          <wp:anchor distT="0" distB="0" distL="114300" distR="114300" simplePos="0" relativeHeight="251659264" behindDoc="1" locked="0" layoutInCell="1" allowOverlap="1" wp14:anchorId="46180EF5" wp14:editId="7A35A353">
            <wp:simplePos x="0" y="0"/>
            <wp:positionH relativeFrom="column">
              <wp:posOffset>2857500</wp:posOffset>
            </wp:positionH>
            <wp:positionV relativeFrom="paragraph">
              <wp:posOffset>368300</wp:posOffset>
            </wp:positionV>
            <wp:extent cx="2964815" cy="2272665"/>
            <wp:effectExtent l="0" t="0" r="0" b="635"/>
            <wp:wrapTight wrapText="bothSides">
              <wp:wrapPolygon edited="0">
                <wp:start x="0" y="0"/>
                <wp:lineTo x="0" y="21485"/>
                <wp:lineTo x="21466" y="21485"/>
                <wp:lineTo x="2146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adshape_july_no_metro.png"/>
                    <pic:cNvPicPr/>
                  </pic:nvPicPr>
                  <pic:blipFill rotWithShape="1">
                    <a:blip r:embed="rId22">
                      <a:extLst>
                        <a:ext uri="{28A0092B-C50C-407E-A947-70E740481C1C}">
                          <a14:useLocalDpi xmlns:a14="http://schemas.microsoft.com/office/drawing/2010/main" val="0"/>
                        </a:ext>
                      </a:extLst>
                    </a:blip>
                    <a:srcRect t="5792"/>
                    <a:stretch/>
                  </pic:blipFill>
                  <pic:spPr bwMode="auto">
                    <a:xfrm>
                      <a:off x="0" y="0"/>
                      <a:ext cx="2964815" cy="2272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12BD4797" wp14:editId="0806847B">
                <wp:simplePos x="0" y="0"/>
                <wp:positionH relativeFrom="column">
                  <wp:posOffset>152400</wp:posOffset>
                </wp:positionH>
                <wp:positionV relativeFrom="paragraph">
                  <wp:posOffset>203200</wp:posOffset>
                </wp:positionV>
                <wp:extent cx="2654300" cy="177800"/>
                <wp:effectExtent l="0" t="0" r="0" b="0"/>
                <wp:wrapTight wrapText="bothSides">
                  <wp:wrapPolygon edited="0">
                    <wp:start x="0" y="0"/>
                    <wp:lineTo x="0" y="20057"/>
                    <wp:lineTo x="21497" y="20057"/>
                    <wp:lineTo x="2149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654300" cy="177800"/>
                        </a:xfrm>
                        <a:prstGeom prst="rect">
                          <a:avLst/>
                        </a:prstGeom>
                        <a:solidFill>
                          <a:prstClr val="white"/>
                        </a:solidFill>
                        <a:ln>
                          <a:noFill/>
                        </a:ln>
                      </wps:spPr>
                      <wps:txbx>
                        <w:txbxContent>
                          <w:p w14:paraId="4F3D82E9" w14:textId="67F2A3F3" w:rsidR="00D61AD0" w:rsidRPr="008B705D" w:rsidRDefault="00D61AD0" w:rsidP="00CA673A">
                            <w:pPr>
                              <w:pStyle w:val="Caption"/>
                              <w:rPr>
                                <w:i w:val="0"/>
                                <w:noProof/>
                                <w:sz w:val="22"/>
                                <w:szCs w:val="22"/>
                              </w:rPr>
                            </w:pPr>
                            <w:r w:rsidRPr="008B705D">
                              <w:rPr>
                                <w:i w:val="0"/>
                                <w:sz w:val="22"/>
                                <w:szCs w:val="22"/>
                              </w:rPr>
                              <w:t>Figure 14</w:t>
                            </w:r>
                            <w:r>
                              <w:rPr>
                                <w:i w:val="0"/>
                                <w:sz w:val="22"/>
                                <w:szCs w:val="22"/>
                              </w:rPr>
                              <w:t>.</w:t>
                            </w:r>
                            <w:r w:rsidRPr="008B705D">
                              <w:rPr>
                                <w:i w:val="0"/>
                                <w:sz w:val="22"/>
                                <w:szCs w:val="22"/>
                              </w:rPr>
                              <w:t xml:space="preserve"> July 13</w:t>
                            </w:r>
                            <w:r w:rsidRPr="008B705D">
                              <w:rPr>
                                <w:i w:val="0"/>
                                <w:sz w:val="22"/>
                                <w:szCs w:val="22"/>
                                <w:vertAlign w:val="superscript"/>
                              </w:rPr>
                              <w:t>th</w:t>
                            </w:r>
                            <w:r w:rsidRPr="008B705D">
                              <w:rPr>
                                <w:i w:val="0"/>
                                <w:sz w:val="22"/>
                                <w:szCs w:val="22"/>
                              </w:rPr>
                              <w:t xml:space="preserve"> Event Metro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D4797" id="Text Box 8" o:spid="_x0000_s1027" type="#_x0000_t202" style="position:absolute;margin-left:12pt;margin-top:16pt;width:209pt;height:1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" stroked="f">
                <v:textbox inset="0,0,0,0">
                  <w:txbxContent>
                    <w:p w14:paraId="4F3D82E9" w14:textId="67F2A3F3" w:rsidR="00D61AD0" w:rsidRPr="008B705D" w:rsidRDefault="00D61AD0" w:rsidP="00CA673A">
                      <w:pPr>
                        <w:pStyle w:val="Caption"/>
                        <w:rPr>
                          <w:i w:val="0"/>
                          <w:noProof/>
                          <w:sz w:val="22"/>
                          <w:szCs w:val="22"/>
                        </w:rPr>
                      </w:pPr>
                      <w:r w:rsidRPr="008B705D">
                        <w:rPr>
                          <w:i w:val="0"/>
                          <w:sz w:val="22"/>
                          <w:szCs w:val="22"/>
                        </w:rPr>
                        <w:t>Figure 14</w:t>
                      </w:r>
                      <w:r>
                        <w:rPr>
                          <w:i w:val="0"/>
                          <w:sz w:val="22"/>
                          <w:szCs w:val="22"/>
                        </w:rPr>
                        <w:t>.</w:t>
                      </w:r>
                      <w:r w:rsidRPr="008B705D">
                        <w:rPr>
                          <w:i w:val="0"/>
                          <w:sz w:val="22"/>
                          <w:szCs w:val="22"/>
                        </w:rPr>
                        <w:t xml:space="preserve"> July 13</w:t>
                      </w:r>
                      <w:r w:rsidRPr="008B705D">
                        <w:rPr>
                          <w:i w:val="0"/>
                          <w:sz w:val="22"/>
                          <w:szCs w:val="22"/>
                          <w:vertAlign w:val="superscript"/>
                        </w:rPr>
                        <w:t>th</w:t>
                      </w:r>
                      <w:r w:rsidRPr="008B705D">
                        <w:rPr>
                          <w:i w:val="0"/>
                          <w:sz w:val="22"/>
                          <w:szCs w:val="22"/>
                        </w:rPr>
                        <w:t xml:space="preserve"> Event Metro Consumption</w:t>
                      </w:r>
                    </w:p>
                  </w:txbxContent>
                </v:textbox>
                <w10:wrap type="tight"/>
              </v:shape>
            </w:pict>
          </mc:Fallback>
        </mc:AlternateContent>
      </w:r>
      <w:r>
        <w:rPr>
          <w:noProof/>
        </w:rPr>
        <w:drawing>
          <wp:anchor distT="0" distB="0" distL="114300" distR="114300" simplePos="0" relativeHeight="251658240" behindDoc="1" locked="0" layoutInCell="1" allowOverlap="1" wp14:anchorId="69CAAE9E" wp14:editId="1757366F">
            <wp:simplePos x="0" y="0"/>
            <wp:positionH relativeFrom="column">
              <wp:posOffset>-63500</wp:posOffset>
            </wp:positionH>
            <wp:positionV relativeFrom="paragraph">
              <wp:posOffset>393700</wp:posOffset>
            </wp:positionV>
            <wp:extent cx="2904490" cy="2223770"/>
            <wp:effectExtent l="0" t="0" r="3810" b="0"/>
            <wp:wrapTight wrapText="bothSides">
              <wp:wrapPolygon edited="0">
                <wp:start x="0" y="0"/>
                <wp:lineTo x="0" y="21464"/>
                <wp:lineTo x="21534" y="21464"/>
                <wp:lineTo x="2153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adshape_july_metro.png"/>
                    <pic:cNvPicPr/>
                  </pic:nvPicPr>
                  <pic:blipFill rotWithShape="1">
                    <a:blip r:embed="rId23">
                      <a:extLst>
                        <a:ext uri="{28A0092B-C50C-407E-A947-70E740481C1C}">
                          <a14:useLocalDpi xmlns:a14="http://schemas.microsoft.com/office/drawing/2010/main" val="0"/>
                        </a:ext>
                      </a:extLst>
                    </a:blip>
                    <a:srcRect t="5911"/>
                    <a:stretch/>
                  </pic:blipFill>
                  <pic:spPr bwMode="auto">
                    <a:xfrm>
                      <a:off x="0" y="0"/>
                      <a:ext cx="2904490" cy="2223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81C276" w14:textId="03DF1BB2" w:rsidR="007A398C" w:rsidRDefault="00EE79F4" w:rsidP="004536F1">
      <w:r>
        <w:rPr>
          <w:noProof/>
        </w:rPr>
        <mc:AlternateContent>
          <mc:Choice Requires="wps">
            <w:drawing>
              <wp:anchor distT="0" distB="0" distL="114300" distR="114300" simplePos="0" relativeHeight="251669504" behindDoc="1" locked="0" layoutInCell="1" allowOverlap="1" wp14:anchorId="1E532473" wp14:editId="0F732A57">
                <wp:simplePos x="0" y="0"/>
                <wp:positionH relativeFrom="column">
                  <wp:posOffset>3149600</wp:posOffset>
                </wp:positionH>
                <wp:positionV relativeFrom="paragraph">
                  <wp:posOffset>2616200</wp:posOffset>
                </wp:positionV>
                <wp:extent cx="2794000" cy="165100"/>
                <wp:effectExtent l="0" t="0" r="0" b="0"/>
                <wp:wrapTight wrapText="bothSides">
                  <wp:wrapPolygon edited="0">
                    <wp:start x="0" y="0"/>
                    <wp:lineTo x="0" y="19938"/>
                    <wp:lineTo x="21502" y="19938"/>
                    <wp:lineTo x="2150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794000" cy="165100"/>
                        </a:xfrm>
                        <a:prstGeom prst="rect">
                          <a:avLst/>
                        </a:prstGeom>
                        <a:solidFill>
                          <a:prstClr val="white"/>
                        </a:solidFill>
                        <a:ln>
                          <a:noFill/>
                        </a:ln>
                      </wps:spPr>
                      <wps:txbx>
                        <w:txbxContent>
                          <w:p w14:paraId="1971AB67" w14:textId="2ED8A8A9" w:rsidR="00D61AD0" w:rsidRPr="008B705D" w:rsidRDefault="00D61AD0" w:rsidP="00470EAF">
                            <w:pPr>
                              <w:pStyle w:val="Caption"/>
                              <w:rPr>
                                <w:i w:val="0"/>
                                <w:noProof/>
                                <w:sz w:val="22"/>
                                <w:szCs w:val="22"/>
                              </w:rPr>
                            </w:pPr>
                            <w:r w:rsidRPr="008B705D">
                              <w:rPr>
                                <w:i w:val="0"/>
                                <w:sz w:val="22"/>
                                <w:szCs w:val="22"/>
                              </w:rPr>
                              <w:t>Figure 17</w:t>
                            </w:r>
                            <w:ins w:id="174" w:author="KEVIN GRIES" w:date="2018-06-29T14:45:00Z">
                              <w:r w:rsidRPr="008B705D">
                                <w:rPr>
                                  <w:i w:val="0"/>
                                  <w:sz w:val="22"/>
                                  <w:szCs w:val="22"/>
                                </w:rPr>
                                <w:t>. August 16</w:t>
                              </w:r>
                              <w:r w:rsidRPr="008B705D">
                                <w:rPr>
                                  <w:i w:val="0"/>
                                  <w:sz w:val="22"/>
                                  <w:szCs w:val="22"/>
                                  <w:vertAlign w:val="superscript"/>
                                </w:rPr>
                                <w:t>th</w:t>
                              </w:r>
                              <w:r w:rsidRPr="008B705D">
                                <w:rPr>
                                  <w:i w:val="0"/>
                                  <w:sz w:val="22"/>
                                  <w:szCs w:val="22"/>
                                </w:rPr>
                                <w:t xml:space="preserve"> Non-Metro Consumption</w:t>
                              </w:r>
                            </w:ins>
                            <w:r w:rsidRPr="008B705D">
                              <w:rPr>
                                <w:i w:val="0"/>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2473" id="Text Box 15" o:spid="_x0000_s1028" type="#_x0000_t202" style="position:absolute;margin-left:248pt;margin-top:206pt;width:220pt;height:1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" stroked="f">
                <v:textbox inset="0,0,0,0">
                  <w:txbxContent>
                    <w:p w14:paraId="1971AB67" w14:textId="2ED8A8A9" w:rsidR="00D61AD0" w:rsidRPr="008B705D" w:rsidRDefault="00D61AD0" w:rsidP="00470EAF">
                      <w:pPr>
                        <w:pStyle w:val="Caption"/>
                        <w:rPr>
                          <w:i w:val="0"/>
                          <w:noProof/>
                          <w:sz w:val="22"/>
                          <w:szCs w:val="22"/>
                        </w:rPr>
                      </w:pPr>
                      <w:r w:rsidRPr="008B705D">
                        <w:rPr>
                          <w:i w:val="0"/>
                          <w:sz w:val="22"/>
                          <w:szCs w:val="22"/>
                        </w:rPr>
                        <w:t>Figure 17</w:t>
                      </w:r>
                      <w:ins w:id="175" w:author="KEVIN GRIES" w:date="2018-06-29T14:45:00Z">
                        <w:r w:rsidRPr="008B705D">
                          <w:rPr>
                            <w:i w:val="0"/>
                            <w:sz w:val="22"/>
                            <w:szCs w:val="22"/>
                          </w:rPr>
                          <w:t>. August 16</w:t>
                        </w:r>
                        <w:r w:rsidRPr="008B705D">
                          <w:rPr>
                            <w:i w:val="0"/>
                            <w:sz w:val="22"/>
                            <w:szCs w:val="22"/>
                            <w:vertAlign w:val="superscript"/>
                          </w:rPr>
                          <w:t>th</w:t>
                        </w:r>
                        <w:r w:rsidRPr="008B705D">
                          <w:rPr>
                            <w:i w:val="0"/>
                            <w:sz w:val="22"/>
                            <w:szCs w:val="22"/>
                          </w:rPr>
                          <w:t xml:space="preserve"> Non-Metro Consumption</w:t>
                        </w:r>
                      </w:ins>
                      <w:r w:rsidRPr="008B705D">
                        <w:rPr>
                          <w:i w:val="0"/>
                          <w:sz w:val="22"/>
                          <w:szCs w:val="22"/>
                        </w:rPr>
                        <w:t xml:space="preserve"> </w:t>
                      </w:r>
                    </w:p>
                  </w:txbxContent>
                </v:textbox>
                <w10:wrap type="tight"/>
              </v:shape>
            </w:pict>
          </mc:Fallback>
        </mc:AlternateContent>
      </w:r>
      <w:r>
        <w:rPr>
          <w:noProof/>
        </w:rPr>
        <w:drawing>
          <wp:anchor distT="0" distB="0" distL="114300" distR="114300" simplePos="0" relativeHeight="251665408" behindDoc="1" locked="0" layoutInCell="1" allowOverlap="1" wp14:anchorId="688A71D1" wp14:editId="15538BF2">
            <wp:simplePos x="0" y="0"/>
            <wp:positionH relativeFrom="column">
              <wp:posOffset>2933700</wp:posOffset>
            </wp:positionH>
            <wp:positionV relativeFrom="paragraph">
              <wp:posOffset>2832100</wp:posOffset>
            </wp:positionV>
            <wp:extent cx="2997835" cy="2287905"/>
            <wp:effectExtent l="0" t="0" r="0" b="0"/>
            <wp:wrapTight wrapText="bothSides">
              <wp:wrapPolygon edited="0">
                <wp:start x="0" y="0"/>
                <wp:lineTo x="0" y="21462"/>
                <wp:lineTo x="21504" y="21462"/>
                <wp:lineTo x="2150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adshape_aug_no_metro.png"/>
                    <pic:cNvPicPr/>
                  </pic:nvPicPr>
                  <pic:blipFill rotWithShape="1">
                    <a:blip r:embed="rId24">
                      <a:extLst>
                        <a:ext uri="{28A0092B-C50C-407E-A947-70E740481C1C}">
                          <a14:useLocalDpi xmlns:a14="http://schemas.microsoft.com/office/drawing/2010/main" val="0"/>
                        </a:ext>
                      </a:extLst>
                    </a:blip>
                    <a:srcRect t="6245"/>
                    <a:stretch/>
                  </pic:blipFill>
                  <pic:spPr bwMode="auto">
                    <a:xfrm>
                      <a:off x="0" y="0"/>
                      <a:ext cx="2997835" cy="2287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1" allowOverlap="1" wp14:anchorId="5F5668F2" wp14:editId="421FA281">
                <wp:simplePos x="0" y="0"/>
                <wp:positionH relativeFrom="column">
                  <wp:posOffset>266700</wp:posOffset>
                </wp:positionH>
                <wp:positionV relativeFrom="paragraph">
                  <wp:posOffset>2654300</wp:posOffset>
                </wp:positionV>
                <wp:extent cx="2641600" cy="165100"/>
                <wp:effectExtent l="0" t="0" r="0" b="0"/>
                <wp:wrapTight wrapText="bothSides">
                  <wp:wrapPolygon edited="0">
                    <wp:start x="0" y="0"/>
                    <wp:lineTo x="0" y="19938"/>
                    <wp:lineTo x="21496" y="19938"/>
                    <wp:lineTo x="2149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641600" cy="165100"/>
                        </a:xfrm>
                        <a:prstGeom prst="rect">
                          <a:avLst/>
                        </a:prstGeom>
                        <a:solidFill>
                          <a:prstClr val="white"/>
                        </a:solidFill>
                        <a:ln>
                          <a:noFill/>
                        </a:ln>
                      </wps:spPr>
                      <wps:txbx>
                        <w:txbxContent>
                          <w:p w14:paraId="462DF056" w14:textId="5C3C448B" w:rsidR="00D61AD0" w:rsidRPr="008B705D" w:rsidRDefault="00D61AD0" w:rsidP="00CA673A">
                            <w:pPr>
                              <w:pStyle w:val="Caption"/>
                              <w:rPr>
                                <w:i w:val="0"/>
                                <w:noProof/>
                                <w:sz w:val="22"/>
                                <w:szCs w:val="22"/>
                              </w:rPr>
                            </w:pPr>
                            <w:r w:rsidRPr="008B705D">
                              <w:rPr>
                                <w:i w:val="0"/>
                                <w:sz w:val="22"/>
                                <w:szCs w:val="22"/>
                              </w:rPr>
                              <w:t xml:space="preserve">Figure </w:t>
                            </w:r>
                            <w:r w:rsidRPr="008B705D">
                              <w:rPr>
                                <w:i w:val="0"/>
                                <w:noProof/>
                                <w:sz w:val="22"/>
                                <w:szCs w:val="22"/>
                              </w:rPr>
                              <w:t>16</w:t>
                            </w:r>
                            <w:ins w:id="176" w:author="KEVIN GRIES" w:date="2018-06-29T14:44:00Z">
                              <w:r w:rsidRPr="008B705D">
                                <w:rPr>
                                  <w:i w:val="0"/>
                                  <w:noProof/>
                                  <w:sz w:val="22"/>
                                  <w:szCs w:val="22"/>
                                </w:rPr>
                                <w:t>. August 16</w:t>
                              </w:r>
                              <w:r w:rsidRPr="008B705D">
                                <w:rPr>
                                  <w:i w:val="0"/>
                                  <w:noProof/>
                                  <w:sz w:val="22"/>
                                  <w:szCs w:val="22"/>
                                  <w:vertAlign w:val="superscript"/>
                                </w:rPr>
                                <w:t>th</w:t>
                              </w:r>
                              <w:r w:rsidRPr="008B705D">
                                <w:rPr>
                                  <w:i w:val="0"/>
                                  <w:noProof/>
                                  <w:sz w:val="22"/>
                                  <w:szCs w:val="22"/>
                                </w:rPr>
                                <w:t xml:space="preserve"> Metro Consumption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668F2" id="Text Box 10" o:spid="_x0000_s1029" type="#_x0000_t202" style="position:absolute;margin-left:21pt;margin-top:209pt;width:208pt;height:1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" stroked="f">
                <v:textbox inset="0,0,0,0">
                  <w:txbxContent>
                    <w:p w14:paraId="462DF056" w14:textId="5C3C448B" w:rsidR="00D61AD0" w:rsidRPr="008B705D" w:rsidRDefault="00D61AD0" w:rsidP="00CA673A">
                      <w:pPr>
                        <w:pStyle w:val="Caption"/>
                        <w:rPr>
                          <w:i w:val="0"/>
                          <w:noProof/>
                          <w:sz w:val="22"/>
                          <w:szCs w:val="22"/>
                        </w:rPr>
                      </w:pPr>
                      <w:r w:rsidRPr="008B705D">
                        <w:rPr>
                          <w:i w:val="0"/>
                          <w:sz w:val="22"/>
                          <w:szCs w:val="22"/>
                        </w:rPr>
                        <w:t xml:space="preserve">Figure </w:t>
                      </w:r>
                      <w:r w:rsidRPr="008B705D">
                        <w:rPr>
                          <w:i w:val="0"/>
                          <w:noProof/>
                          <w:sz w:val="22"/>
                          <w:szCs w:val="22"/>
                        </w:rPr>
                        <w:t>16</w:t>
                      </w:r>
                      <w:ins w:id="177" w:author="KEVIN GRIES" w:date="2018-06-29T14:44:00Z">
                        <w:r w:rsidRPr="008B705D">
                          <w:rPr>
                            <w:i w:val="0"/>
                            <w:noProof/>
                            <w:sz w:val="22"/>
                            <w:szCs w:val="22"/>
                          </w:rPr>
                          <w:t>. August 16</w:t>
                        </w:r>
                        <w:r w:rsidRPr="008B705D">
                          <w:rPr>
                            <w:i w:val="0"/>
                            <w:noProof/>
                            <w:sz w:val="22"/>
                            <w:szCs w:val="22"/>
                            <w:vertAlign w:val="superscript"/>
                          </w:rPr>
                          <w:t>th</w:t>
                        </w:r>
                        <w:r w:rsidRPr="008B705D">
                          <w:rPr>
                            <w:i w:val="0"/>
                            <w:noProof/>
                            <w:sz w:val="22"/>
                            <w:szCs w:val="22"/>
                          </w:rPr>
                          <w:t xml:space="preserve"> Metro Consumption</w:t>
                        </w:r>
                      </w:ins>
                    </w:p>
                  </w:txbxContent>
                </v:textbox>
                <w10:wrap type="tight"/>
              </v:shape>
            </w:pict>
          </mc:Fallback>
        </mc:AlternateContent>
      </w:r>
      <w:r>
        <w:rPr>
          <w:noProof/>
        </w:rPr>
        <w:drawing>
          <wp:anchor distT="0" distB="0" distL="114300" distR="114300" simplePos="0" relativeHeight="251664384" behindDoc="1" locked="0" layoutInCell="1" allowOverlap="1" wp14:anchorId="68EB9D99" wp14:editId="0D597347">
            <wp:simplePos x="0" y="0"/>
            <wp:positionH relativeFrom="column">
              <wp:posOffset>-25400</wp:posOffset>
            </wp:positionH>
            <wp:positionV relativeFrom="paragraph">
              <wp:posOffset>2832100</wp:posOffset>
            </wp:positionV>
            <wp:extent cx="2956560" cy="2266950"/>
            <wp:effectExtent l="0" t="0" r="2540" b="6350"/>
            <wp:wrapTight wrapText="bothSides">
              <wp:wrapPolygon edited="0">
                <wp:start x="0" y="0"/>
                <wp:lineTo x="0" y="21539"/>
                <wp:lineTo x="21526" y="21539"/>
                <wp:lineTo x="2152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adshape_aug_metro.png"/>
                    <pic:cNvPicPr/>
                  </pic:nvPicPr>
                  <pic:blipFill rotWithShape="1">
                    <a:blip r:embed="rId25">
                      <a:extLst>
                        <a:ext uri="{28A0092B-C50C-407E-A947-70E740481C1C}">
                          <a14:useLocalDpi xmlns:a14="http://schemas.microsoft.com/office/drawing/2010/main" val="0"/>
                        </a:ext>
                      </a:extLst>
                    </a:blip>
                    <a:srcRect t="5804"/>
                    <a:stretch/>
                  </pic:blipFill>
                  <pic:spPr bwMode="auto">
                    <a:xfrm>
                      <a:off x="0" y="0"/>
                      <a:ext cx="2956560" cy="226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32867A" w14:textId="18D38BC7" w:rsidR="00D05034" w:rsidRDefault="00D05034" w:rsidP="004536F1"/>
    <w:p w14:paraId="2EF36DBE" w14:textId="5CE0CD1D" w:rsidR="00BB6C57" w:rsidRDefault="00BB6C57" w:rsidP="005C0CD5"/>
    <w:p w14:paraId="6B1EFCE6" w14:textId="180C5F45" w:rsidR="00752CAE" w:rsidRDefault="00BB6C57" w:rsidP="00BB6C57">
      <w:pPr>
        <w:pStyle w:val="Caption"/>
        <w:keepNext/>
        <w:rPr>
          <w:i w:val="0"/>
          <w:iCs w:val="0"/>
          <w:color w:val="auto"/>
          <w:sz w:val="24"/>
          <w:szCs w:val="22"/>
        </w:rPr>
      </w:pPr>
      <w:r w:rsidRPr="00D56BAC">
        <w:rPr>
          <w:i w:val="0"/>
          <w:iCs w:val="0"/>
          <w:color w:val="auto"/>
          <w:sz w:val="24"/>
          <w:szCs w:val="22"/>
        </w:rPr>
        <w:t>Th</w:t>
      </w:r>
      <w:r w:rsidR="007E6E65">
        <w:rPr>
          <w:i w:val="0"/>
          <w:iCs w:val="0"/>
          <w:color w:val="auto"/>
          <w:sz w:val="24"/>
          <w:szCs w:val="22"/>
        </w:rPr>
        <w:t>e results in Table 6</w:t>
      </w:r>
      <w:r>
        <w:rPr>
          <w:i w:val="0"/>
          <w:iCs w:val="0"/>
          <w:color w:val="auto"/>
          <w:sz w:val="24"/>
          <w:szCs w:val="22"/>
        </w:rPr>
        <w:t xml:space="preserve"> indicate that</w:t>
      </w:r>
      <w:r w:rsidR="0059424B">
        <w:rPr>
          <w:i w:val="0"/>
          <w:iCs w:val="0"/>
          <w:color w:val="auto"/>
          <w:sz w:val="24"/>
          <w:szCs w:val="22"/>
        </w:rPr>
        <w:t xml:space="preserve"> the treatment effect </w:t>
      </w:r>
      <w:r w:rsidR="0055585E">
        <w:rPr>
          <w:i w:val="0"/>
          <w:iCs w:val="0"/>
          <w:color w:val="auto"/>
          <w:sz w:val="24"/>
          <w:szCs w:val="22"/>
        </w:rPr>
        <w:t>was</w:t>
      </w:r>
      <w:r w:rsidR="0015624A">
        <w:rPr>
          <w:i w:val="0"/>
          <w:iCs w:val="0"/>
          <w:color w:val="auto"/>
          <w:sz w:val="24"/>
          <w:szCs w:val="22"/>
        </w:rPr>
        <w:t>, on average, 38</w:t>
      </w:r>
      <w:r w:rsidR="00DA0231">
        <w:rPr>
          <w:i w:val="0"/>
          <w:iCs w:val="0"/>
          <w:color w:val="auto"/>
          <w:sz w:val="24"/>
          <w:szCs w:val="22"/>
        </w:rPr>
        <w:t>% larger</w:t>
      </w:r>
      <w:r>
        <w:rPr>
          <w:i w:val="0"/>
          <w:iCs w:val="0"/>
          <w:color w:val="auto"/>
          <w:sz w:val="24"/>
          <w:szCs w:val="22"/>
        </w:rPr>
        <w:t xml:space="preserve"> for metro participants than non-metro participants</w:t>
      </w:r>
      <w:r w:rsidR="00DA5563">
        <w:rPr>
          <w:i w:val="0"/>
          <w:iCs w:val="0"/>
          <w:color w:val="auto"/>
          <w:sz w:val="24"/>
          <w:szCs w:val="22"/>
        </w:rPr>
        <w:t xml:space="preserve"> during the AC cycling p</w:t>
      </w:r>
      <w:r w:rsidR="007E5850">
        <w:rPr>
          <w:i w:val="0"/>
          <w:iCs w:val="0"/>
          <w:color w:val="auto"/>
          <w:sz w:val="24"/>
          <w:szCs w:val="22"/>
        </w:rPr>
        <w:t>eriod</w:t>
      </w:r>
      <w:r w:rsidR="00DA0231">
        <w:rPr>
          <w:i w:val="0"/>
          <w:iCs w:val="0"/>
          <w:color w:val="auto"/>
          <w:sz w:val="24"/>
          <w:szCs w:val="22"/>
        </w:rPr>
        <w:t xml:space="preserve"> across both event days</w:t>
      </w:r>
      <w:r>
        <w:rPr>
          <w:i w:val="0"/>
          <w:iCs w:val="0"/>
          <w:color w:val="auto"/>
          <w:sz w:val="24"/>
          <w:szCs w:val="22"/>
        </w:rPr>
        <w:t xml:space="preserve">. </w:t>
      </w:r>
    </w:p>
    <w:p w14:paraId="592293D8" w14:textId="159FC930" w:rsidR="00E31BA1" w:rsidRDefault="008F1401" w:rsidP="008F1401">
      <w:r>
        <w:t>During the July event, the snapback effect for th</w:t>
      </w:r>
      <w:r w:rsidR="002000D0">
        <w:t xml:space="preserve">e first hour of the snapback was </w:t>
      </w:r>
      <w:r>
        <w:t xml:space="preserve">significant and </w:t>
      </w:r>
      <w:r w:rsidR="002000D0">
        <w:t>had</w:t>
      </w:r>
      <w:r>
        <w:t xml:space="preserve"> an unexpected negative direct</w:t>
      </w:r>
      <w:r w:rsidR="002000D0">
        <w:t>ion</w:t>
      </w:r>
      <w:r>
        <w:t xml:space="preserve">. </w:t>
      </w:r>
      <w:r w:rsidR="006C2576">
        <w:t>The second snapback hour had</w:t>
      </w:r>
      <w:r>
        <w:t xml:space="preserve"> positive and significant snapback effect followed by an insignificant third </w:t>
      </w:r>
      <w:r w:rsidR="0055585E">
        <w:t xml:space="preserve">snapback </w:t>
      </w:r>
      <w:r>
        <w:t xml:space="preserve">hour. </w:t>
      </w:r>
    </w:p>
    <w:p w14:paraId="6BC9CBD7" w14:textId="5846DA43" w:rsidR="008F1401" w:rsidRDefault="00E31BA1" w:rsidP="008F1401">
      <w:r>
        <w:t>During the August event, the snapback effect is positive and signific</w:t>
      </w:r>
      <w:r w:rsidR="00534650">
        <w:t>ant for al</w:t>
      </w:r>
      <w:r w:rsidR="003E2AC9">
        <w:t>l three hours of the snapback p</w:t>
      </w:r>
      <w:r>
        <w:t xml:space="preserve">eriod. Due to their higher number of functioning DCUs, </w:t>
      </w:r>
      <w:r w:rsidR="0055585E">
        <w:t xml:space="preserve">larger </w:t>
      </w:r>
      <w:r>
        <w:t xml:space="preserve">snapback effect </w:t>
      </w:r>
      <w:r w:rsidR="0055585E">
        <w:t xml:space="preserve">was expected </w:t>
      </w:r>
      <w:r>
        <w:t xml:space="preserve">for metro </w:t>
      </w:r>
      <w:r w:rsidR="003E2AC9">
        <w:t>customers</w:t>
      </w:r>
      <w:r w:rsidR="00DA5563">
        <w:t xml:space="preserve">. The results </w:t>
      </w:r>
      <w:r w:rsidR="00AE3C30">
        <w:t>were</w:t>
      </w:r>
      <w:r w:rsidR="00DA5563">
        <w:t xml:space="preserve"> not consistent and f</w:t>
      </w:r>
      <w:r>
        <w:t xml:space="preserve">urther analysis with more event days will be required to </w:t>
      </w:r>
      <w:r w:rsidR="003D49FA">
        <w:t>understand</w:t>
      </w:r>
      <w:r>
        <w:t xml:space="preserve"> the relationship between metro</w:t>
      </w:r>
      <w:r w:rsidR="006C2576">
        <w:t xml:space="preserve"> status</w:t>
      </w:r>
      <w:r>
        <w:t xml:space="preserve"> and</w:t>
      </w:r>
      <w:r w:rsidR="006C2576">
        <w:t xml:space="preserve"> the</w:t>
      </w:r>
      <w:r>
        <w:t xml:space="preserve"> snapback effect.  </w:t>
      </w:r>
      <w:r w:rsidR="008F1401">
        <w:t xml:space="preserve"> </w:t>
      </w:r>
    </w:p>
    <w:p w14:paraId="0870EBBE" w14:textId="6F1081D5" w:rsidR="00D11864" w:rsidRDefault="00D11864" w:rsidP="008F1401"/>
    <w:p w14:paraId="241DC3CC" w14:textId="21C9EABE" w:rsidR="00BB6C57" w:rsidRPr="004C564B" w:rsidRDefault="00D11864" w:rsidP="004C564B">
      <w:r>
        <w:t>On average, customers with metro status had a 38% larger treatment effect than non-metro customers. The higher proportion of function</w:t>
      </w:r>
      <w:r w:rsidR="00AE3C30">
        <w:t>ing DCUs in metro areas explains</w:t>
      </w:r>
      <w:r>
        <w:t xml:space="preserve"> 33% of metro cus</w:t>
      </w:r>
      <w:r w:rsidR="003E2AC9">
        <w:t xml:space="preserve">tomer’s larger treatment effect. Despite the difference in functioning DCUs, metro </w:t>
      </w:r>
      <w:r w:rsidR="004C564B">
        <w:t>customer’s average treatment effect is still 25% larger than non-metro customers.</w:t>
      </w:r>
      <w:r>
        <w:t xml:space="preserve"> In future program design, it will be more economical to invest in participants living in metro areas than non-metro areas because they will yield higher demand reductions. </w:t>
      </w:r>
      <w:r w:rsidR="00BA6632" w:rsidRPr="004C564B">
        <w:rPr>
          <w:iCs/>
        </w:rPr>
        <w:t xml:space="preserve">In future studies, a better estimation of the treatment effect of metro status can be achieved by comparing metro and non-metro groups that have equal </w:t>
      </w:r>
      <w:r w:rsidR="004C564B">
        <w:rPr>
          <w:iCs/>
        </w:rPr>
        <w:t xml:space="preserve">proportions </w:t>
      </w:r>
      <w:r w:rsidR="00BA6632" w:rsidRPr="004C564B">
        <w:rPr>
          <w:iCs/>
        </w:rPr>
        <w:t>of functioning DCUs.</w:t>
      </w:r>
      <w:r w:rsidR="00BA6632">
        <w:rPr>
          <w:i/>
          <w:iCs/>
        </w:rPr>
        <w:t xml:space="preserve"> </w:t>
      </w:r>
    </w:p>
    <w:p w14:paraId="7FA17B40" w14:textId="77777777" w:rsidR="001B3C05" w:rsidRDefault="001B3C05" w:rsidP="001B3C05">
      <w:pPr>
        <w:pStyle w:val="Heading1"/>
      </w:pPr>
      <w:bookmarkStart w:id="178" w:name="_Toc518047646"/>
      <w:r>
        <w:t>Conclusions &amp; Recommendations</w:t>
      </w:r>
      <w:bookmarkEnd w:id="178"/>
    </w:p>
    <w:p w14:paraId="710235BE" w14:textId="2A6116AB" w:rsidR="00443B38" w:rsidRDefault="00CA5026" w:rsidP="00443B38">
      <w:pPr>
        <w:pStyle w:val="Heading2"/>
      </w:pPr>
      <w:bookmarkStart w:id="179" w:name="_Toc518047647"/>
      <w:r>
        <w:t>Key Findings</w:t>
      </w:r>
      <w:bookmarkEnd w:id="179"/>
    </w:p>
    <w:p w14:paraId="5344CC63" w14:textId="28A193E1" w:rsidR="00752CAE" w:rsidRDefault="00752CAE" w:rsidP="00752CAE">
      <w:r>
        <w:t xml:space="preserve">The </w:t>
      </w:r>
      <w:r w:rsidR="00DA0231">
        <w:t xml:space="preserve">net </w:t>
      </w:r>
      <w:r>
        <w:t>e</w:t>
      </w:r>
      <w:r w:rsidR="004C564B">
        <w:t>lectricity</w:t>
      </w:r>
      <w:r w:rsidR="00DA0231">
        <w:t xml:space="preserve"> consumption</w:t>
      </w:r>
      <w:r>
        <w:t xml:space="preserve"> and load impacts of the AC Cycling P</w:t>
      </w:r>
      <w:r w:rsidR="004C564B">
        <w:t>rogram are summarized in table 7</w:t>
      </w:r>
      <w:r w:rsidR="00CA5026">
        <w:t xml:space="preserve">, which includes the </w:t>
      </w:r>
      <w:r w:rsidR="004C564B">
        <w:t>estimated impact of the 6-hour event period, the AC cycling period, the 3-hour snapback p</w:t>
      </w:r>
      <w:r w:rsidR="00CA5026">
        <w:t xml:space="preserve">eriod, and a 10-hour </w:t>
      </w:r>
      <w:r w:rsidR="004C564B">
        <w:t xml:space="preserve">extended </w:t>
      </w:r>
      <w:r w:rsidR="00CA5026">
        <w:t xml:space="preserve">snapback period for both event days. </w:t>
      </w:r>
    </w:p>
    <w:p w14:paraId="1B4607FD" w14:textId="1EADDE76" w:rsidR="00CA5026" w:rsidRPr="00AE3C30" w:rsidRDefault="00CA5026" w:rsidP="00CA5026">
      <w:pPr>
        <w:pStyle w:val="Caption"/>
        <w:keepNext/>
        <w:rPr>
          <w:i w:val="0"/>
          <w:sz w:val="32"/>
          <w:szCs w:val="32"/>
        </w:rPr>
      </w:pPr>
      <w:r w:rsidRPr="00AE3C30">
        <w:rPr>
          <w:i w:val="0"/>
          <w:sz w:val="32"/>
          <w:szCs w:val="32"/>
        </w:rPr>
        <w:lastRenderedPageBreak/>
        <w:t xml:space="preserve">Table </w:t>
      </w:r>
      <w:r w:rsidR="0059424B" w:rsidRPr="00AE3C30">
        <w:rPr>
          <w:i w:val="0"/>
          <w:sz w:val="32"/>
          <w:szCs w:val="32"/>
        </w:rPr>
        <w:fldChar w:fldCharType="begin"/>
      </w:r>
      <w:r w:rsidR="0059424B" w:rsidRPr="00AE3C30">
        <w:rPr>
          <w:i w:val="0"/>
          <w:sz w:val="32"/>
          <w:szCs w:val="32"/>
        </w:rPr>
        <w:instrText xml:space="preserve"> SEQ Table \* ARABIC </w:instrText>
      </w:r>
      <w:r w:rsidR="0059424B" w:rsidRPr="00AE3C30">
        <w:rPr>
          <w:i w:val="0"/>
          <w:sz w:val="32"/>
          <w:szCs w:val="32"/>
        </w:rPr>
        <w:fldChar w:fldCharType="separate"/>
      </w:r>
      <w:r w:rsidR="00BC33E2" w:rsidRPr="00AE3C30">
        <w:rPr>
          <w:i w:val="0"/>
          <w:sz w:val="32"/>
          <w:szCs w:val="32"/>
        </w:rPr>
        <w:t>7</w:t>
      </w:r>
      <w:r w:rsidR="0059424B" w:rsidRPr="00AE3C30">
        <w:rPr>
          <w:i w:val="0"/>
          <w:sz w:val="32"/>
          <w:szCs w:val="32"/>
        </w:rPr>
        <w:fldChar w:fldCharType="end"/>
      </w:r>
      <w:r w:rsidR="00AE3C30" w:rsidRPr="00AE3C30">
        <w:rPr>
          <w:i w:val="0"/>
          <w:sz w:val="32"/>
          <w:szCs w:val="32"/>
        </w:rPr>
        <w:t xml:space="preserve"> Load and Net Electricity Impact</w:t>
      </w:r>
    </w:p>
    <w:tbl>
      <w:tblPr>
        <w:tblStyle w:val="ListTable7Colorful"/>
        <w:tblW w:w="4371" w:type="pct"/>
        <w:tblLook w:val="02A0" w:firstRow="1" w:lastRow="0" w:firstColumn="1" w:lastColumn="0" w:noHBand="1" w:noVBand="0"/>
      </w:tblPr>
      <w:tblGrid>
        <w:gridCol w:w="1133"/>
        <w:gridCol w:w="1162"/>
        <w:gridCol w:w="1196"/>
        <w:gridCol w:w="1162"/>
        <w:gridCol w:w="1162"/>
        <w:gridCol w:w="1197"/>
        <w:gridCol w:w="1162"/>
      </w:tblGrid>
      <w:tr w:rsidR="00877A55" w:rsidRPr="003A7C5E" w14:paraId="6524FB37" w14:textId="77777777" w:rsidTr="008B705D">
        <w:trPr>
          <w:cnfStyle w:val="100000000000" w:firstRow="1" w:lastRow="0" w:firstColumn="0" w:lastColumn="0" w:oddVBand="0" w:evenVBand="0" w:oddHBand="0" w:evenHBand="0" w:firstRowFirstColumn="0" w:firstRowLastColumn="0" w:lastRowFirstColumn="0" w:lastRowLastColumn="0"/>
          <w:cantSplit/>
          <w:trHeight w:val="288"/>
          <w:tblHeader/>
          <w:ins w:id="180" w:author="KEVIN GRIES" w:date="2018-06-29T14:27:00Z"/>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shd w:val="clear" w:color="auto" w:fill="000000" w:themeFill="text1"/>
          </w:tcPr>
          <w:p w14:paraId="748DE833" w14:textId="77777777" w:rsidR="00877A55" w:rsidRPr="003A7C5E" w:rsidRDefault="00877A55" w:rsidP="00D61AD0">
            <w:pPr>
              <w:rPr>
                <w:ins w:id="181" w:author="KEVIN GRIES" w:date="2018-06-29T14:27:00Z"/>
                <w:i w:val="0"/>
                <w:color w:val="FFFFFF" w:themeColor="background1"/>
                <w:sz w:val="28"/>
                <w:szCs w:val="28"/>
              </w:rPr>
            </w:pPr>
          </w:p>
        </w:tc>
        <w:tc>
          <w:tcPr>
            <w:cnfStyle w:val="000010000000" w:firstRow="0" w:lastRow="0" w:firstColumn="0" w:lastColumn="0" w:oddVBand="1" w:evenVBand="0" w:oddHBand="0" w:evenHBand="0" w:firstRowFirstColumn="0" w:firstRowLastColumn="0" w:lastRowFirstColumn="0" w:lastRowLastColumn="0"/>
            <w:tcW w:w="2153"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0311D91A" w14:textId="77777777" w:rsidR="00877A55" w:rsidRPr="003A7C5E" w:rsidRDefault="00877A55" w:rsidP="00D61AD0">
            <w:pPr>
              <w:jc w:val="center"/>
              <w:rPr>
                <w:ins w:id="182" w:author="KEVIN GRIES" w:date="2018-06-29T14:27:00Z"/>
                <w:i w:val="0"/>
                <w:color w:val="FFFFFF" w:themeColor="background1"/>
                <w:sz w:val="28"/>
                <w:szCs w:val="28"/>
              </w:rPr>
            </w:pPr>
            <w:ins w:id="183" w:author="KEVIN GRIES" w:date="2018-06-29T14:27:00Z">
              <w:r w:rsidRPr="003A7C5E">
                <w:rPr>
                  <w:i w:val="0"/>
                  <w:color w:val="FFFFFF" w:themeColor="background1"/>
                  <w:sz w:val="28"/>
                  <w:szCs w:val="28"/>
                </w:rPr>
                <w:t>July Event Day</w:t>
              </w:r>
            </w:ins>
          </w:p>
        </w:tc>
        <w:tc>
          <w:tcPr>
            <w:tcW w:w="2154"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5EC27590" w14:textId="77777777" w:rsidR="00877A55" w:rsidRPr="003A7C5E" w:rsidRDefault="00877A55" w:rsidP="00D61AD0">
            <w:pPr>
              <w:jc w:val="center"/>
              <w:cnfStyle w:val="100000000000" w:firstRow="1" w:lastRow="0" w:firstColumn="0" w:lastColumn="0" w:oddVBand="0" w:evenVBand="0" w:oddHBand="0" w:evenHBand="0" w:firstRowFirstColumn="0" w:firstRowLastColumn="0" w:lastRowFirstColumn="0" w:lastRowLastColumn="0"/>
              <w:rPr>
                <w:ins w:id="184" w:author="KEVIN GRIES" w:date="2018-06-29T14:27:00Z"/>
                <w:i w:val="0"/>
                <w:color w:val="FFFFFF" w:themeColor="background1"/>
                <w:sz w:val="28"/>
                <w:szCs w:val="28"/>
              </w:rPr>
            </w:pPr>
            <w:ins w:id="185" w:author="KEVIN GRIES" w:date="2018-06-29T14:27:00Z">
              <w:r w:rsidRPr="003A7C5E">
                <w:rPr>
                  <w:i w:val="0"/>
                  <w:color w:val="FFFFFF" w:themeColor="background1"/>
                  <w:sz w:val="28"/>
                  <w:szCs w:val="28"/>
                </w:rPr>
                <w:t>August Event Day</w:t>
              </w:r>
            </w:ins>
          </w:p>
        </w:tc>
      </w:tr>
      <w:tr w:rsidR="00877A55" w:rsidRPr="00CB1847" w14:paraId="2BDFF5FF" w14:textId="77777777" w:rsidTr="008B705D">
        <w:trPr>
          <w:cnfStyle w:val="100000000000" w:firstRow="1" w:lastRow="0" w:firstColumn="0" w:lastColumn="0" w:oddVBand="0" w:evenVBand="0" w:oddHBand="0" w:evenHBand="0" w:firstRowFirstColumn="0" w:firstRowLastColumn="0" w:lastRowFirstColumn="0" w:lastRowLastColumn="0"/>
          <w:cantSplit/>
          <w:trHeight w:val="908"/>
          <w:tblHeader/>
          <w:ins w:id="186" w:author="KEVIN GRIES" w:date="2018-06-29T14:27:00Z"/>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6C65F05" w14:textId="77777777" w:rsidR="00877A55" w:rsidRPr="004C2E81" w:rsidRDefault="00877A55" w:rsidP="00D61AD0">
            <w:pPr>
              <w:rPr>
                <w:ins w:id="187" w:author="KEVIN GRIES" w:date="2018-06-29T14:27:00Z"/>
                <w:i w:val="0"/>
              </w:rPr>
            </w:pPr>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382E31" w14:textId="77777777" w:rsidR="00877A55" w:rsidRDefault="00877A55" w:rsidP="00D61AD0">
            <w:pPr>
              <w:jc w:val="center"/>
              <w:rPr>
                <w:ins w:id="188" w:author="KEVIN GRIES" w:date="2018-06-29T14:27:00Z"/>
                <w:i w:val="0"/>
              </w:rPr>
            </w:pPr>
            <w:ins w:id="189" w:author="KEVIN GRIES" w:date="2018-06-29T14:27:00Z">
              <w:r w:rsidRPr="00CB1847">
                <w:rPr>
                  <w:i w:val="0"/>
                </w:rPr>
                <w:t xml:space="preserve">Customer </w:t>
              </w:r>
              <w:r>
                <w:rPr>
                  <w:i w:val="0"/>
                </w:rPr>
                <w:t>Electricity</w:t>
              </w:r>
              <w:r w:rsidRPr="00CB1847">
                <w:rPr>
                  <w:i w:val="0"/>
                </w:rPr>
                <w:t xml:space="preserve"> Impact</w:t>
              </w:r>
              <w:r w:rsidRPr="00CB1847">
                <w:rPr>
                  <w:rStyle w:val="FootnoteReference"/>
                  <w:i w:val="0"/>
                </w:rPr>
                <w:footnoteReference w:id="8"/>
              </w:r>
            </w:ins>
          </w:p>
          <w:p w14:paraId="6D50CC70" w14:textId="77777777" w:rsidR="00877A55" w:rsidRPr="00CB1847" w:rsidRDefault="00877A55" w:rsidP="00D61AD0">
            <w:pPr>
              <w:jc w:val="center"/>
              <w:rPr>
                <w:ins w:id="190" w:author="KEVIN GRIES" w:date="2018-06-29T14:27:00Z"/>
                <w:i w:val="0"/>
              </w:rPr>
            </w:pPr>
            <w:ins w:id="191" w:author="KEVIN GRIES" w:date="2018-06-29T14:27:00Z">
              <w:r>
                <w:rPr>
                  <w:i w:val="0"/>
                </w:rPr>
                <w:t>(kW/</w:t>
              </w:r>
              <w:proofErr w:type="spellStart"/>
              <w:r>
                <w:rPr>
                  <w:i w:val="0"/>
                </w:rPr>
                <w:t>hr</w:t>
              </w:r>
              <w:proofErr w:type="spellEnd"/>
              <w:r>
                <w:rPr>
                  <w:i w:val="0"/>
                </w:rPr>
                <w:t>)</w:t>
              </w:r>
            </w:ins>
          </w:p>
        </w:tc>
        <w:tc>
          <w:tcPr>
            <w:tcW w:w="732"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FBFDF32" w14:textId="77777777" w:rsidR="00877A55" w:rsidRPr="00CB1847" w:rsidRDefault="00877A55" w:rsidP="00D61AD0">
            <w:pPr>
              <w:jc w:val="center"/>
              <w:cnfStyle w:val="100000000000" w:firstRow="1" w:lastRow="0" w:firstColumn="0" w:lastColumn="0" w:oddVBand="0" w:evenVBand="0" w:oddHBand="0" w:evenHBand="0" w:firstRowFirstColumn="0" w:firstRowLastColumn="0" w:lastRowFirstColumn="0" w:lastRowLastColumn="0"/>
              <w:rPr>
                <w:ins w:id="192" w:author="KEVIN GRIES" w:date="2018-06-29T14:27:00Z"/>
                <w:i w:val="0"/>
              </w:rPr>
            </w:pPr>
            <w:ins w:id="193" w:author="KEVIN GRIES" w:date="2018-06-29T14:27:00Z">
              <w:r w:rsidRPr="00CB1847">
                <w:rPr>
                  <w:i w:val="0"/>
                </w:rPr>
                <w:t>Percent</w:t>
              </w:r>
              <w:r>
                <w:rPr>
                  <w:i w:val="0"/>
                </w:rPr>
                <w:t xml:space="preserve"> Load Reduction</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EE25A68" w14:textId="77777777" w:rsidR="00877A55" w:rsidRDefault="00877A55" w:rsidP="00D61AD0">
            <w:pPr>
              <w:jc w:val="center"/>
              <w:rPr>
                <w:ins w:id="194" w:author="KEVIN GRIES" w:date="2018-06-29T14:27:00Z"/>
                <w:i w:val="0"/>
              </w:rPr>
            </w:pPr>
            <w:ins w:id="195" w:author="KEVIN GRIES" w:date="2018-06-29T14:27:00Z">
              <w:r w:rsidRPr="00CB1847">
                <w:rPr>
                  <w:i w:val="0"/>
                </w:rPr>
                <w:t>Total E</w:t>
              </w:r>
              <w:r>
                <w:rPr>
                  <w:i w:val="0"/>
                </w:rPr>
                <w:t xml:space="preserve">lectricity </w:t>
              </w:r>
              <w:r w:rsidRPr="00CB1847">
                <w:rPr>
                  <w:i w:val="0"/>
                </w:rPr>
                <w:t>Impact</w:t>
              </w:r>
              <w:r w:rsidRPr="00CB1847">
                <w:rPr>
                  <w:rStyle w:val="FootnoteReference"/>
                  <w:i w:val="0"/>
                </w:rPr>
                <w:footnoteReference w:id="9"/>
              </w:r>
            </w:ins>
          </w:p>
          <w:p w14:paraId="1CB30812" w14:textId="77777777" w:rsidR="00877A55" w:rsidRPr="00CB1847" w:rsidRDefault="00877A55" w:rsidP="00D61AD0">
            <w:pPr>
              <w:jc w:val="center"/>
              <w:rPr>
                <w:ins w:id="196" w:author="KEVIN GRIES" w:date="2018-06-29T14:27:00Z"/>
                <w:i w:val="0"/>
              </w:rPr>
            </w:pPr>
            <w:ins w:id="197" w:author="KEVIN GRIES" w:date="2018-06-29T14:27:00Z">
              <w:r>
                <w:rPr>
                  <w:i w:val="0"/>
                </w:rPr>
                <w:t>(kWh)</w:t>
              </w:r>
            </w:ins>
          </w:p>
        </w:tc>
        <w:tc>
          <w:tcPr>
            <w:tcW w:w="711"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B496E89" w14:textId="77777777" w:rsidR="00877A55" w:rsidRDefault="00877A55" w:rsidP="00D61AD0">
            <w:pPr>
              <w:jc w:val="center"/>
              <w:cnfStyle w:val="100000000000" w:firstRow="1" w:lastRow="0" w:firstColumn="0" w:lastColumn="0" w:oddVBand="0" w:evenVBand="0" w:oddHBand="0" w:evenHBand="0" w:firstRowFirstColumn="0" w:firstRowLastColumn="0" w:lastRowFirstColumn="0" w:lastRowLastColumn="0"/>
              <w:rPr>
                <w:ins w:id="198" w:author="KEVIN GRIES" w:date="2018-06-29T14:27:00Z"/>
                <w:i w:val="0"/>
              </w:rPr>
            </w:pPr>
            <w:ins w:id="199" w:author="KEVIN GRIES" w:date="2018-06-29T14:27:00Z">
              <w:r w:rsidRPr="00CB1847">
                <w:rPr>
                  <w:i w:val="0"/>
                </w:rPr>
                <w:t xml:space="preserve">Customer </w:t>
              </w:r>
              <w:r>
                <w:rPr>
                  <w:i w:val="0"/>
                </w:rPr>
                <w:t xml:space="preserve">Electricity </w:t>
              </w:r>
              <w:r w:rsidRPr="00CB1847">
                <w:rPr>
                  <w:i w:val="0"/>
                </w:rPr>
                <w:t>Impact</w:t>
              </w:r>
            </w:ins>
          </w:p>
          <w:p w14:paraId="6B2248FF" w14:textId="77777777" w:rsidR="00877A55" w:rsidRPr="00CB1847" w:rsidRDefault="00877A55" w:rsidP="00D61AD0">
            <w:pPr>
              <w:jc w:val="center"/>
              <w:cnfStyle w:val="100000000000" w:firstRow="1" w:lastRow="0" w:firstColumn="0" w:lastColumn="0" w:oddVBand="0" w:evenVBand="0" w:oddHBand="0" w:evenHBand="0" w:firstRowFirstColumn="0" w:firstRowLastColumn="0" w:lastRowFirstColumn="0" w:lastRowLastColumn="0"/>
              <w:rPr>
                <w:ins w:id="200" w:author="KEVIN GRIES" w:date="2018-06-29T14:27:00Z"/>
                <w:i w:val="0"/>
              </w:rPr>
            </w:pPr>
            <w:ins w:id="201" w:author="KEVIN GRIES" w:date="2018-06-29T14:27:00Z">
              <w:r>
                <w:rPr>
                  <w:i w:val="0"/>
                </w:rPr>
                <w:t>(kW/</w:t>
              </w:r>
              <w:proofErr w:type="spellStart"/>
              <w:r>
                <w:rPr>
                  <w:i w:val="0"/>
                </w:rPr>
                <w:t>hr</w:t>
              </w:r>
              <w:proofErr w:type="spellEnd"/>
              <w:r>
                <w:rPr>
                  <w:i w:val="0"/>
                </w:rPr>
                <w:t>)</w:t>
              </w:r>
            </w:ins>
          </w:p>
        </w:tc>
        <w:tc>
          <w:tcPr>
            <w:cnfStyle w:val="000010000000" w:firstRow="0" w:lastRow="0" w:firstColumn="0" w:lastColumn="0" w:oddVBand="1" w:evenVBand="0" w:oddHBand="0" w:evenHBand="0" w:firstRowFirstColumn="0" w:firstRowLastColumn="0" w:lastRowFirstColumn="0" w:lastRowLastColumn="0"/>
            <w:tcW w:w="732"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D574691" w14:textId="77777777" w:rsidR="00877A55" w:rsidRPr="00CB1847" w:rsidRDefault="00877A55" w:rsidP="00D61AD0">
            <w:pPr>
              <w:jc w:val="center"/>
              <w:rPr>
                <w:ins w:id="202" w:author="KEVIN GRIES" w:date="2018-06-29T14:27:00Z"/>
                <w:i w:val="0"/>
              </w:rPr>
            </w:pPr>
            <w:ins w:id="203" w:author="KEVIN GRIES" w:date="2018-06-29T14:27:00Z">
              <w:r w:rsidRPr="00CB1847">
                <w:rPr>
                  <w:i w:val="0"/>
                </w:rPr>
                <w:t xml:space="preserve">Percent </w:t>
              </w:r>
              <w:r>
                <w:rPr>
                  <w:i w:val="0"/>
                </w:rPr>
                <w:t>Load Reduction</w:t>
              </w:r>
            </w:ins>
          </w:p>
        </w:tc>
        <w:tc>
          <w:tcPr>
            <w:tcW w:w="711"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83AD9C1" w14:textId="77777777" w:rsidR="00877A55" w:rsidRDefault="00877A55" w:rsidP="00D61AD0">
            <w:pPr>
              <w:jc w:val="center"/>
              <w:cnfStyle w:val="100000000000" w:firstRow="1" w:lastRow="0" w:firstColumn="0" w:lastColumn="0" w:oddVBand="0" w:evenVBand="0" w:oddHBand="0" w:evenHBand="0" w:firstRowFirstColumn="0" w:firstRowLastColumn="0" w:lastRowFirstColumn="0" w:lastRowLastColumn="0"/>
              <w:rPr>
                <w:ins w:id="204" w:author="KEVIN GRIES" w:date="2018-06-29T14:27:00Z"/>
                <w:i w:val="0"/>
              </w:rPr>
            </w:pPr>
            <w:ins w:id="205" w:author="KEVIN GRIES" w:date="2018-06-29T14:27:00Z">
              <w:r w:rsidRPr="00CB1847">
                <w:rPr>
                  <w:i w:val="0"/>
                </w:rPr>
                <w:t xml:space="preserve">Total </w:t>
              </w:r>
              <w:r>
                <w:rPr>
                  <w:i w:val="0"/>
                </w:rPr>
                <w:t xml:space="preserve">Electricity </w:t>
              </w:r>
              <w:r w:rsidRPr="00CB1847">
                <w:rPr>
                  <w:i w:val="0"/>
                </w:rPr>
                <w:t xml:space="preserve">Impact </w:t>
              </w:r>
            </w:ins>
          </w:p>
          <w:p w14:paraId="44C099FA" w14:textId="77777777" w:rsidR="00877A55" w:rsidRPr="00CB1847" w:rsidRDefault="00877A55" w:rsidP="00D61AD0">
            <w:pPr>
              <w:jc w:val="center"/>
              <w:cnfStyle w:val="100000000000" w:firstRow="1" w:lastRow="0" w:firstColumn="0" w:lastColumn="0" w:oddVBand="0" w:evenVBand="0" w:oddHBand="0" w:evenHBand="0" w:firstRowFirstColumn="0" w:firstRowLastColumn="0" w:lastRowFirstColumn="0" w:lastRowLastColumn="0"/>
              <w:rPr>
                <w:ins w:id="206" w:author="KEVIN GRIES" w:date="2018-06-29T14:27:00Z"/>
                <w:i w:val="0"/>
              </w:rPr>
            </w:pPr>
            <w:ins w:id="207" w:author="KEVIN GRIES" w:date="2018-06-29T14:27:00Z">
              <w:r>
                <w:rPr>
                  <w:i w:val="0"/>
                </w:rPr>
                <w:t>(kWh)</w:t>
              </w:r>
            </w:ins>
          </w:p>
        </w:tc>
      </w:tr>
      <w:tr w:rsidR="00877A55" w:rsidRPr="000534DE" w14:paraId="7424F931" w14:textId="77777777" w:rsidTr="008B705D">
        <w:trPr>
          <w:cnfStyle w:val="100000000000" w:firstRow="1" w:lastRow="0" w:firstColumn="0" w:lastColumn="0" w:oddVBand="0" w:evenVBand="0" w:oddHBand="0" w:evenHBand="0" w:firstRowFirstColumn="0" w:firstRowLastColumn="0" w:lastRowFirstColumn="0" w:lastRowLastColumn="0"/>
          <w:cantSplit/>
          <w:trHeight w:val="1021"/>
          <w:tblHeader/>
          <w:ins w:id="208" w:author="KEVIN GRIES" w:date="2018-06-29T14:27:00Z"/>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tcPr>
          <w:p w14:paraId="49ECF9E0" w14:textId="77777777" w:rsidR="00877A55" w:rsidRPr="00E2076F" w:rsidRDefault="00877A55" w:rsidP="00D61AD0">
            <w:pPr>
              <w:rPr>
                <w:ins w:id="209" w:author="KEVIN GRIES" w:date="2018-06-29T14:27:00Z"/>
                <w:i w:val="0"/>
              </w:rPr>
            </w:pPr>
            <w:ins w:id="210" w:author="KEVIN GRIES" w:date="2018-06-29T14:27:00Z">
              <w:r w:rsidRPr="00E2076F">
                <w:rPr>
                  <w:i w:val="0"/>
                </w:rPr>
                <w:t>Event Period</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E7E6E6" w:themeFill="background2"/>
          </w:tcPr>
          <w:p w14:paraId="233ACFBB" w14:textId="77777777" w:rsidR="00877A55" w:rsidRPr="000534DE" w:rsidRDefault="00877A55" w:rsidP="00D61AD0">
            <w:pPr>
              <w:jc w:val="center"/>
              <w:rPr>
                <w:ins w:id="211" w:author="KEVIN GRIES" w:date="2018-06-29T14:27:00Z"/>
                <w:i w:val="0"/>
              </w:rPr>
            </w:pPr>
            <w:ins w:id="212" w:author="KEVIN GRIES" w:date="2018-06-29T14:27:00Z">
              <w:r w:rsidRPr="000534DE">
                <w:rPr>
                  <w:i w:val="0"/>
                </w:rPr>
                <w:t>-</w:t>
              </w:r>
              <w:r>
                <w:rPr>
                  <w:i w:val="0"/>
                </w:rPr>
                <w:t>0</w:t>
              </w:r>
              <w:r w:rsidRPr="000534DE">
                <w:rPr>
                  <w:i w:val="0"/>
                </w:rPr>
                <w:t>.098</w:t>
              </w:r>
            </w:ins>
          </w:p>
          <w:p w14:paraId="22400C1B" w14:textId="77777777" w:rsidR="00877A55" w:rsidRPr="000534DE" w:rsidRDefault="00877A55" w:rsidP="00D61AD0">
            <w:pPr>
              <w:jc w:val="center"/>
              <w:rPr>
                <w:ins w:id="213" w:author="KEVIN GRIES" w:date="2018-06-29T14:27:00Z"/>
                <w:i w:val="0"/>
              </w:rPr>
            </w:pPr>
            <w:ins w:id="214" w:author="KEVIN GRIES" w:date="2018-06-29T14:27:00Z">
              <w:r w:rsidRPr="000534DE">
                <w:rPr>
                  <w:i w:val="0"/>
                </w:rPr>
                <w:t>(.022)</w:t>
              </w:r>
            </w:ins>
          </w:p>
        </w:tc>
        <w:tc>
          <w:tcPr>
            <w:tcW w:w="732" w:type="pct"/>
            <w:tcBorders>
              <w:top w:val="single" w:sz="4" w:space="0" w:color="auto"/>
              <w:left w:val="single" w:sz="4" w:space="0" w:color="auto"/>
              <w:bottom w:val="single" w:sz="4" w:space="0" w:color="auto"/>
              <w:right w:val="single" w:sz="4" w:space="0" w:color="auto"/>
            </w:tcBorders>
          </w:tcPr>
          <w:p w14:paraId="0E1D331D" w14:textId="77777777" w:rsidR="00877A55" w:rsidRDefault="00877A55" w:rsidP="00D61AD0">
            <w:pPr>
              <w:jc w:val="center"/>
              <w:cnfStyle w:val="100000000000" w:firstRow="1" w:lastRow="0" w:firstColumn="0" w:lastColumn="0" w:oddVBand="0" w:evenVBand="0" w:oddHBand="0" w:evenHBand="0" w:firstRowFirstColumn="0" w:firstRowLastColumn="0" w:lastRowFirstColumn="0" w:lastRowLastColumn="0"/>
              <w:rPr>
                <w:ins w:id="215" w:author="KEVIN GRIES" w:date="2018-06-29T14:27:00Z"/>
                <w:i w:val="0"/>
              </w:rPr>
            </w:pPr>
            <w:ins w:id="216" w:author="KEVIN GRIES" w:date="2018-06-29T14:27:00Z">
              <w:r>
                <w:rPr>
                  <w:i w:val="0"/>
                </w:rPr>
                <w:t>-2.8</w:t>
              </w:r>
              <w:r w:rsidRPr="000534DE">
                <w:rPr>
                  <w:i w:val="0"/>
                </w:rPr>
                <w:t>%</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tcPr>
          <w:p w14:paraId="113EA812" w14:textId="77777777" w:rsidR="00877A55" w:rsidRPr="000534DE" w:rsidRDefault="00877A55" w:rsidP="00D61AD0">
            <w:pPr>
              <w:jc w:val="center"/>
              <w:rPr>
                <w:ins w:id="217" w:author="KEVIN GRIES" w:date="2018-06-29T14:27:00Z"/>
                <w:i w:val="0"/>
              </w:rPr>
            </w:pPr>
            <w:ins w:id="218" w:author="KEVIN GRIES" w:date="2018-06-29T14:27:00Z">
              <w:r>
                <w:rPr>
                  <w:i w:val="0"/>
                </w:rPr>
                <w:t>-</w:t>
              </w:r>
              <w:r w:rsidRPr="000534DE">
                <w:rPr>
                  <w:i w:val="0"/>
                </w:rPr>
                <w:t>2</w:t>
              </w:r>
              <w:r>
                <w:rPr>
                  <w:i w:val="0"/>
                </w:rPr>
                <w:t>,</w:t>
              </w:r>
              <w:r w:rsidRPr="000534DE">
                <w:rPr>
                  <w:i w:val="0"/>
                </w:rPr>
                <w:t>567</w:t>
              </w:r>
            </w:ins>
          </w:p>
          <w:p w14:paraId="2BC2676C" w14:textId="77777777" w:rsidR="00877A55" w:rsidRPr="000534DE" w:rsidRDefault="00877A55" w:rsidP="00D61AD0">
            <w:pPr>
              <w:jc w:val="center"/>
              <w:rPr>
                <w:ins w:id="219" w:author="KEVIN GRIES" w:date="2018-06-29T14:27:00Z"/>
                <w:i w:val="0"/>
              </w:rPr>
            </w:pPr>
            <w:ins w:id="220" w:author="KEVIN GRIES" w:date="2018-06-29T14:27:00Z">
              <w:r w:rsidRPr="000534DE">
                <w:rPr>
                  <w:i w:val="0"/>
                </w:rPr>
                <w:t>(95)</w:t>
              </w:r>
            </w:ins>
          </w:p>
        </w:tc>
        <w:tc>
          <w:tcPr>
            <w:tcW w:w="711" w:type="pct"/>
            <w:tcBorders>
              <w:top w:val="single" w:sz="4" w:space="0" w:color="auto"/>
              <w:left w:val="single" w:sz="4" w:space="0" w:color="auto"/>
              <w:bottom w:val="single" w:sz="4" w:space="0" w:color="auto"/>
              <w:right w:val="single" w:sz="4" w:space="0" w:color="auto"/>
            </w:tcBorders>
          </w:tcPr>
          <w:p w14:paraId="5C066C81"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21" w:author="KEVIN GRIES" w:date="2018-06-29T14:27:00Z"/>
                <w:i w:val="0"/>
              </w:rPr>
            </w:pPr>
            <w:ins w:id="222" w:author="KEVIN GRIES" w:date="2018-06-29T14:27:00Z">
              <w:r w:rsidRPr="000534DE">
                <w:rPr>
                  <w:i w:val="0"/>
                </w:rPr>
                <w:t>-</w:t>
              </w:r>
              <w:r>
                <w:rPr>
                  <w:i w:val="0"/>
                </w:rPr>
                <w:t>0</w:t>
              </w:r>
              <w:r w:rsidRPr="000534DE">
                <w:rPr>
                  <w:i w:val="0"/>
                </w:rPr>
                <w:t>.078</w:t>
              </w:r>
            </w:ins>
          </w:p>
          <w:p w14:paraId="7D7D7BA2"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23" w:author="KEVIN GRIES" w:date="2018-06-29T14:27:00Z"/>
                <w:i w:val="0"/>
              </w:rPr>
            </w:pPr>
            <w:ins w:id="224" w:author="KEVIN GRIES" w:date="2018-06-29T14:27:00Z">
              <w:r w:rsidRPr="000534DE">
                <w:rPr>
                  <w:i w:val="0"/>
                </w:rPr>
                <w:t>(.020)</w:t>
              </w:r>
            </w:ins>
          </w:p>
        </w:tc>
        <w:tc>
          <w:tcPr>
            <w:cnfStyle w:val="000010000000" w:firstRow="0" w:lastRow="0" w:firstColumn="0" w:lastColumn="0" w:oddVBand="1" w:evenVBand="0" w:oddHBand="0" w:evenHBand="0" w:firstRowFirstColumn="0" w:firstRowLastColumn="0" w:lastRowFirstColumn="0" w:lastRowLastColumn="0"/>
            <w:tcW w:w="732" w:type="pct"/>
            <w:tcBorders>
              <w:top w:val="single" w:sz="4" w:space="0" w:color="auto"/>
              <w:left w:val="single" w:sz="4" w:space="0" w:color="auto"/>
              <w:bottom w:val="single" w:sz="4" w:space="0" w:color="auto"/>
              <w:right w:val="single" w:sz="4" w:space="0" w:color="auto"/>
            </w:tcBorders>
            <w:shd w:val="clear" w:color="auto" w:fill="E7E6E6" w:themeFill="background2"/>
          </w:tcPr>
          <w:p w14:paraId="51FCEFD6" w14:textId="77777777" w:rsidR="00877A55" w:rsidRDefault="00877A55" w:rsidP="00D61AD0">
            <w:pPr>
              <w:jc w:val="center"/>
              <w:rPr>
                <w:ins w:id="225" w:author="KEVIN GRIES" w:date="2018-06-29T14:27:00Z"/>
                <w:i w:val="0"/>
              </w:rPr>
            </w:pPr>
            <w:ins w:id="226" w:author="KEVIN GRIES" w:date="2018-06-29T14:27:00Z">
              <w:r w:rsidRPr="000534DE">
                <w:rPr>
                  <w:i w:val="0"/>
                </w:rPr>
                <w:t>-2.3%</w:t>
              </w:r>
            </w:ins>
          </w:p>
        </w:tc>
        <w:tc>
          <w:tcPr>
            <w:tcW w:w="711" w:type="pct"/>
            <w:tcBorders>
              <w:top w:val="single" w:sz="4" w:space="0" w:color="auto"/>
              <w:left w:val="single" w:sz="4" w:space="0" w:color="auto"/>
              <w:bottom w:val="single" w:sz="4" w:space="0" w:color="auto"/>
              <w:right w:val="single" w:sz="4" w:space="0" w:color="auto"/>
            </w:tcBorders>
            <w:shd w:val="clear" w:color="auto" w:fill="E7E6E6" w:themeFill="background2"/>
          </w:tcPr>
          <w:p w14:paraId="6F89B37D"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27" w:author="KEVIN GRIES" w:date="2018-06-29T14:27:00Z"/>
                <w:i w:val="0"/>
              </w:rPr>
            </w:pPr>
            <w:ins w:id="228" w:author="KEVIN GRIES" w:date="2018-06-29T14:27:00Z">
              <w:r>
                <w:rPr>
                  <w:i w:val="0"/>
                </w:rPr>
                <w:t>-</w:t>
              </w:r>
              <w:r w:rsidRPr="000534DE">
                <w:rPr>
                  <w:i w:val="0"/>
                </w:rPr>
                <w:t>2</w:t>
              </w:r>
              <w:r>
                <w:rPr>
                  <w:i w:val="0"/>
                </w:rPr>
                <w:t>,</w:t>
              </w:r>
              <w:r w:rsidRPr="000534DE">
                <w:rPr>
                  <w:i w:val="0"/>
                </w:rPr>
                <w:t>032</w:t>
              </w:r>
            </w:ins>
          </w:p>
          <w:p w14:paraId="10B7BEF2"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29" w:author="KEVIN GRIES" w:date="2018-06-29T14:27:00Z"/>
                <w:i w:val="0"/>
              </w:rPr>
            </w:pPr>
            <w:ins w:id="230" w:author="KEVIN GRIES" w:date="2018-06-29T14:27:00Z">
              <w:r w:rsidRPr="000534DE">
                <w:rPr>
                  <w:i w:val="0"/>
                </w:rPr>
                <w:t>(88)</w:t>
              </w:r>
            </w:ins>
          </w:p>
        </w:tc>
      </w:tr>
      <w:tr w:rsidR="00877A55" w:rsidRPr="003A7C5E" w14:paraId="50EF5601" w14:textId="77777777" w:rsidTr="008B705D">
        <w:trPr>
          <w:cnfStyle w:val="100000000000" w:firstRow="1" w:lastRow="0" w:firstColumn="0" w:lastColumn="0" w:oddVBand="0" w:evenVBand="0" w:oddHBand="0" w:evenHBand="0" w:firstRowFirstColumn="0" w:firstRowLastColumn="0" w:lastRowFirstColumn="0" w:lastRowLastColumn="0"/>
          <w:cantSplit/>
          <w:trHeight w:val="1021"/>
          <w:tblHeader/>
          <w:ins w:id="231" w:author="KEVIN GRIES" w:date="2018-06-29T14:27:00Z"/>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tcPr>
          <w:p w14:paraId="4978BE3E" w14:textId="77777777" w:rsidR="00877A55" w:rsidRPr="003A7C5E" w:rsidRDefault="00877A55" w:rsidP="00D61AD0">
            <w:pPr>
              <w:rPr>
                <w:ins w:id="232" w:author="KEVIN GRIES" w:date="2018-06-29T14:27:00Z"/>
                <w:b/>
                <w:i w:val="0"/>
              </w:rPr>
            </w:pPr>
            <w:ins w:id="233" w:author="KEVIN GRIES" w:date="2018-06-29T14:27:00Z">
              <w:r w:rsidRPr="003A7C5E">
                <w:rPr>
                  <w:b/>
                  <w:i w:val="0"/>
                </w:rPr>
                <w:t>AC Cycling Period</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E7E6E6" w:themeFill="background2"/>
          </w:tcPr>
          <w:p w14:paraId="38272AAA" w14:textId="77777777" w:rsidR="00877A55" w:rsidRPr="003A7C5E" w:rsidRDefault="00877A55" w:rsidP="00D61AD0">
            <w:pPr>
              <w:jc w:val="center"/>
              <w:rPr>
                <w:ins w:id="234" w:author="KEVIN GRIES" w:date="2018-06-29T14:27:00Z"/>
                <w:b/>
                <w:i w:val="0"/>
              </w:rPr>
            </w:pPr>
            <w:ins w:id="235" w:author="KEVIN GRIES" w:date="2018-06-29T14:27:00Z">
              <w:r w:rsidRPr="003A7C5E">
                <w:rPr>
                  <w:b/>
                  <w:i w:val="0"/>
                </w:rPr>
                <w:t>-0.228</w:t>
              </w:r>
            </w:ins>
          </w:p>
          <w:p w14:paraId="519C82F0" w14:textId="77777777" w:rsidR="00877A55" w:rsidRPr="003A7C5E" w:rsidRDefault="00877A55" w:rsidP="00D61AD0">
            <w:pPr>
              <w:jc w:val="center"/>
              <w:rPr>
                <w:ins w:id="236" w:author="KEVIN GRIES" w:date="2018-06-29T14:27:00Z"/>
                <w:b/>
                <w:i w:val="0"/>
              </w:rPr>
            </w:pPr>
            <w:ins w:id="237" w:author="KEVIN GRIES" w:date="2018-06-29T14:27:00Z">
              <w:r w:rsidRPr="003A7C5E">
                <w:rPr>
                  <w:b/>
                  <w:i w:val="0"/>
                </w:rPr>
                <w:t>(.025)</w:t>
              </w:r>
            </w:ins>
          </w:p>
        </w:tc>
        <w:tc>
          <w:tcPr>
            <w:tcW w:w="732" w:type="pct"/>
            <w:tcBorders>
              <w:top w:val="single" w:sz="4" w:space="0" w:color="auto"/>
              <w:left w:val="single" w:sz="4" w:space="0" w:color="auto"/>
              <w:bottom w:val="single" w:sz="4" w:space="0" w:color="auto"/>
              <w:right w:val="single" w:sz="4" w:space="0" w:color="auto"/>
            </w:tcBorders>
          </w:tcPr>
          <w:p w14:paraId="7C582074" w14:textId="77777777" w:rsidR="00877A55" w:rsidRPr="003A7C5E" w:rsidRDefault="00877A55" w:rsidP="00D61AD0">
            <w:pPr>
              <w:jc w:val="center"/>
              <w:cnfStyle w:val="100000000000" w:firstRow="1" w:lastRow="0" w:firstColumn="0" w:lastColumn="0" w:oddVBand="0" w:evenVBand="0" w:oddHBand="0" w:evenHBand="0" w:firstRowFirstColumn="0" w:firstRowLastColumn="0" w:lastRowFirstColumn="0" w:lastRowLastColumn="0"/>
              <w:rPr>
                <w:ins w:id="238" w:author="KEVIN GRIES" w:date="2018-06-29T14:27:00Z"/>
                <w:b/>
                <w:i w:val="0"/>
              </w:rPr>
            </w:pPr>
            <w:ins w:id="239" w:author="KEVIN GRIES" w:date="2018-06-29T14:27:00Z">
              <w:r w:rsidRPr="003A7C5E">
                <w:rPr>
                  <w:b/>
                  <w:i w:val="0"/>
                </w:rPr>
                <w:t>-6.5%</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tcPr>
          <w:p w14:paraId="5BE1F83A" w14:textId="77777777" w:rsidR="00877A55" w:rsidRPr="003A7C5E" w:rsidRDefault="00877A55" w:rsidP="00D61AD0">
            <w:pPr>
              <w:jc w:val="center"/>
              <w:rPr>
                <w:ins w:id="240" w:author="KEVIN GRIES" w:date="2018-06-29T14:27:00Z"/>
                <w:b/>
                <w:i w:val="0"/>
              </w:rPr>
            </w:pPr>
            <w:ins w:id="241" w:author="KEVIN GRIES" w:date="2018-06-29T14:27:00Z">
              <w:r w:rsidRPr="003A7C5E">
                <w:rPr>
                  <w:b/>
                  <w:i w:val="0"/>
                </w:rPr>
                <w:t>-2,972</w:t>
              </w:r>
            </w:ins>
          </w:p>
          <w:p w14:paraId="06FCAD1A" w14:textId="77777777" w:rsidR="00877A55" w:rsidRPr="003A7C5E" w:rsidRDefault="00877A55" w:rsidP="00D61AD0">
            <w:pPr>
              <w:jc w:val="center"/>
              <w:rPr>
                <w:ins w:id="242" w:author="KEVIN GRIES" w:date="2018-06-29T14:27:00Z"/>
                <w:b/>
                <w:i w:val="0"/>
              </w:rPr>
            </w:pPr>
            <w:ins w:id="243" w:author="KEVIN GRIES" w:date="2018-06-29T14:27:00Z">
              <w:r w:rsidRPr="003A7C5E">
                <w:rPr>
                  <w:b/>
                  <w:i w:val="0"/>
                </w:rPr>
                <w:t>(109)</w:t>
              </w:r>
            </w:ins>
          </w:p>
        </w:tc>
        <w:tc>
          <w:tcPr>
            <w:tcW w:w="711" w:type="pct"/>
            <w:tcBorders>
              <w:top w:val="single" w:sz="4" w:space="0" w:color="auto"/>
              <w:left w:val="single" w:sz="4" w:space="0" w:color="auto"/>
              <w:bottom w:val="single" w:sz="4" w:space="0" w:color="auto"/>
              <w:right w:val="single" w:sz="4" w:space="0" w:color="auto"/>
            </w:tcBorders>
          </w:tcPr>
          <w:p w14:paraId="268984BB" w14:textId="77777777" w:rsidR="00877A55" w:rsidRPr="003A7C5E" w:rsidRDefault="00877A55" w:rsidP="00D61AD0">
            <w:pPr>
              <w:jc w:val="center"/>
              <w:cnfStyle w:val="100000000000" w:firstRow="1" w:lastRow="0" w:firstColumn="0" w:lastColumn="0" w:oddVBand="0" w:evenVBand="0" w:oddHBand="0" w:evenHBand="0" w:firstRowFirstColumn="0" w:firstRowLastColumn="0" w:lastRowFirstColumn="0" w:lastRowLastColumn="0"/>
              <w:rPr>
                <w:ins w:id="244" w:author="KEVIN GRIES" w:date="2018-06-29T14:27:00Z"/>
                <w:b/>
                <w:i w:val="0"/>
              </w:rPr>
            </w:pPr>
            <w:ins w:id="245" w:author="KEVIN GRIES" w:date="2018-06-29T14:27:00Z">
              <w:r w:rsidRPr="003A7C5E">
                <w:rPr>
                  <w:b/>
                  <w:i w:val="0"/>
                </w:rPr>
                <w:t>-0.182</w:t>
              </w:r>
            </w:ins>
          </w:p>
          <w:p w14:paraId="04B5BBF3" w14:textId="77777777" w:rsidR="00877A55" w:rsidRPr="003A7C5E" w:rsidRDefault="00877A55" w:rsidP="00D61AD0">
            <w:pPr>
              <w:jc w:val="center"/>
              <w:cnfStyle w:val="100000000000" w:firstRow="1" w:lastRow="0" w:firstColumn="0" w:lastColumn="0" w:oddVBand="0" w:evenVBand="0" w:oddHBand="0" w:evenHBand="0" w:firstRowFirstColumn="0" w:firstRowLastColumn="0" w:lastRowFirstColumn="0" w:lastRowLastColumn="0"/>
              <w:rPr>
                <w:ins w:id="246" w:author="KEVIN GRIES" w:date="2018-06-29T14:27:00Z"/>
                <w:b/>
                <w:i w:val="0"/>
              </w:rPr>
            </w:pPr>
            <w:ins w:id="247" w:author="KEVIN GRIES" w:date="2018-06-29T14:27:00Z">
              <w:r w:rsidRPr="003A7C5E">
                <w:rPr>
                  <w:b/>
                  <w:i w:val="0"/>
                </w:rPr>
                <w:t>(.025)</w:t>
              </w:r>
            </w:ins>
          </w:p>
        </w:tc>
        <w:tc>
          <w:tcPr>
            <w:cnfStyle w:val="000010000000" w:firstRow="0" w:lastRow="0" w:firstColumn="0" w:lastColumn="0" w:oddVBand="1" w:evenVBand="0" w:oddHBand="0" w:evenHBand="0" w:firstRowFirstColumn="0" w:firstRowLastColumn="0" w:lastRowFirstColumn="0" w:lastRowLastColumn="0"/>
            <w:tcW w:w="732" w:type="pct"/>
            <w:tcBorders>
              <w:top w:val="single" w:sz="4" w:space="0" w:color="auto"/>
              <w:left w:val="single" w:sz="4" w:space="0" w:color="auto"/>
              <w:bottom w:val="single" w:sz="4" w:space="0" w:color="auto"/>
              <w:right w:val="single" w:sz="4" w:space="0" w:color="auto"/>
            </w:tcBorders>
            <w:shd w:val="clear" w:color="auto" w:fill="E7E6E6" w:themeFill="background2"/>
          </w:tcPr>
          <w:p w14:paraId="4AF80DBA" w14:textId="77777777" w:rsidR="00877A55" w:rsidRPr="003A7C5E" w:rsidRDefault="00877A55" w:rsidP="00D61AD0">
            <w:pPr>
              <w:jc w:val="center"/>
              <w:rPr>
                <w:ins w:id="248" w:author="KEVIN GRIES" w:date="2018-06-29T14:27:00Z"/>
                <w:b/>
                <w:i w:val="0"/>
              </w:rPr>
            </w:pPr>
            <w:ins w:id="249" w:author="KEVIN GRIES" w:date="2018-06-29T14:27:00Z">
              <w:r w:rsidRPr="003A7C5E">
                <w:rPr>
                  <w:b/>
                  <w:i w:val="0"/>
                </w:rPr>
                <w:t>-5.2%</w:t>
              </w:r>
            </w:ins>
          </w:p>
        </w:tc>
        <w:tc>
          <w:tcPr>
            <w:tcW w:w="711" w:type="pct"/>
            <w:tcBorders>
              <w:top w:val="single" w:sz="4" w:space="0" w:color="auto"/>
              <w:left w:val="single" w:sz="4" w:space="0" w:color="auto"/>
              <w:bottom w:val="single" w:sz="4" w:space="0" w:color="auto"/>
              <w:right w:val="single" w:sz="4" w:space="0" w:color="auto"/>
            </w:tcBorders>
            <w:shd w:val="clear" w:color="auto" w:fill="E7E6E6" w:themeFill="background2"/>
          </w:tcPr>
          <w:p w14:paraId="2933781B" w14:textId="77777777" w:rsidR="00877A55" w:rsidRPr="003A7C5E" w:rsidRDefault="00877A55" w:rsidP="00D61AD0">
            <w:pPr>
              <w:jc w:val="center"/>
              <w:cnfStyle w:val="100000000000" w:firstRow="1" w:lastRow="0" w:firstColumn="0" w:lastColumn="0" w:oddVBand="0" w:evenVBand="0" w:oddHBand="0" w:evenHBand="0" w:firstRowFirstColumn="0" w:firstRowLastColumn="0" w:lastRowFirstColumn="0" w:lastRowLastColumn="0"/>
              <w:rPr>
                <w:ins w:id="250" w:author="KEVIN GRIES" w:date="2018-06-29T14:27:00Z"/>
                <w:b/>
                <w:i w:val="0"/>
              </w:rPr>
            </w:pPr>
            <w:ins w:id="251" w:author="KEVIN GRIES" w:date="2018-06-29T14:27:00Z">
              <w:r w:rsidRPr="003A7C5E">
                <w:rPr>
                  <w:b/>
                  <w:i w:val="0"/>
                </w:rPr>
                <w:t>-2,372</w:t>
              </w:r>
            </w:ins>
          </w:p>
          <w:p w14:paraId="36936DFD" w14:textId="77777777" w:rsidR="00877A55" w:rsidRPr="003A7C5E" w:rsidRDefault="00877A55" w:rsidP="00D61AD0">
            <w:pPr>
              <w:jc w:val="center"/>
              <w:cnfStyle w:val="100000000000" w:firstRow="1" w:lastRow="0" w:firstColumn="0" w:lastColumn="0" w:oddVBand="0" w:evenVBand="0" w:oddHBand="0" w:evenHBand="0" w:firstRowFirstColumn="0" w:firstRowLastColumn="0" w:lastRowFirstColumn="0" w:lastRowLastColumn="0"/>
              <w:rPr>
                <w:ins w:id="252" w:author="KEVIN GRIES" w:date="2018-06-29T14:27:00Z"/>
                <w:b/>
                <w:i w:val="0"/>
              </w:rPr>
            </w:pPr>
            <w:ins w:id="253" w:author="KEVIN GRIES" w:date="2018-06-29T14:27:00Z">
              <w:r w:rsidRPr="003A7C5E">
                <w:rPr>
                  <w:b/>
                  <w:i w:val="0"/>
                </w:rPr>
                <w:t>(108)</w:t>
              </w:r>
            </w:ins>
          </w:p>
        </w:tc>
      </w:tr>
      <w:tr w:rsidR="00877A55" w:rsidRPr="000534DE" w14:paraId="3193EAFE" w14:textId="77777777" w:rsidTr="008B705D">
        <w:trPr>
          <w:cnfStyle w:val="100000000000" w:firstRow="1" w:lastRow="0" w:firstColumn="0" w:lastColumn="0" w:oddVBand="0" w:evenVBand="0" w:oddHBand="0" w:evenHBand="0" w:firstRowFirstColumn="0" w:firstRowLastColumn="0" w:lastRowFirstColumn="0" w:lastRowLastColumn="0"/>
          <w:cantSplit/>
          <w:trHeight w:val="1021"/>
          <w:tblHeader/>
          <w:ins w:id="254" w:author="KEVIN GRIES" w:date="2018-06-29T14:27:00Z"/>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tcPr>
          <w:p w14:paraId="08C34F11" w14:textId="77777777" w:rsidR="00877A55" w:rsidRPr="00E2076F" w:rsidRDefault="00877A55" w:rsidP="00D61AD0">
            <w:pPr>
              <w:rPr>
                <w:ins w:id="255" w:author="KEVIN GRIES" w:date="2018-06-29T14:27:00Z"/>
                <w:i w:val="0"/>
              </w:rPr>
            </w:pPr>
            <w:ins w:id="256" w:author="KEVIN GRIES" w:date="2018-06-29T14:27:00Z">
              <w:r w:rsidRPr="00E2076F">
                <w:rPr>
                  <w:i w:val="0"/>
                </w:rPr>
                <w:t>Snapback Period</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E7E6E6" w:themeFill="background2"/>
          </w:tcPr>
          <w:p w14:paraId="47BCE577" w14:textId="77777777" w:rsidR="00877A55" w:rsidRPr="000534DE" w:rsidRDefault="00877A55" w:rsidP="00D61AD0">
            <w:pPr>
              <w:jc w:val="center"/>
              <w:rPr>
                <w:ins w:id="257" w:author="KEVIN GRIES" w:date="2018-06-29T14:27:00Z"/>
                <w:i w:val="0"/>
              </w:rPr>
            </w:pPr>
            <w:ins w:id="258" w:author="KEVIN GRIES" w:date="2018-06-29T14:27:00Z">
              <w:r>
                <w:rPr>
                  <w:i w:val="0"/>
                </w:rPr>
                <w:t>0</w:t>
              </w:r>
              <w:r w:rsidRPr="000534DE">
                <w:rPr>
                  <w:i w:val="0"/>
                </w:rPr>
                <w:t>.037</w:t>
              </w:r>
            </w:ins>
          </w:p>
          <w:p w14:paraId="34BBD91A" w14:textId="77777777" w:rsidR="00877A55" w:rsidRPr="000534DE" w:rsidRDefault="00877A55" w:rsidP="00D61AD0">
            <w:pPr>
              <w:jc w:val="center"/>
              <w:rPr>
                <w:ins w:id="259" w:author="KEVIN GRIES" w:date="2018-06-29T14:27:00Z"/>
                <w:i w:val="0"/>
              </w:rPr>
            </w:pPr>
            <w:ins w:id="260" w:author="KEVIN GRIES" w:date="2018-06-29T14:27:00Z">
              <w:r w:rsidRPr="000534DE">
                <w:rPr>
                  <w:i w:val="0"/>
                </w:rPr>
                <w:t>(-.025)</w:t>
              </w:r>
            </w:ins>
          </w:p>
        </w:tc>
        <w:tc>
          <w:tcPr>
            <w:tcW w:w="732" w:type="pct"/>
            <w:tcBorders>
              <w:top w:val="single" w:sz="4" w:space="0" w:color="auto"/>
              <w:left w:val="single" w:sz="4" w:space="0" w:color="auto"/>
              <w:bottom w:val="single" w:sz="4" w:space="0" w:color="auto"/>
              <w:right w:val="single" w:sz="4" w:space="0" w:color="auto"/>
            </w:tcBorders>
          </w:tcPr>
          <w:p w14:paraId="2584903D"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61" w:author="KEVIN GRIES" w:date="2018-06-29T14:27:00Z"/>
                <w:i w:val="0"/>
              </w:rPr>
            </w:pPr>
            <w:ins w:id="262" w:author="KEVIN GRIES" w:date="2018-06-29T14:27:00Z">
              <w:r>
                <w:rPr>
                  <w:i w:val="0"/>
                </w:rPr>
                <w:t>0</w:t>
              </w:r>
              <w:r w:rsidRPr="000534DE">
                <w:rPr>
                  <w:i w:val="0"/>
                </w:rPr>
                <w:t>.</w:t>
              </w:r>
              <w:r>
                <w:rPr>
                  <w:i w:val="0"/>
                </w:rPr>
                <w:t>1</w:t>
              </w:r>
              <w:r w:rsidRPr="000534DE">
                <w:rPr>
                  <w:i w:val="0"/>
                </w:rPr>
                <w:t>%</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tcPr>
          <w:p w14:paraId="699E4D2C" w14:textId="77777777" w:rsidR="00877A55" w:rsidRPr="000534DE" w:rsidRDefault="00877A55" w:rsidP="00D61AD0">
            <w:pPr>
              <w:jc w:val="center"/>
              <w:rPr>
                <w:ins w:id="263" w:author="KEVIN GRIES" w:date="2018-06-29T14:27:00Z"/>
                <w:i w:val="0"/>
              </w:rPr>
            </w:pPr>
            <w:ins w:id="264" w:author="KEVIN GRIES" w:date="2018-06-29T14:27:00Z">
              <w:r w:rsidRPr="000534DE">
                <w:rPr>
                  <w:i w:val="0"/>
                </w:rPr>
                <w:t>478</w:t>
              </w:r>
            </w:ins>
          </w:p>
          <w:p w14:paraId="79038917" w14:textId="77777777" w:rsidR="00877A55" w:rsidRPr="000534DE" w:rsidRDefault="00877A55" w:rsidP="00D61AD0">
            <w:pPr>
              <w:jc w:val="center"/>
              <w:rPr>
                <w:ins w:id="265" w:author="KEVIN GRIES" w:date="2018-06-29T14:27:00Z"/>
                <w:i w:val="0"/>
              </w:rPr>
            </w:pPr>
            <w:ins w:id="266" w:author="KEVIN GRIES" w:date="2018-06-29T14:27:00Z">
              <w:r w:rsidRPr="000534DE">
                <w:rPr>
                  <w:i w:val="0"/>
                </w:rPr>
                <w:t>(107)</w:t>
              </w:r>
            </w:ins>
          </w:p>
        </w:tc>
        <w:tc>
          <w:tcPr>
            <w:tcW w:w="711" w:type="pct"/>
            <w:tcBorders>
              <w:top w:val="single" w:sz="4" w:space="0" w:color="auto"/>
              <w:left w:val="single" w:sz="4" w:space="0" w:color="auto"/>
              <w:bottom w:val="single" w:sz="4" w:space="0" w:color="auto"/>
              <w:right w:val="single" w:sz="4" w:space="0" w:color="auto"/>
            </w:tcBorders>
          </w:tcPr>
          <w:p w14:paraId="17AF3E14"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67" w:author="KEVIN GRIES" w:date="2018-06-29T14:27:00Z"/>
                <w:i w:val="0"/>
              </w:rPr>
            </w:pPr>
            <w:ins w:id="268" w:author="KEVIN GRIES" w:date="2018-06-29T14:27:00Z">
              <w:r>
                <w:rPr>
                  <w:i w:val="0"/>
                </w:rPr>
                <w:t>0</w:t>
              </w:r>
              <w:r w:rsidRPr="000534DE">
                <w:rPr>
                  <w:i w:val="0"/>
                </w:rPr>
                <w:t>.030</w:t>
              </w:r>
            </w:ins>
          </w:p>
          <w:p w14:paraId="38ED4F85"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69" w:author="KEVIN GRIES" w:date="2018-06-29T14:27:00Z"/>
                <w:i w:val="0"/>
              </w:rPr>
            </w:pPr>
            <w:ins w:id="270" w:author="KEVIN GRIES" w:date="2018-06-29T14:27:00Z">
              <w:r w:rsidRPr="000534DE">
                <w:rPr>
                  <w:i w:val="0"/>
                </w:rPr>
                <w:t>(.023)</w:t>
              </w:r>
            </w:ins>
          </w:p>
        </w:tc>
        <w:tc>
          <w:tcPr>
            <w:cnfStyle w:val="000010000000" w:firstRow="0" w:lastRow="0" w:firstColumn="0" w:lastColumn="0" w:oddVBand="1" w:evenVBand="0" w:oddHBand="0" w:evenHBand="0" w:firstRowFirstColumn="0" w:firstRowLastColumn="0" w:lastRowFirstColumn="0" w:lastRowLastColumn="0"/>
            <w:tcW w:w="732" w:type="pct"/>
            <w:tcBorders>
              <w:top w:val="single" w:sz="4" w:space="0" w:color="auto"/>
              <w:left w:val="single" w:sz="4" w:space="0" w:color="auto"/>
              <w:bottom w:val="single" w:sz="4" w:space="0" w:color="auto"/>
              <w:right w:val="single" w:sz="4" w:space="0" w:color="auto"/>
            </w:tcBorders>
            <w:shd w:val="clear" w:color="auto" w:fill="E7E6E6" w:themeFill="background2"/>
          </w:tcPr>
          <w:p w14:paraId="03107B62" w14:textId="77777777" w:rsidR="00877A55" w:rsidRPr="000534DE" w:rsidRDefault="00877A55" w:rsidP="00D61AD0">
            <w:pPr>
              <w:jc w:val="center"/>
              <w:rPr>
                <w:ins w:id="271" w:author="KEVIN GRIES" w:date="2018-06-29T14:27:00Z"/>
                <w:i w:val="0"/>
              </w:rPr>
            </w:pPr>
            <w:ins w:id="272" w:author="KEVIN GRIES" w:date="2018-06-29T14:27:00Z">
              <w:r>
                <w:rPr>
                  <w:i w:val="0"/>
                </w:rPr>
                <w:t>0</w:t>
              </w:r>
              <w:r w:rsidRPr="000534DE">
                <w:rPr>
                  <w:i w:val="0"/>
                </w:rPr>
                <w:t>.</w:t>
              </w:r>
              <w:r>
                <w:rPr>
                  <w:i w:val="0"/>
                </w:rPr>
                <w:t>1</w:t>
              </w:r>
              <w:r w:rsidRPr="000534DE">
                <w:rPr>
                  <w:i w:val="0"/>
                </w:rPr>
                <w:t>%</w:t>
              </w:r>
            </w:ins>
          </w:p>
        </w:tc>
        <w:tc>
          <w:tcPr>
            <w:tcW w:w="711" w:type="pct"/>
            <w:tcBorders>
              <w:top w:val="single" w:sz="4" w:space="0" w:color="auto"/>
              <w:left w:val="single" w:sz="4" w:space="0" w:color="auto"/>
              <w:bottom w:val="single" w:sz="4" w:space="0" w:color="auto"/>
              <w:right w:val="single" w:sz="4" w:space="0" w:color="auto"/>
            </w:tcBorders>
            <w:shd w:val="clear" w:color="auto" w:fill="E7E6E6" w:themeFill="background2"/>
          </w:tcPr>
          <w:p w14:paraId="2A5A1ED1"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73" w:author="KEVIN GRIES" w:date="2018-06-29T14:27:00Z"/>
                <w:i w:val="0"/>
              </w:rPr>
            </w:pPr>
            <w:ins w:id="274" w:author="KEVIN GRIES" w:date="2018-06-29T14:27:00Z">
              <w:r w:rsidRPr="000534DE">
                <w:rPr>
                  <w:i w:val="0"/>
                </w:rPr>
                <w:t>393</w:t>
              </w:r>
            </w:ins>
          </w:p>
          <w:p w14:paraId="5E5D04F4"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75" w:author="KEVIN GRIES" w:date="2018-06-29T14:27:00Z"/>
                <w:i w:val="0"/>
              </w:rPr>
            </w:pPr>
            <w:ins w:id="276" w:author="KEVIN GRIES" w:date="2018-06-29T14:27:00Z">
              <w:r w:rsidRPr="000534DE">
                <w:rPr>
                  <w:i w:val="0"/>
                </w:rPr>
                <w:t>(100)</w:t>
              </w:r>
            </w:ins>
          </w:p>
        </w:tc>
      </w:tr>
      <w:tr w:rsidR="00877A55" w:rsidRPr="000534DE" w14:paraId="6221BC1D" w14:textId="77777777" w:rsidTr="008B705D">
        <w:trPr>
          <w:cnfStyle w:val="100000000000" w:firstRow="1" w:lastRow="0" w:firstColumn="0" w:lastColumn="0" w:oddVBand="0" w:evenVBand="0" w:oddHBand="0" w:evenHBand="0" w:firstRowFirstColumn="0" w:firstRowLastColumn="0" w:lastRowFirstColumn="0" w:lastRowLastColumn="0"/>
          <w:cantSplit/>
          <w:trHeight w:val="1021"/>
          <w:tblHeader/>
          <w:ins w:id="277" w:author="KEVIN GRIES" w:date="2018-06-29T14:27:00Z"/>
        </w:trPr>
        <w:tc>
          <w:tcPr>
            <w:cnfStyle w:val="001000000100" w:firstRow="0" w:lastRow="0" w:firstColumn="1" w:lastColumn="0" w:oddVBand="0" w:evenVBand="0" w:oddHBand="0" w:evenHBand="0" w:firstRowFirstColumn="1" w:firstRowLastColumn="0" w:lastRowFirstColumn="0" w:lastRowLastColumn="0"/>
            <w:tcW w:w="693" w:type="pct"/>
            <w:tcBorders>
              <w:top w:val="single" w:sz="4" w:space="0" w:color="auto"/>
              <w:left w:val="single" w:sz="4" w:space="0" w:color="auto"/>
              <w:bottom w:val="single" w:sz="4" w:space="0" w:color="auto"/>
              <w:right w:val="single" w:sz="4" w:space="0" w:color="auto"/>
            </w:tcBorders>
          </w:tcPr>
          <w:p w14:paraId="12AAF0C3" w14:textId="77777777" w:rsidR="00877A55" w:rsidRPr="00E2076F" w:rsidRDefault="00877A55" w:rsidP="00D61AD0">
            <w:pPr>
              <w:rPr>
                <w:ins w:id="278" w:author="KEVIN GRIES" w:date="2018-06-29T14:27:00Z"/>
                <w:i w:val="0"/>
              </w:rPr>
            </w:pPr>
            <w:ins w:id="279" w:author="KEVIN GRIES" w:date="2018-06-29T14:27:00Z">
              <w:r w:rsidRPr="00E2076F">
                <w:rPr>
                  <w:i w:val="0"/>
                </w:rPr>
                <w:t>Extended Snapback Period</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shd w:val="clear" w:color="auto" w:fill="E7E6E6" w:themeFill="background2"/>
          </w:tcPr>
          <w:p w14:paraId="42E31E30" w14:textId="77777777" w:rsidR="00877A55" w:rsidRPr="000534DE" w:rsidRDefault="00877A55" w:rsidP="00D61AD0">
            <w:pPr>
              <w:jc w:val="center"/>
              <w:rPr>
                <w:ins w:id="280" w:author="KEVIN GRIES" w:date="2018-06-29T14:27:00Z"/>
                <w:i w:val="0"/>
              </w:rPr>
            </w:pPr>
            <w:ins w:id="281" w:author="KEVIN GRIES" w:date="2018-06-29T14:27:00Z">
              <w:r>
                <w:rPr>
                  <w:i w:val="0"/>
                </w:rPr>
                <w:t>0</w:t>
              </w:r>
              <w:r w:rsidRPr="000534DE">
                <w:rPr>
                  <w:i w:val="0"/>
                </w:rPr>
                <w:t>.052</w:t>
              </w:r>
            </w:ins>
          </w:p>
          <w:p w14:paraId="1E09FDDE" w14:textId="77777777" w:rsidR="00877A55" w:rsidRPr="000534DE" w:rsidRDefault="00877A55" w:rsidP="00D61AD0">
            <w:pPr>
              <w:jc w:val="center"/>
              <w:rPr>
                <w:ins w:id="282" w:author="KEVIN GRIES" w:date="2018-06-29T14:27:00Z"/>
                <w:i w:val="0"/>
              </w:rPr>
            </w:pPr>
            <w:ins w:id="283" w:author="KEVIN GRIES" w:date="2018-06-29T14:27:00Z">
              <w:r w:rsidRPr="000534DE">
                <w:rPr>
                  <w:i w:val="0"/>
                </w:rPr>
                <w:t>(.015)</w:t>
              </w:r>
            </w:ins>
          </w:p>
        </w:tc>
        <w:tc>
          <w:tcPr>
            <w:tcW w:w="732" w:type="pct"/>
            <w:tcBorders>
              <w:top w:val="single" w:sz="4" w:space="0" w:color="auto"/>
              <w:left w:val="single" w:sz="4" w:space="0" w:color="auto"/>
              <w:bottom w:val="single" w:sz="4" w:space="0" w:color="auto"/>
              <w:right w:val="single" w:sz="4" w:space="0" w:color="auto"/>
            </w:tcBorders>
          </w:tcPr>
          <w:p w14:paraId="005CECBE"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84" w:author="KEVIN GRIES" w:date="2018-06-29T14:27:00Z"/>
                <w:i w:val="0"/>
              </w:rPr>
            </w:pPr>
            <w:ins w:id="285" w:author="KEVIN GRIES" w:date="2018-06-29T14:27:00Z">
              <w:r>
                <w:rPr>
                  <w:i w:val="0"/>
                </w:rPr>
                <w:t>1.4</w:t>
              </w:r>
              <w:r w:rsidRPr="000534DE">
                <w:rPr>
                  <w:i w:val="0"/>
                </w:rPr>
                <w:t>%</w:t>
              </w:r>
            </w:ins>
          </w:p>
        </w:tc>
        <w:tc>
          <w:tcPr>
            <w:cnfStyle w:val="000010000000" w:firstRow="0" w:lastRow="0" w:firstColumn="0" w:lastColumn="0" w:oddVBand="1" w:evenVBand="0" w:oddHBand="0" w:evenHBand="0" w:firstRowFirstColumn="0" w:firstRowLastColumn="0" w:lastRowFirstColumn="0" w:lastRowLastColumn="0"/>
            <w:tcW w:w="711" w:type="pct"/>
            <w:tcBorders>
              <w:top w:val="single" w:sz="4" w:space="0" w:color="auto"/>
              <w:left w:val="single" w:sz="4" w:space="0" w:color="auto"/>
              <w:bottom w:val="single" w:sz="4" w:space="0" w:color="auto"/>
              <w:right w:val="single" w:sz="4" w:space="0" w:color="auto"/>
            </w:tcBorders>
          </w:tcPr>
          <w:p w14:paraId="07F2E641" w14:textId="77777777" w:rsidR="00877A55" w:rsidRPr="000534DE" w:rsidRDefault="00877A55" w:rsidP="00D61AD0">
            <w:pPr>
              <w:jc w:val="center"/>
              <w:rPr>
                <w:ins w:id="286" w:author="KEVIN GRIES" w:date="2018-06-29T14:27:00Z"/>
                <w:i w:val="0"/>
              </w:rPr>
            </w:pPr>
            <w:ins w:id="287" w:author="KEVIN GRIES" w:date="2018-06-29T14:27:00Z">
              <w:r w:rsidRPr="000534DE">
                <w:rPr>
                  <w:i w:val="0"/>
                </w:rPr>
                <w:t>2,267</w:t>
              </w:r>
            </w:ins>
          </w:p>
          <w:p w14:paraId="0C780C0E" w14:textId="77777777" w:rsidR="00877A55" w:rsidRPr="000534DE" w:rsidRDefault="00877A55" w:rsidP="00D61AD0">
            <w:pPr>
              <w:jc w:val="center"/>
              <w:rPr>
                <w:ins w:id="288" w:author="KEVIN GRIES" w:date="2018-06-29T14:27:00Z"/>
                <w:i w:val="0"/>
              </w:rPr>
            </w:pPr>
            <w:ins w:id="289" w:author="KEVIN GRIES" w:date="2018-06-29T14:27:00Z">
              <w:r w:rsidRPr="000534DE">
                <w:rPr>
                  <w:i w:val="0"/>
                </w:rPr>
                <w:t>(63)</w:t>
              </w:r>
            </w:ins>
          </w:p>
        </w:tc>
        <w:tc>
          <w:tcPr>
            <w:tcW w:w="711" w:type="pct"/>
            <w:tcBorders>
              <w:top w:val="single" w:sz="4" w:space="0" w:color="auto"/>
              <w:left w:val="single" w:sz="4" w:space="0" w:color="auto"/>
              <w:bottom w:val="single" w:sz="4" w:space="0" w:color="auto"/>
              <w:right w:val="single" w:sz="4" w:space="0" w:color="auto"/>
            </w:tcBorders>
          </w:tcPr>
          <w:p w14:paraId="74733F07"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90" w:author="KEVIN GRIES" w:date="2018-06-29T14:27:00Z"/>
                <w:i w:val="0"/>
              </w:rPr>
            </w:pPr>
            <w:ins w:id="291" w:author="KEVIN GRIES" w:date="2018-06-29T14:27:00Z">
              <w:r>
                <w:rPr>
                  <w:i w:val="0"/>
                </w:rPr>
                <w:t>0</w:t>
              </w:r>
              <w:r w:rsidRPr="000534DE">
                <w:rPr>
                  <w:i w:val="0"/>
                </w:rPr>
                <w:t>.039</w:t>
              </w:r>
            </w:ins>
          </w:p>
          <w:p w14:paraId="0445EB35"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92" w:author="KEVIN GRIES" w:date="2018-06-29T14:27:00Z"/>
                <w:i w:val="0"/>
              </w:rPr>
            </w:pPr>
            <w:ins w:id="293" w:author="KEVIN GRIES" w:date="2018-06-29T14:27:00Z">
              <w:r w:rsidRPr="000534DE">
                <w:rPr>
                  <w:i w:val="0"/>
                </w:rPr>
                <w:t>(.015)</w:t>
              </w:r>
            </w:ins>
          </w:p>
        </w:tc>
        <w:tc>
          <w:tcPr>
            <w:cnfStyle w:val="000010000000" w:firstRow="0" w:lastRow="0" w:firstColumn="0" w:lastColumn="0" w:oddVBand="1" w:evenVBand="0" w:oddHBand="0" w:evenHBand="0" w:firstRowFirstColumn="0" w:firstRowLastColumn="0" w:lastRowFirstColumn="0" w:lastRowLastColumn="0"/>
            <w:tcW w:w="732" w:type="pct"/>
            <w:tcBorders>
              <w:top w:val="single" w:sz="4" w:space="0" w:color="auto"/>
              <w:left w:val="single" w:sz="4" w:space="0" w:color="auto"/>
              <w:bottom w:val="single" w:sz="4" w:space="0" w:color="auto"/>
              <w:right w:val="single" w:sz="4" w:space="0" w:color="auto"/>
            </w:tcBorders>
            <w:shd w:val="clear" w:color="auto" w:fill="E7E6E6" w:themeFill="background2"/>
          </w:tcPr>
          <w:p w14:paraId="095CFFFD" w14:textId="77777777" w:rsidR="00877A55" w:rsidRPr="000534DE" w:rsidRDefault="00877A55" w:rsidP="00D61AD0">
            <w:pPr>
              <w:jc w:val="center"/>
              <w:rPr>
                <w:ins w:id="294" w:author="KEVIN GRIES" w:date="2018-06-29T14:27:00Z"/>
                <w:i w:val="0"/>
              </w:rPr>
            </w:pPr>
            <w:ins w:id="295" w:author="KEVIN GRIES" w:date="2018-06-29T14:27:00Z">
              <w:r w:rsidRPr="000534DE">
                <w:rPr>
                  <w:i w:val="0"/>
                </w:rPr>
                <w:t>1.</w:t>
              </w:r>
              <w:r>
                <w:rPr>
                  <w:i w:val="0"/>
                </w:rPr>
                <w:t>1</w:t>
              </w:r>
              <w:r w:rsidRPr="000534DE">
                <w:rPr>
                  <w:i w:val="0"/>
                </w:rPr>
                <w:t>%</w:t>
              </w:r>
            </w:ins>
          </w:p>
        </w:tc>
        <w:tc>
          <w:tcPr>
            <w:tcW w:w="711" w:type="pct"/>
            <w:tcBorders>
              <w:top w:val="single" w:sz="4" w:space="0" w:color="auto"/>
              <w:left w:val="single" w:sz="4" w:space="0" w:color="auto"/>
              <w:bottom w:val="single" w:sz="4" w:space="0" w:color="auto"/>
              <w:right w:val="single" w:sz="4" w:space="0" w:color="auto"/>
            </w:tcBorders>
            <w:shd w:val="clear" w:color="auto" w:fill="E7E6E6" w:themeFill="background2"/>
          </w:tcPr>
          <w:p w14:paraId="4FD53512"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96" w:author="KEVIN GRIES" w:date="2018-06-29T14:27:00Z"/>
                <w:i w:val="0"/>
              </w:rPr>
            </w:pPr>
            <w:ins w:id="297" w:author="KEVIN GRIES" w:date="2018-06-29T14:27:00Z">
              <w:r w:rsidRPr="000534DE">
                <w:rPr>
                  <w:i w:val="0"/>
                </w:rPr>
                <w:t>1,711</w:t>
              </w:r>
            </w:ins>
          </w:p>
          <w:p w14:paraId="4161DB2A" w14:textId="77777777" w:rsidR="00877A55" w:rsidRPr="000534DE" w:rsidRDefault="00877A55" w:rsidP="00D61AD0">
            <w:pPr>
              <w:jc w:val="center"/>
              <w:cnfStyle w:val="100000000000" w:firstRow="1" w:lastRow="0" w:firstColumn="0" w:lastColumn="0" w:oddVBand="0" w:evenVBand="0" w:oddHBand="0" w:evenHBand="0" w:firstRowFirstColumn="0" w:firstRowLastColumn="0" w:lastRowFirstColumn="0" w:lastRowLastColumn="0"/>
              <w:rPr>
                <w:ins w:id="298" w:author="KEVIN GRIES" w:date="2018-06-29T14:27:00Z"/>
                <w:i w:val="0"/>
              </w:rPr>
            </w:pPr>
            <w:ins w:id="299" w:author="KEVIN GRIES" w:date="2018-06-29T14:27:00Z">
              <w:r w:rsidRPr="000534DE">
                <w:rPr>
                  <w:i w:val="0"/>
                </w:rPr>
                <w:t>(63)</w:t>
              </w:r>
            </w:ins>
          </w:p>
        </w:tc>
      </w:tr>
    </w:tbl>
    <w:p w14:paraId="314B1328" w14:textId="77777777" w:rsidR="00752CAE" w:rsidRPr="00752CAE" w:rsidRDefault="00752CAE" w:rsidP="00752CAE"/>
    <w:p w14:paraId="0542841A" w14:textId="0BF17105" w:rsidR="00B90D19" w:rsidRDefault="00C57E39" w:rsidP="00CA5026">
      <w:pPr>
        <w:pStyle w:val="Heading3"/>
      </w:pPr>
      <w:bookmarkStart w:id="300" w:name="_Toc518047648"/>
      <w:r>
        <w:t>Energy and Load Impacts of Program</w:t>
      </w:r>
      <w:bookmarkEnd w:id="300"/>
    </w:p>
    <w:p w14:paraId="3C0BEA6B" w14:textId="17E20977" w:rsidR="003952D6" w:rsidRDefault="003952D6" w:rsidP="00CA5026">
      <w:r>
        <w:t>On the July 13</w:t>
      </w:r>
      <w:r w:rsidRPr="003952D6">
        <w:rPr>
          <w:vertAlign w:val="superscript"/>
        </w:rPr>
        <w:t>th</w:t>
      </w:r>
      <w:r>
        <w:t xml:space="preserve"> and August 16</w:t>
      </w:r>
      <w:r w:rsidRPr="003952D6">
        <w:rPr>
          <w:vertAlign w:val="superscript"/>
        </w:rPr>
        <w:t>th</w:t>
      </w:r>
      <w:r>
        <w:t xml:space="preserve"> event days, electricity </w:t>
      </w:r>
      <w:r w:rsidR="00746759">
        <w:t>load</w:t>
      </w:r>
      <w:r w:rsidR="004C564B">
        <w:t xml:space="preserve"> was reduced during the AC cycling p</w:t>
      </w:r>
      <w:r>
        <w:t>eriod by</w:t>
      </w:r>
      <w:r w:rsidR="00746759">
        <w:t xml:space="preserve"> 6.5% and 5.2</w:t>
      </w:r>
      <w:r w:rsidR="00134858">
        <w:t>% respectively.</w:t>
      </w:r>
      <w:r>
        <w:t xml:space="preserve"> Reduced electri</w:t>
      </w:r>
      <w:r w:rsidR="004C564B">
        <w:t xml:space="preserve">city </w:t>
      </w:r>
      <w:r w:rsidR="00746759">
        <w:t>load</w:t>
      </w:r>
      <w:r w:rsidR="004C564B">
        <w:t xml:space="preserve"> during the AC cycling p</w:t>
      </w:r>
      <w:r>
        <w:t>eriod is an estimate for the program’s load shifting benefits during the high demand period.</w:t>
      </w:r>
      <w:r w:rsidR="00134858">
        <w:t xml:space="preserve"> </w:t>
      </w:r>
    </w:p>
    <w:p w14:paraId="6E8E4B26" w14:textId="60C797BF" w:rsidR="00CA5026" w:rsidRDefault="003D49FA" w:rsidP="00CA5026">
      <w:r>
        <w:t>The program’s kWh savings we</w:t>
      </w:r>
      <w:r w:rsidR="00134858">
        <w:t>re lower than the load shifting benefits because</w:t>
      </w:r>
      <w:r w:rsidR="00EA1164">
        <w:t xml:space="preserve"> of</w:t>
      </w:r>
      <w:r w:rsidR="00134858">
        <w:t xml:space="preserve"> the snapback </w:t>
      </w:r>
      <w:r w:rsidR="00EA1164">
        <w:t>effect. With a three-hour snapback p</w:t>
      </w:r>
      <w:r w:rsidR="00134858">
        <w:t xml:space="preserve">eriod, electricity savings for the July and August event days are </w:t>
      </w:r>
      <w:r w:rsidR="00746759">
        <w:t xml:space="preserve">2,567 kW </w:t>
      </w:r>
      <w:r w:rsidR="00134858">
        <w:t xml:space="preserve">and </w:t>
      </w:r>
      <w:r w:rsidR="00746759">
        <w:t>2,032 kWh</w:t>
      </w:r>
      <w:r w:rsidR="00134858">
        <w:t xml:space="preserve"> respectively.  </w:t>
      </w:r>
    </w:p>
    <w:p w14:paraId="0EDA94BE" w14:textId="1AC53F1B" w:rsidR="002E253B" w:rsidRPr="00CA5026" w:rsidRDefault="002E253B" w:rsidP="00CA5026">
      <w:r>
        <w:t>The energy and load impacts of the program during the July event were larger than the July event by approximately 25%. Further analysis with more event days will be required to determine the cause of this discrepancy.</w:t>
      </w:r>
    </w:p>
    <w:p w14:paraId="7341FBA9" w14:textId="76D19769" w:rsidR="00CA5026" w:rsidRDefault="00C57E39" w:rsidP="00CA5026">
      <w:pPr>
        <w:pStyle w:val="Heading3"/>
      </w:pPr>
      <w:bookmarkStart w:id="301" w:name="_Toc518047649"/>
      <w:r>
        <w:lastRenderedPageBreak/>
        <w:t>Significant Extended Snapback Period</w:t>
      </w:r>
      <w:bookmarkEnd w:id="301"/>
    </w:p>
    <w:p w14:paraId="3D03D103" w14:textId="3838B095" w:rsidR="00CA5026" w:rsidRDefault="00EA1164" w:rsidP="00CA5026">
      <w:r>
        <w:t>After snapback h</w:t>
      </w:r>
      <w:r w:rsidR="00263973">
        <w:t>our 1, the snapback effect was positive and significant at th</w:t>
      </w:r>
      <w:r>
        <w:t>e 10% level after the AC cycling p</w:t>
      </w:r>
      <w:r w:rsidR="00263973">
        <w:t xml:space="preserve">eriod for 8 hours on the July event and 4 hours </w:t>
      </w:r>
      <w:r w:rsidR="00C57E39">
        <w:t>on the August event. The 3-ho</w:t>
      </w:r>
      <w:r w:rsidR="00FB07C2">
        <w:t xml:space="preserve">ur </w:t>
      </w:r>
      <w:r>
        <w:t>snapback p</w:t>
      </w:r>
      <w:r w:rsidR="00FB07C2">
        <w:t>eriod only accounted</w:t>
      </w:r>
      <w:r w:rsidR="00C57E39">
        <w:t xml:space="preserve"> for 21% of the snapback effect on the July event day and 23%</w:t>
      </w:r>
      <w:r w:rsidR="00C57E39">
        <w:rPr>
          <w:rStyle w:val="FootnoteReference"/>
        </w:rPr>
        <w:footnoteReference w:id="10"/>
      </w:r>
      <w:r>
        <w:t xml:space="preserve"> on the August event. If the extended snapback p</w:t>
      </w:r>
      <w:r w:rsidR="00C57E39">
        <w:t xml:space="preserve">eriod is included, the net kWh </w:t>
      </w:r>
      <w:r w:rsidR="00746759">
        <w:t>savings is 705 kW</w:t>
      </w:r>
      <w:r w:rsidR="00C57E39">
        <w:t xml:space="preserve"> on the July event and </w:t>
      </w:r>
      <w:r w:rsidR="00746759">
        <w:t xml:space="preserve">661 kW </w:t>
      </w:r>
      <w:bookmarkStart w:id="302" w:name="_GoBack"/>
      <w:bookmarkEnd w:id="302"/>
      <w:r w:rsidR="00C57E39">
        <w:t xml:space="preserve">on the August event. </w:t>
      </w:r>
      <w:r w:rsidR="00382E32">
        <w:t>The energy impacts of the program change</w:t>
      </w:r>
      <w:r w:rsidR="003D49FA">
        <w:t>d</w:t>
      </w:r>
      <w:r>
        <w:t xml:space="preserve"> significantly when the extended s</w:t>
      </w:r>
      <w:r w:rsidR="00382E32">
        <w:t xml:space="preserve">napback </w:t>
      </w:r>
      <w:r>
        <w:t>p</w:t>
      </w:r>
      <w:r w:rsidR="007E5850">
        <w:t>eriod wa</w:t>
      </w:r>
      <w:r w:rsidR="00382E32">
        <w:t>s considered.</w:t>
      </w:r>
    </w:p>
    <w:p w14:paraId="09EE4E69" w14:textId="51BBBEEA" w:rsidR="00CA5026" w:rsidRDefault="00C57E39" w:rsidP="00CA5026">
      <w:pPr>
        <w:pStyle w:val="Heading3"/>
      </w:pPr>
      <w:bookmarkStart w:id="303" w:name="_Toc518047650"/>
      <w:r>
        <w:t>Larger Treatment Effect for Metro Customers</w:t>
      </w:r>
      <w:bookmarkEnd w:id="303"/>
    </w:p>
    <w:p w14:paraId="2D77D87F" w14:textId="501E5589" w:rsidR="00FB07C2" w:rsidRDefault="002E253B" w:rsidP="00CA5026">
      <w:r>
        <w:t>The</w:t>
      </w:r>
      <w:r w:rsidR="00B971F1">
        <w:t xml:space="preserve"> magnitude of the</w:t>
      </w:r>
      <w:r>
        <w:t xml:space="preserve"> treatment effect </w:t>
      </w:r>
      <w:r w:rsidR="00382E32">
        <w:t xml:space="preserve">for </w:t>
      </w:r>
      <w:r w:rsidR="00B971F1">
        <w:t xml:space="preserve">metro customers was </w:t>
      </w:r>
      <w:r w:rsidR="00382E32">
        <w:t>large</w:t>
      </w:r>
      <w:r w:rsidR="00B971F1">
        <w:t xml:space="preserve">r than </w:t>
      </w:r>
      <w:r w:rsidR="004C564B">
        <w:t>non-</w:t>
      </w:r>
      <w:r w:rsidR="00B971F1">
        <w:t>metro customers for all hours of t</w:t>
      </w:r>
      <w:r w:rsidR="00EA1164">
        <w:t>he AC cycling p</w:t>
      </w:r>
      <w:r w:rsidR="00FB07C2">
        <w:t>eriod. Across both event days</w:t>
      </w:r>
      <w:r w:rsidR="008F1401">
        <w:t xml:space="preserve">, the treatment effect was </w:t>
      </w:r>
      <w:r w:rsidR="00382E32">
        <w:t>larger</w:t>
      </w:r>
      <w:r w:rsidR="008F1401">
        <w:t xml:space="preserve"> </w:t>
      </w:r>
      <w:r w:rsidR="00382E32">
        <w:t>for</w:t>
      </w:r>
      <w:r w:rsidR="008F1401">
        <w:t xml:space="preserve"> metro cu</w:t>
      </w:r>
      <w:r w:rsidR="00000BE7">
        <w:t xml:space="preserve">stomers by </w:t>
      </w:r>
      <w:r w:rsidR="00EA1164">
        <w:t>an average of 38%</w:t>
      </w:r>
      <w:r w:rsidR="00382E32">
        <w:t xml:space="preserve"> </w:t>
      </w:r>
      <w:r w:rsidR="00FB07C2">
        <w:t>in the</w:t>
      </w:r>
      <w:r w:rsidR="00EA1164">
        <w:t xml:space="preserve"> AC c</w:t>
      </w:r>
      <w:r w:rsidR="00382E32">
        <w:t>yc</w:t>
      </w:r>
      <w:r w:rsidR="00EA1164">
        <w:t>ling p</w:t>
      </w:r>
      <w:r w:rsidR="00DD3394">
        <w:t>eriod</w:t>
      </w:r>
      <w:r w:rsidR="00000BE7">
        <w:t xml:space="preserve">. </w:t>
      </w:r>
    </w:p>
    <w:p w14:paraId="1F52A6E1" w14:textId="612C65BF" w:rsidR="00CA5026" w:rsidRPr="00CA5026" w:rsidRDefault="00000BE7" w:rsidP="00CA5026">
      <w:r>
        <w:t>Metro customers had approximately 33% more functioning DCUs than non-metro customers</w:t>
      </w:r>
      <w:r w:rsidR="004C564B">
        <w:t xml:space="preserve">. After considering the differences in DCU functionality, metro customer’s treatment effect was still 25% larger than non-metro customers. </w:t>
      </w:r>
    </w:p>
    <w:p w14:paraId="0F899C06" w14:textId="214F6079" w:rsidR="00FF3049" w:rsidRDefault="00443B38" w:rsidP="00FF3049">
      <w:pPr>
        <w:pStyle w:val="Heading2"/>
      </w:pPr>
      <w:bookmarkStart w:id="304" w:name="_Toc518047651"/>
      <w:r>
        <w:t>Recommendation</w:t>
      </w:r>
      <w:r w:rsidR="00FF3049">
        <w:t>s:</w:t>
      </w:r>
      <w:bookmarkEnd w:id="304"/>
    </w:p>
    <w:p w14:paraId="0FD1FFC1" w14:textId="568CE91E" w:rsidR="00FF3049" w:rsidRDefault="00FA039F" w:rsidP="00FF3049">
      <w:pPr>
        <w:pStyle w:val="Heading3"/>
      </w:pPr>
      <w:bookmarkStart w:id="305" w:name="_Toc518047652"/>
      <w:r>
        <w:t>Definition of</w:t>
      </w:r>
      <w:r w:rsidR="00FF3049">
        <w:t xml:space="preserve"> the Snapback Period</w:t>
      </w:r>
      <w:bookmarkEnd w:id="305"/>
    </w:p>
    <w:p w14:paraId="767C5651" w14:textId="573246AD" w:rsidR="00FF3049" w:rsidRDefault="004A3C8C" w:rsidP="00FF3049">
      <w:r>
        <w:t>The in</w:t>
      </w:r>
      <w:r w:rsidR="00AE3C30">
        <w:t>itial assumption that a 3-hour snapback p</w:t>
      </w:r>
      <w:r>
        <w:t>eriod account</w:t>
      </w:r>
      <w:r w:rsidR="007C1DC3">
        <w:t>ed</w:t>
      </w:r>
      <w:r>
        <w:t xml:space="preserve"> for </w:t>
      </w:r>
      <w:r w:rsidR="00DD3394">
        <w:t>the</w:t>
      </w:r>
      <w:r>
        <w:t xml:space="preserve"> event</w:t>
      </w:r>
      <w:r w:rsidR="00DD3394">
        <w:t>’</w:t>
      </w:r>
      <w:r>
        <w:t xml:space="preserve">s snapback effect proved to be insufficient. In future evaluations, the snapback period should be extended beyond </w:t>
      </w:r>
      <w:r w:rsidR="004C564B">
        <w:t>three hours. The extent of the snapback p</w:t>
      </w:r>
      <w:r>
        <w:t xml:space="preserve">eriod can be defined by estimating the treatment effect </w:t>
      </w:r>
      <w:r w:rsidR="004C564B">
        <w:t>for several hours after the AC cycling p</w:t>
      </w:r>
      <w:r>
        <w:t xml:space="preserve">eriod and </w:t>
      </w:r>
      <w:r w:rsidR="00BA6632">
        <w:t>extending the</w:t>
      </w:r>
      <w:r w:rsidR="004C564B">
        <w:t xml:space="preserve"> snapback p</w:t>
      </w:r>
      <w:r w:rsidR="00BA6632">
        <w:t xml:space="preserve">eriod until </w:t>
      </w:r>
      <w:r w:rsidR="00BB12A7">
        <w:t>the last hour that shows a statistically significant snapback effect.</w:t>
      </w:r>
      <w:r w:rsidR="00BB12A7">
        <w:rPr>
          <w:rStyle w:val="FootnoteReference"/>
        </w:rPr>
        <w:footnoteReference w:id="11"/>
      </w:r>
      <w:r>
        <w:t xml:space="preserve"> </w:t>
      </w:r>
      <w:r w:rsidR="00BB12A7">
        <w:t xml:space="preserve">This will provide a more comprehensive estimation of the program’s electricity impacts. </w:t>
      </w:r>
    </w:p>
    <w:p w14:paraId="206A14FC" w14:textId="201B8E82" w:rsidR="00BB12A7" w:rsidRDefault="00BB12A7" w:rsidP="00BB12A7">
      <w:pPr>
        <w:pStyle w:val="Heading3"/>
      </w:pPr>
      <w:bookmarkStart w:id="306" w:name="_Toc518047653"/>
      <w:r>
        <w:t>Target Metro Customers in Future Program Design</w:t>
      </w:r>
      <w:bookmarkEnd w:id="306"/>
    </w:p>
    <w:p w14:paraId="5C36D3B0" w14:textId="10105A24" w:rsidR="00BB12A7" w:rsidRDefault="00BB12A7" w:rsidP="00BB12A7">
      <w:r>
        <w:t xml:space="preserve">Customers with metro status had a much higher treatment effect than non-metro customers. In future program design, it will be more economical to invest in participants living in metro areas than non-metro areas because they will yield higher </w:t>
      </w:r>
      <w:r w:rsidR="00A739A5">
        <w:t xml:space="preserve">demand reductions. </w:t>
      </w:r>
    </w:p>
    <w:p w14:paraId="5E5ED9C3" w14:textId="2133BD29" w:rsidR="004C564B" w:rsidRDefault="004C564B" w:rsidP="00BB12A7">
      <w:r>
        <w:lastRenderedPageBreak/>
        <w:t>Additionally, providing more demographic data to future program evaluations will allow for improved customer se</w:t>
      </w:r>
      <w:r w:rsidR="00AE3C30">
        <w:t>gmentation, which can further inform</w:t>
      </w:r>
      <w:r>
        <w:t xml:space="preserve"> program design. </w:t>
      </w:r>
    </w:p>
    <w:p w14:paraId="16C06887" w14:textId="77777777" w:rsidR="00FA039F" w:rsidRDefault="00FA039F" w:rsidP="00FA039F">
      <w:pPr>
        <w:pStyle w:val="Heading3"/>
      </w:pPr>
      <w:bookmarkStart w:id="307" w:name="_Toc518047654"/>
      <w:r>
        <w:t>Investigation of Non-Functioning DCUs</w:t>
      </w:r>
      <w:bookmarkEnd w:id="307"/>
    </w:p>
    <w:p w14:paraId="4D1416ED" w14:textId="63417D87" w:rsidR="00FA039F" w:rsidRDefault="00FA039F" w:rsidP="00FA039F">
      <w:r>
        <w:t>The presence of non-functioning DCUs caused uncertainty on the program’s electricity impacts. Ele</w:t>
      </w:r>
      <w:r w:rsidR="004C564B">
        <w:t>ctricity reductions through AC c</w:t>
      </w:r>
      <w:r>
        <w:t xml:space="preserve">ycling programs are reliant on functioning DCUs and the program may have achieved larger electricity impacts if a higher percentage of customers had functioning DCUs. It is recommended to analyze the potential mechanical or behavioral causes of non-functioning DCUs before subsequent iterations of this program. </w:t>
      </w:r>
    </w:p>
    <w:p w14:paraId="0E0F9A17" w14:textId="77777777" w:rsidR="00FA039F" w:rsidRPr="00BB12A7" w:rsidRDefault="00FA039F" w:rsidP="00BB12A7"/>
    <w:p w14:paraId="7EFD78FC" w14:textId="3B146F2E" w:rsidR="00443B38" w:rsidRDefault="00443B38" w:rsidP="001B3A8B">
      <w:pPr>
        <w:pStyle w:val="Heading1"/>
      </w:pPr>
      <w:bookmarkStart w:id="308" w:name="_Toc518047655"/>
      <w:r>
        <w:t>References</w:t>
      </w:r>
      <w:bookmarkEnd w:id="308"/>
    </w:p>
    <w:p w14:paraId="5D174678" w14:textId="0363455B" w:rsidR="00443B38" w:rsidRDefault="00443B38" w:rsidP="00443B38">
      <w:pPr>
        <w:pStyle w:val="Heading1"/>
      </w:pPr>
      <w:bookmarkStart w:id="309" w:name="_Toc518047656"/>
      <w:r>
        <w:t>Appendix</w:t>
      </w:r>
      <w:bookmarkEnd w:id="309"/>
    </w:p>
    <w:p w14:paraId="4ED49D8D" w14:textId="6CB0DE69" w:rsidR="008271D6" w:rsidRDefault="008271D6" w:rsidP="00F73602">
      <w:pPr>
        <w:pStyle w:val="Caption"/>
        <w:keepNext/>
      </w:pPr>
    </w:p>
    <w:p w14:paraId="7073EE8F" w14:textId="43AC068C" w:rsidR="00F73602" w:rsidRDefault="00F73602" w:rsidP="00F73602">
      <w:pPr>
        <w:pStyle w:val="Caption"/>
        <w:keepNext/>
        <w:jc w:val="center"/>
      </w:pPr>
      <w:r>
        <w:t xml:space="preserve">Equation </w:t>
      </w:r>
      <w:r w:rsidR="00B841F5">
        <w:rPr>
          <w:noProof/>
        </w:rPr>
        <w:fldChar w:fldCharType="begin"/>
      </w:r>
      <w:r w:rsidR="00B841F5">
        <w:rPr>
          <w:noProof/>
        </w:rPr>
        <w:instrText xml:space="preserve"> SEQ Equation \* ARABIC </w:instrText>
      </w:r>
      <w:r w:rsidR="00B841F5">
        <w:rPr>
          <w:noProof/>
        </w:rPr>
        <w:fldChar w:fldCharType="separate"/>
      </w:r>
      <w:r>
        <w:rPr>
          <w:noProof/>
        </w:rPr>
        <w:t>4</w:t>
      </w:r>
      <w:r w:rsidR="00B841F5">
        <w:rPr>
          <w:noProof/>
        </w:rPr>
        <w:fldChar w:fldCharType="end"/>
      </w:r>
    </w:p>
    <w:p w14:paraId="4DAD1572" w14:textId="77777777" w:rsidR="008271D6" w:rsidRDefault="00596302" w:rsidP="008271D6">
      <w:pPr>
        <w:keepNext/>
        <w:jc w:val="center"/>
      </w:pPr>
      <m:oMathPara>
        <m:oMath>
          <m:sSub>
            <m:sSubPr>
              <m:ctrlPr>
                <w:rPr>
                  <w:rFonts w:ascii="Cambria Math" w:hAnsi="Cambria Math"/>
                  <w:b/>
                  <w:i/>
                </w:rPr>
              </m:ctrlPr>
            </m:sSubPr>
            <m:e>
              <m:r>
                <m:rPr>
                  <m:sty m:val="bi"/>
                </m:rPr>
                <w:rPr>
                  <w:rFonts w:ascii="Cambria Math" w:hAnsi="Cambria Math"/>
                </w:rPr>
                <m:t>UPH</m:t>
              </m:r>
            </m:e>
            <m:sub>
              <m:r>
                <m:rPr>
                  <m:sty m:val="bi"/>
                </m:rPr>
                <w:rPr>
                  <w:rFonts w:ascii="Cambria Math" w:hAnsi="Cambria Math"/>
                </w:rPr>
                <m:t>it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THI</m:t>
              </m:r>
            </m:e>
            <m:sub>
              <m:r>
                <m:rPr>
                  <m:sty m:val="bi"/>
                </m:rPr>
                <w:rPr>
                  <w:rFonts w:ascii="Cambria Math" w:hAnsi="Cambria Math"/>
                </w:rPr>
                <m:t>it</m:t>
              </m:r>
            </m:sub>
          </m:sSub>
          <m:r>
            <m:rPr>
              <m:sty m:val="bi"/>
            </m:rPr>
            <w:rPr>
              <w:rFonts w:ascii="Cambria Math" w:hAnsi="Cambria Math"/>
            </w:rPr>
            <m:t xml:space="preserve">+   </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13</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j</m:t>
                  </m:r>
                </m:sub>
              </m:sSub>
              <m:sSub>
                <m:sSubPr>
                  <m:ctrlPr>
                    <w:rPr>
                      <w:rFonts w:ascii="Cambria Math" w:hAnsi="Cambria Math"/>
                      <w:b/>
                      <w:i/>
                    </w:rPr>
                  </m:ctrlPr>
                </m:sSubPr>
                <m:e>
                  <m:r>
                    <m:rPr>
                      <m:sty m:val="bi"/>
                    </m:rPr>
                    <w:rPr>
                      <w:rFonts w:ascii="Cambria Math" w:hAnsi="Cambria Math"/>
                    </w:rPr>
                    <m:t>event_hour_j</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treat</m:t>
                  </m:r>
                </m:e>
                <m:sub>
                  <m:r>
                    <m:rPr>
                      <m:sty m:val="bi"/>
                    </m:rPr>
                    <w:rPr>
                      <w:rFonts w:ascii="Cambria Math" w:hAnsi="Cambria Math"/>
                    </w:rPr>
                    <m:t>i</m:t>
                  </m:r>
                </m:sub>
              </m:sSub>
            </m:e>
          </m:nary>
          <m:r>
            <m:rPr>
              <m:sty m:val="bi"/>
            </m:rPr>
            <w:rPr>
              <w:rFonts w:ascii="Cambria Math" w:hAnsi="Cambria Math"/>
            </w:rPr>
            <m:t xml:space="preserve">+ </m:t>
          </m:r>
          <m:sSub>
            <m:sSubPr>
              <m:ctrlPr>
                <w:rPr>
                  <w:rFonts w:ascii="Cambria Math" w:hAnsi="Cambria Math"/>
                  <w:b/>
                  <w:i/>
                </w:rPr>
              </m:ctrlPr>
            </m:sSubPr>
            <m:e>
              <m:r>
                <m:rPr>
                  <m:scr m:val="script"/>
                  <m:sty m:val="bi"/>
                </m:rPr>
                <w:rPr>
                  <w:rFonts w:ascii="Cambria Math" w:hAnsi="Cambria Math"/>
                </w:rPr>
                <m:t>E</m:t>
              </m:r>
            </m:e>
            <m:sub>
              <m:r>
                <m:rPr>
                  <m:sty m:val="bi"/>
                </m:rPr>
                <w:rPr>
                  <w:rFonts w:ascii="Cambria Math" w:hAnsi="Cambria Math"/>
                </w:rPr>
                <m:t>it</m:t>
              </m:r>
            </m:sub>
          </m:sSub>
        </m:oMath>
      </m:oMathPara>
    </w:p>
    <w:p w14:paraId="041C8D7C" w14:textId="77777777" w:rsidR="008271D6" w:rsidRDefault="00596302" w:rsidP="008271D6">
      <m:oMath>
        <m:sSub>
          <m:sSubPr>
            <m:ctrlPr>
              <w:rPr>
                <w:rFonts w:ascii="Cambria Math" w:hAnsi="Cambria Math"/>
                <w:b/>
                <w:i/>
              </w:rPr>
            </m:ctrlPr>
          </m:sSubPr>
          <m:e>
            <m:r>
              <m:rPr>
                <m:sty m:val="bi"/>
              </m:rPr>
              <w:rPr>
                <w:rFonts w:ascii="Cambria Math" w:hAnsi="Cambria Math"/>
              </w:rPr>
              <m:t>UPH</m:t>
            </m:r>
          </m:e>
          <m:sub>
            <m:r>
              <m:rPr>
                <m:sty m:val="bi"/>
              </m:rPr>
              <w:rPr>
                <w:rFonts w:ascii="Cambria Math" w:hAnsi="Cambria Math"/>
              </w:rPr>
              <m:t>it</m:t>
            </m:r>
          </m:sub>
        </m:sSub>
      </m:oMath>
      <w:r w:rsidR="008271D6" w:rsidRPr="00F02292">
        <w:t>:</w:t>
      </w:r>
      <w:r w:rsidR="008271D6">
        <w:t xml:space="preserve"> Hourly electricity consumption for each participant at each hour of the study period.</w:t>
      </w:r>
    </w:p>
    <w:p w14:paraId="566C8412" w14:textId="77777777" w:rsidR="008271D6" w:rsidRPr="000C4506" w:rsidRDefault="00596302" w:rsidP="008271D6">
      <m:oMath>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t</m:t>
            </m:r>
          </m:sub>
        </m:sSub>
      </m:oMath>
      <w:r w:rsidR="008271D6" w:rsidRPr="00F02292">
        <w:t>:</w:t>
      </w:r>
      <w:r w:rsidR="008271D6">
        <w:t xml:space="preserve"> A</w:t>
      </w:r>
      <w:r w:rsidR="008271D6" w:rsidRPr="000C4506">
        <w:rPr>
          <w:rFonts w:ascii="Times New Roman" w:hAnsi="Times New Roman" w:cs="Times New Roman"/>
          <w:b/>
          <w:sz w:val="32"/>
          <w:szCs w:val="32"/>
          <w:vertAlign w:val="subscript"/>
        </w:rPr>
        <w:t xml:space="preserve"> </w:t>
      </w:r>
      <w:r w:rsidR="008271D6">
        <w:t>fixed effect for each hour in the study period.</w:t>
      </w:r>
    </w:p>
    <w:p w14:paraId="1C137EF5" w14:textId="77777777" w:rsidR="008271D6" w:rsidRDefault="00596302" w:rsidP="008271D6">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oMath>
      <w:r w:rsidR="008271D6" w:rsidRPr="00F02292">
        <w:t>:</w:t>
      </w:r>
      <w:r w:rsidR="008271D6">
        <w:t xml:space="preserve"> A</w:t>
      </w:r>
      <w:r w:rsidR="008271D6">
        <w:rPr>
          <w:b/>
        </w:rPr>
        <w:t xml:space="preserve"> </w:t>
      </w:r>
      <w:r w:rsidR="008271D6">
        <w:t>fixed effect for each participant in the study period.</w:t>
      </w:r>
    </w:p>
    <w:p w14:paraId="32FA3D5E" w14:textId="77777777" w:rsidR="008271D6" w:rsidRDefault="00596302" w:rsidP="008271D6">
      <w:pPr>
        <w:rPr>
          <w:rFonts w:cstheme="minorHAnsi"/>
          <w:szCs w:val="24"/>
        </w:rPr>
      </w:pPr>
      <m:oMath>
        <m:sSub>
          <m:sSubPr>
            <m:ctrlPr>
              <w:rPr>
                <w:rFonts w:ascii="Cambria Math" w:hAnsi="Cambria Math"/>
                <w:b/>
                <w:i/>
              </w:rPr>
            </m:ctrlPr>
          </m:sSubPr>
          <m:e>
            <m:r>
              <m:rPr>
                <m:sty m:val="bi"/>
              </m:rPr>
              <w:rPr>
                <w:rFonts w:ascii="Cambria Math" w:hAnsi="Cambria Math"/>
              </w:rPr>
              <m:t>THI</m:t>
            </m:r>
          </m:e>
          <m:sub>
            <m:r>
              <m:rPr>
                <m:sty m:val="bi"/>
              </m:rPr>
              <w:rPr>
                <w:rFonts w:ascii="Cambria Math" w:hAnsi="Cambria Math"/>
              </w:rPr>
              <m:t>it</m:t>
            </m:r>
          </m:sub>
        </m:sSub>
      </m:oMath>
      <w:r w:rsidR="008271D6" w:rsidRPr="00F02292">
        <w:rPr>
          <w:rFonts w:cstheme="minorHAnsi"/>
          <w:szCs w:val="24"/>
        </w:rPr>
        <w:t>:</w:t>
      </w:r>
      <w:r w:rsidR="008271D6">
        <w:rPr>
          <w:rFonts w:cstheme="minorHAnsi"/>
          <w:szCs w:val="24"/>
        </w:rPr>
        <w:t xml:space="preserve"> A</w:t>
      </w:r>
      <w:r w:rsidR="008271D6">
        <w:rPr>
          <w:rFonts w:cstheme="minorHAnsi"/>
          <w:b/>
          <w:szCs w:val="24"/>
        </w:rPr>
        <w:t xml:space="preserve"> </w:t>
      </w:r>
      <w:r w:rsidR="008271D6">
        <w:rPr>
          <w:rFonts w:cstheme="minorHAnsi"/>
          <w:szCs w:val="24"/>
        </w:rPr>
        <w:t>variable</w:t>
      </w:r>
      <w:r w:rsidR="008271D6" w:rsidRPr="00F34E8B">
        <w:rPr>
          <w:rFonts w:cstheme="minorHAnsi"/>
          <w:szCs w:val="24"/>
        </w:rPr>
        <w:t xml:space="preserve"> for temperature-humidity index (THI) </w:t>
      </w:r>
      <w:r w:rsidR="008271D6">
        <w:rPr>
          <w:rFonts w:cstheme="minorHAnsi"/>
          <w:szCs w:val="24"/>
        </w:rPr>
        <w:t>for each participant at each hour of the study period</w:t>
      </w:r>
      <w:r w:rsidR="008271D6" w:rsidRPr="00F34E8B">
        <w:rPr>
          <w:rFonts w:cstheme="minorHAnsi"/>
          <w:szCs w:val="24"/>
        </w:rPr>
        <w:t>.</w:t>
      </w:r>
    </w:p>
    <w:p w14:paraId="45111A1D" w14:textId="77777777" w:rsidR="008271D6" w:rsidRDefault="00596302" w:rsidP="008271D6">
      <w:pPr>
        <w:rPr>
          <w:rFonts w:cstheme="minorHAnsi"/>
          <w:szCs w:val="24"/>
        </w:rPr>
      </w:pPr>
      <m:oMath>
        <m:sSub>
          <m:sSubPr>
            <m:ctrlPr>
              <w:rPr>
                <w:rFonts w:ascii="Cambria Math" w:hAnsi="Cambria Math"/>
                <w:b/>
                <w:i/>
              </w:rPr>
            </m:ctrlPr>
          </m:sSubPr>
          <m:e>
            <m:r>
              <m:rPr>
                <m:sty m:val="bi"/>
              </m:rPr>
              <w:rPr>
                <w:rFonts w:ascii="Cambria Math" w:hAnsi="Cambria Math"/>
              </w:rPr>
              <m:t>event_hour_j</m:t>
            </m:r>
          </m:e>
          <m:sub>
            <m:r>
              <m:rPr>
                <m:sty m:val="bi"/>
              </m:rPr>
              <w:rPr>
                <w:rFonts w:ascii="Cambria Math" w:hAnsi="Cambria Math"/>
              </w:rPr>
              <m:t>t</m:t>
            </m:r>
          </m:sub>
        </m:sSub>
      </m:oMath>
      <w:r w:rsidR="008271D6">
        <w:rPr>
          <w:rFonts w:cstheme="minorHAnsi"/>
          <w:szCs w:val="24"/>
        </w:rPr>
        <w:t>: A variable that takes the value of 1 if the hour is the j</w:t>
      </w:r>
      <w:proofErr w:type="spellStart"/>
      <w:r w:rsidR="008271D6" w:rsidRPr="00353057">
        <w:rPr>
          <w:rFonts w:cstheme="minorHAnsi"/>
          <w:szCs w:val="24"/>
          <w:vertAlign w:val="superscript"/>
        </w:rPr>
        <w:t>th</w:t>
      </w:r>
      <w:proofErr w:type="spellEnd"/>
      <w:r w:rsidR="008271D6">
        <w:rPr>
          <w:rFonts w:cstheme="minorHAnsi"/>
          <w:szCs w:val="24"/>
        </w:rPr>
        <w:t xml:space="preserve"> hour of the event period and 0 otherwise.</w:t>
      </w:r>
    </w:p>
    <w:p w14:paraId="3C2391A5" w14:textId="77777777" w:rsidR="008271D6" w:rsidRPr="00F9431A" w:rsidRDefault="00596302" w:rsidP="008271D6">
      <w:pPr>
        <w:rPr>
          <w:szCs w:val="24"/>
        </w:rPr>
      </w:pPr>
      <m:oMath>
        <m:sSub>
          <m:sSubPr>
            <m:ctrlPr>
              <w:rPr>
                <w:rFonts w:ascii="Cambria Math" w:hAnsi="Cambria Math"/>
                <w:b/>
                <w:i/>
              </w:rPr>
            </m:ctrlPr>
          </m:sSubPr>
          <m:e>
            <m:r>
              <m:rPr>
                <m:sty m:val="bi"/>
              </m:rPr>
              <w:rPr>
                <w:rFonts w:ascii="Cambria Math" w:hAnsi="Cambria Math"/>
              </w:rPr>
              <m:t>treat</m:t>
            </m:r>
          </m:e>
          <m:sub>
            <m:r>
              <m:rPr>
                <m:sty m:val="bi"/>
              </m:rPr>
              <w:rPr>
                <w:rFonts w:ascii="Cambria Math" w:hAnsi="Cambria Math"/>
              </w:rPr>
              <m:t>i</m:t>
            </m:r>
          </m:sub>
        </m:sSub>
      </m:oMath>
      <w:r w:rsidR="008271D6">
        <w:rPr>
          <w:rFonts w:cs="Times New Roman"/>
          <w:szCs w:val="24"/>
        </w:rPr>
        <w:t>: An indicator variable that takes the value of 1 for treatment participant and 0 otherwise.</w:t>
      </w:r>
    </w:p>
    <w:p w14:paraId="3B9728E1" w14:textId="77777777" w:rsidR="008271D6" w:rsidRPr="00F34E8B" w:rsidRDefault="00596302" w:rsidP="008271D6">
      <w:pPr>
        <w:rPr>
          <w:rFonts w:cstheme="minorHAnsi"/>
          <w:sz w:val="32"/>
          <w:szCs w:val="32"/>
        </w:rPr>
      </w:pPr>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j</m:t>
            </m:r>
          </m:sub>
        </m:sSub>
      </m:oMath>
      <w:r w:rsidR="008271D6" w:rsidRPr="00F02292">
        <w:rPr>
          <w:rFonts w:ascii="Times New Roman" w:hAnsi="Times New Roman" w:cs="Times New Roman"/>
          <w:szCs w:val="24"/>
        </w:rPr>
        <w:t>:</w:t>
      </w:r>
      <w:r w:rsidR="008271D6">
        <w:rPr>
          <w:rFonts w:ascii="Times New Roman" w:hAnsi="Times New Roman" w:cs="Times New Roman"/>
          <w:szCs w:val="24"/>
        </w:rPr>
        <w:t xml:space="preserve"> An</w:t>
      </w:r>
      <w:r w:rsidR="008271D6">
        <w:rPr>
          <w:rFonts w:ascii="Times New Roman" w:hAnsi="Times New Roman" w:cs="Times New Roman"/>
          <w:b/>
          <w:szCs w:val="24"/>
        </w:rPr>
        <w:t xml:space="preserve"> </w:t>
      </w:r>
      <w:r w:rsidR="008271D6">
        <w:rPr>
          <w:rFonts w:cstheme="minorHAnsi"/>
          <w:szCs w:val="24"/>
        </w:rPr>
        <w:t xml:space="preserve">estimate of the average treatment effect at each hour of the event period. </w:t>
      </w:r>
    </w:p>
    <w:p w14:paraId="31081396" w14:textId="77777777" w:rsidR="008271D6" w:rsidRPr="00E57D81" w:rsidRDefault="00596302" w:rsidP="008271D6">
      <m:oMath>
        <m:sSub>
          <m:sSubPr>
            <m:ctrlPr>
              <w:rPr>
                <w:rFonts w:ascii="Cambria Math" w:hAnsi="Cambria Math"/>
                <w:b/>
                <w:i/>
              </w:rPr>
            </m:ctrlPr>
          </m:sSubPr>
          <m:e>
            <m:r>
              <m:rPr>
                <m:scr m:val="script"/>
                <m:sty m:val="bi"/>
              </m:rPr>
              <w:rPr>
                <w:rFonts w:ascii="Cambria Math" w:hAnsi="Cambria Math"/>
              </w:rPr>
              <m:t>E</m:t>
            </m:r>
          </m:e>
          <m:sub>
            <m:r>
              <m:rPr>
                <m:sty m:val="bi"/>
              </m:rPr>
              <w:rPr>
                <w:rFonts w:ascii="Cambria Math" w:hAnsi="Cambria Math"/>
              </w:rPr>
              <m:t>it</m:t>
            </m:r>
          </m:sub>
        </m:sSub>
      </m:oMath>
      <w:r w:rsidR="008271D6" w:rsidRPr="00F02292">
        <w:rPr>
          <w:rFonts w:cstheme="minorHAnsi"/>
          <w:szCs w:val="24"/>
        </w:rPr>
        <w:t>:</w:t>
      </w:r>
      <w:r w:rsidR="008271D6">
        <w:rPr>
          <w:rFonts w:ascii="Times New Roman" w:hAnsi="Times New Roman" w:cs="Times New Roman"/>
          <w:b/>
          <w:sz w:val="28"/>
          <w:szCs w:val="28"/>
        </w:rPr>
        <w:t xml:space="preserve"> </w:t>
      </w:r>
      <w:r w:rsidR="008271D6" w:rsidRPr="00F34E8B">
        <w:rPr>
          <w:rFonts w:cstheme="minorHAnsi"/>
          <w:szCs w:val="24"/>
        </w:rPr>
        <w:t xml:space="preserve">The error term for </w:t>
      </w:r>
      <w:proofErr w:type="gramStart"/>
      <w:r w:rsidR="008271D6" w:rsidRPr="00F34E8B">
        <w:rPr>
          <w:rFonts w:cstheme="minorHAnsi"/>
          <w:szCs w:val="24"/>
        </w:rPr>
        <w:t>a</w:t>
      </w:r>
      <w:r w:rsidR="008271D6">
        <w:rPr>
          <w:rFonts w:cstheme="minorHAnsi"/>
          <w:szCs w:val="24"/>
        </w:rPr>
        <w:t>n</w:t>
      </w:r>
      <w:r w:rsidR="008271D6" w:rsidRPr="00F34E8B">
        <w:rPr>
          <w:rFonts w:cstheme="minorHAnsi"/>
          <w:szCs w:val="24"/>
        </w:rPr>
        <w:t xml:space="preserve"> </w:t>
      </w:r>
      <w:r w:rsidR="008271D6">
        <w:rPr>
          <w:rFonts w:cstheme="minorHAnsi"/>
          <w:szCs w:val="24"/>
        </w:rPr>
        <w:t>each</w:t>
      </w:r>
      <w:proofErr w:type="gramEnd"/>
      <w:r w:rsidR="008271D6">
        <w:rPr>
          <w:rFonts w:cstheme="minorHAnsi"/>
          <w:szCs w:val="24"/>
        </w:rPr>
        <w:t xml:space="preserve"> participant at each hour of the study period</w:t>
      </w:r>
    </w:p>
    <w:p w14:paraId="5DF65981" w14:textId="77777777" w:rsidR="008271D6" w:rsidRPr="008271D6" w:rsidRDefault="008271D6" w:rsidP="008271D6"/>
    <w:p w14:paraId="60F74B39" w14:textId="5822169C" w:rsidR="00443B38" w:rsidRDefault="00704308" w:rsidP="00443B38">
      <w:r>
        <w:rPr>
          <w:noProof/>
        </w:rPr>
        <w:lastRenderedPageBreak/>
        <w:drawing>
          <wp:inline distT="0" distB="0" distL="0" distR="0" wp14:anchorId="2ECA4EFE" wp14:editId="53083B00">
            <wp:extent cx="6837835" cy="58805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_tenant_treat.png"/>
                    <pic:cNvPicPr/>
                  </pic:nvPicPr>
                  <pic:blipFill>
                    <a:blip r:embed="rId26">
                      <a:extLst>
                        <a:ext uri="{28A0092B-C50C-407E-A947-70E740481C1C}">
                          <a14:useLocalDpi xmlns:a14="http://schemas.microsoft.com/office/drawing/2010/main" val="0"/>
                        </a:ext>
                      </a:extLst>
                    </a:blip>
                    <a:stretch>
                      <a:fillRect/>
                    </a:stretch>
                  </pic:blipFill>
                  <pic:spPr>
                    <a:xfrm>
                      <a:off x="0" y="0"/>
                      <a:ext cx="6863717" cy="5902797"/>
                    </a:xfrm>
                    <a:prstGeom prst="rect">
                      <a:avLst/>
                    </a:prstGeom>
                  </pic:spPr>
                </pic:pic>
              </a:graphicData>
            </a:graphic>
          </wp:inline>
        </w:drawing>
      </w:r>
    </w:p>
    <w:p w14:paraId="1B355059" w14:textId="75685E25" w:rsidR="00347A28" w:rsidRDefault="00347A28" w:rsidP="00443B38"/>
    <w:p w14:paraId="3FF0ADF9" w14:textId="17A231AA" w:rsidR="00347A28" w:rsidRDefault="00347A28" w:rsidP="00443B38"/>
    <w:p w14:paraId="55B60E2E" w14:textId="2F6F0116" w:rsidR="00347A28" w:rsidRDefault="00347A28" w:rsidP="00443B38"/>
    <w:p w14:paraId="50897F16" w14:textId="6A25EE4D" w:rsidR="00347A28" w:rsidRDefault="00704308" w:rsidP="00443B38">
      <w:r>
        <w:rPr>
          <w:noProof/>
        </w:rPr>
        <w:lastRenderedPageBreak/>
        <w:drawing>
          <wp:inline distT="0" distB="0" distL="0" distR="0" wp14:anchorId="4C33F3F6" wp14:editId="2C0A1978">
            <wp:extent cx="6858000" cy="5897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w_tenant_control.png"/>
                    <pic:cNvPicPr/>
                  </pic:nvPicPr>
                  <pic:blipFill>
                    <a:blip r:embed="rId27">
                      <a:extLst>
                        <a:ext uri="{28A0092B-C50C-407E-A947-70E740481C1C}">
                          <a14:useLocalDpi xmlns:a14="http://schemas.microsoft.com/office/drawing/2010/main" val="0"/>
                        </a:ext>
                      </a:extLst>
                    </a:blip>
                    <a:stretch>
                      <a:fillRect/>
                    </a:stretch>
                  </pic:blipFill>
                  <pic:spPr>
                    <a:xfrm>
                      <a:off x="0" y="0"/>
                      <a:ext cx="6865613" cy="5904427"/>
                    </a:xfrm>
                    <a:prstGeom prst="rect">
                      <a:avLst/>
                    </a:prstGeom>
                  </pic:spPr>
                </pic:pic>
              </a:graphicData>
            </a:graphic>
          </wp:inline>
        </w:drawing>
      </w:r>
    </w:p>
    <w:p w14:paraId="5BC13805" w14:textId="3566179F" w:rsidR="00347A28" w:rsidRDefault="00704308" w:rsidP="00443B38">
      <w:r>
        <w:rPr>
          <w:noProof/>
        </w:rPr>
        <w:lastRenderedPageBreak/>
        <w:drawing>
          <wp:inline distT="0" distB="0" distL="0" distR="0" wp14:anchorId="28A50575" wp14:editId="58CABE01">
            <wp:extent cx="6858000" cy="5897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_tenant_treat.png"/>
                    <pic:cNvPicPr/>
                  </pic:nvPicPr>
                  <pic:blipFill>
                    <a:blip r:embed="rId28">
                      <a:extLst>
                        <a:ext uri="{28A0092B-C50C-407E-A947-70E740481C1C}">
                          <a14:useLocalDpi xmlns:a14="http://schemas.microsoft.com/office/drawing/2010/main" val="0"/>
                        </a:ext>
                      </a:extLst>
                    </a:blip>
                    <a:stretch>
                      <a:fillRect/>
                    </a:stretch>
                  </pic:blipFill>
                  <pic:spPr>
                    <a:xfrm>
                      <a:off x="0" y="0"/>
                      <a:ext cx="6861613" cy="5900987"/>
                    </a:xfrm>
                    <a:prstGeom prst="rect">
                      <a:avLst/>
                    </a:prstGeom>
                  </pic:spPr>
                </pic:pic>
              </a:graphicData>
            </a:graphic>
          </wp:inline>
        </w:drawing>
      </w:r>
    </w:p>
    <w:p w14:paraId="17815AC6" w14:textId="4D7FDBA4" w:rsidR="00347A28" w:rsidRDefault="00347A28" w:rsidP="00443B38">
      <w:r>
        <w:rPr>
          <w:noProof/>
        </w:rPr>
        <w:lastRenderedPageBreak/>
        <w:drawing>
          <wp:inline distT="0" distB="0" distL="0" distR="0" wp14:anchorId="77FBD0EA" wp14:editId="08FF8437">
            <wp:extent cx="6837835" cy="58805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_tenant_control.png"/>
                    <pic:cNvPicPr/>
                  </pic:nvPicPr>
                  <pic:blipFill>
                    <a:blip r:embed="rId29">
                      <a:extLst>
                        <a:ext uri="{28A0092B-C50C-407E-A947-70E740481C1C}">
                          <a14:useLocalDpi xmlns:a14="http://schemas.microsoft.com/office/drawing/2010/main" val="0"/>
                        </a:ext>
                      </a:extLst>
                    </a:blip>
                    <a:stretch>
                      <a:fillRect/>
                    </a:stretch>
                  </pic:blipFill>
                  <pic:spPr>
                    <a:xfrm>
                      <a:off x="0" y="0"/>
                      <a:ext cx="6849620" cy="5890673"/>
                    </a:xfrm>
                    <a:prstGeom prst="rect">
                      <a:avLst/>
                    </a:prstGeom>
                  </pic:spPr>
                </pic:pic>
              </a:graphicData>
            </a:graphic>
          </wp:inline>
        </w:drawing>
      </w:r>
    </w:p>
    <w:p w14:paraId="3D19FC1E" w14:textId="026909B7" w:rsidR="00704308" w:rsidRDefault="00704308" w:rsidP="00443B38">
      <w:r>
        <w:rPr>
          <w:noProof/>
        </w:rPr>
        <w:lastRenderedPageBreak/>
        <w:drawing>
          <wp:inline distT="0" distB="0" distL="0" distR="0" wp14:anchorId="519C9ABB" wp14:editId="211D092D">
            <wp:extent cx="6858000" cy="5897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tro_treat.png"/>
                    <pic:cNvPicPr/>
                  </pic:nvPicPr>
                  <pic:blipFill>
                    <a:blip r:embed="rId30">
                      <a:extLst>
                        <a:ext uri="{28A0092B-C50C-407E-A947-70E740481C1C}">
                          <a14:useLocalDpi xmlns:a14="http://schemas.microsoft.com/office/drawing/2010/main" val="0"/>
                        </a:ext>
                      </a:extLst>
                    </a:blip>
                    <a:stretch>
                      <a:fillRect/>
                    </a:stretch>
                  </pic:blipFill>
                  <pic:spPr>
                    <a:xfrm>
                      <a:off x="0" y="0"/>
                      <a:ext cx="6870340" cy="5908492"/>
                    </a:xfrm>
                    <a:prstGeom prst="rect">
                      <a:avLst/>
                    </a:prstGeom>
                  </pic:spPr>
                </pic:pic>
              </a:graphicData>
            </a:graphic>
          </wp:inline>
        </w:drawing>
      </w:r>
    </w:p>
    <w:p w14:paraId="12A67585" w14:textId="421D6F86" w:rsidR="005A1BA2" w:rsidRDefault="005A1BA2" w:rsidP="00443B38">
      <w:r>
        <w:rPr>
          <w:noProof/>
        </w:rPr>
        <w:lastRenderedPageBreak/>
        <w:drawing>
          <wp:inline distT="0" distB="0" distL="0" distR="0" wp14:anchorId="116894CA" wp14:editId="2CBBF7C8">
            <wp:extent cx="6858000" cy="5897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tro_control.png"/>
                    <pic:cNvPicPr/>
                  </pic:nvPicPr>
                  <pic:blipFill>
                    <a:blip r:embed="rId31">
                      <a:extLst>
                        <a:ext uri="{28A0092B-C50C-407E-A947-70E740481C1C}">
                          <a14:useLocalDpi xmlns:a14="http://schemas.microsoft.com/office/drawing/2010/main" val="0"/>
                        </a:ext>
                      </a:extLst>
                    </a:blip>
                    <a:stretch>
                      <a:fillRect/>
                    </a:stretch>
                  </pic:blipFill>
                  <pic:spPr>
                    <a:xfrm>
                      <a:off x="0" y="0"/>
                      <a:ext cx="6867801" cy="5906309"/>
                    </a:xfrm>
                    <a:prstGeom prst="rect">
                      <a:avLst/>
                    </a:prstGeom>
                  </pic:spPr>
                </pic:pic>
              </a:graphicData>
            </a:graphic>
          </wp:inline>
        </w:drawing>
      </w:r>
    </w:p>
    <w:p w14:paraId="7E4C4689" w14:textId="0A921BAE" w:rsidR="005A1BA2" w:rsidRDefault="005A1BA2" w:rsidP="00443B38">
      <w:r>
        <w:rPr>
          <w:noProof/>
        </w:rPr>
        <w:lastRenderedPageBreak/>
        <w:drawing>
          <wp:inline distT="0" distB="0" distL="0" distR="0" wp14:anchorId="75EFA210" wp14:editId="44159215">
            <wp:extent cx="6842234" cy="5884321"/>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o_metro_treat.png"/>
                    <pic:cNvPicPr/>
                  </pic:nvPicPr>
                  <pic:blipFill>
                    <a:blip r:embed="rId32">
                      <a:extLst>
                        <a:ext uri="{28A0092B-C50C-407E-A947-70E740481C1C}">
                          <a14:useLocalDpi xmlns:a14="http://schemas.microsoft.com/office/drawing/2010/main" val="0"/>
                        </a:ext>
                      </a:extLst>
                    </a:blip>
                    <a:stretch>
                      <a:fillRect/>
                    </a:stretch>
                  </pic:blipFill>
                  <pic:spPr>
                    <a:xfrm>
                      <a:off x="0" y="0"/>
                      <a:ext cx="6847850" cy="5889150"/>
                    </a:xfrm>
                    <a:prstGeom prst="rect">
                      <a:avLst/>
                    </a:prstGeom>
                  </pic:spPr>
                </pic:pic>
              </a:graphicData>
            </a:graphic>
          </wp:inline>
        </w:drawing>
      </w:r>
    </w:p>
    <w:p w14:paraId="223C92D7" w14:textId="5CEE14E0" w:rsidR="005A1BA2" w:rsidRDefault="005A1BA2" w:rsidP="00443B38">
      <w:r>
        <w:rPr>
          <w:noProof/>
        </w:rPr>
        <w:lastRenderedPageBreak/>
        <w:drawing>
          <wp:inline distT="0" distB="0" distL="0" distR="0" wp14:anchorId="54239C12" wp14:editId="461634A2">
            <wp:extent cx="6842234" cy="5884321"/>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o_metro_control.png"/>
                    <pic:cNvPicPr/>
                  </pic:nvPicPr>
                  <pic:blipFill>
                    <a:blip r:embed="rId33">
                      <a:extLst>
                        <a:ext uri="{28A0092B-C50C-407E-A947-70E740481C1C}">
                          <a14:useLocalDpi xmlns:a14="http://schemas.microsoft.com/office/drawing/2010/main" val="0"/>
                        </a:ext>
                      </a:extLst>
                    </a:blip>
                    <a:stretch>
                      <a:fillRect/>
                    </a:stretch>
                  </pic:blipFill>
                  <pic:spPr>
                    <a:xfrm>
                      <a:off x="0" y="0"/>
                      <a:ext cx="6851449" cy="5892246"/>
                    </a:xfrm>
                    <a:prstGeom prst="rect">
                      <a:avLst/>
                    </a:prstGeom>
                  </pic:spPr>
                </pic:pic>
              </a:graphicData>
            </a:graphic>
          </wp:inline>
        </w:drawing>
      </w:r>
    </w:p>
    <w:p w14:paraId="34A3B00A" w14:textId="77777777" w:rsidR="005A1BA2" w:rsidRPr="00443B38" w:rsidRDefault="005A1BA2" w:rsidP="00443B38"/>
    <w:sectPr w:rsidR="005A1BA2" w:rsidRPr="00443B38" w:rsidSect="00DC2BCC">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79D4F" w14:textId="77777777" w:rsidR="001902B2" w:rsidRDefault="001902B2" w:rsidP="00DC2BCC">
      <w:pPr>
        <w:spacing w:after="0" w:line="240" w:lineRule="auto"/>
      </w:pPr>
      <w:r>
        <w:separator/>
      </w:r>
    </w:p>
  </w:endnote>
  <w:endnote w:type="continuationSeparator" w:id="0">
    <w:p w14:paraId="0AA4CC3C" w14:textId="77777777" w:rsidR="001902B2" w:rsidRDefault="001902B2" w:rsidP="00DC2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696856"/>
      <w:docPartObj>
        <w:docPartGallery w:val="Page Numbers (Bottom of Page)"/>
        <w:docPartUnique/>
      </w:docPartObj>
    </w:sdtPr>
    <w:sdtEndPr>
      <w:rPr>
        <w:noProof/>
      </w:rPr>
    </w:sdtEndPr>
    <w:sdtContent>
      <w:p w14:paraId="7036756E" w14:textId="14BF9BC5" w:rsidR="00D61AD0" w:rsidRDefault="00D61AD0">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7443E34F" w14:textId="77777777" w:rsidR="00D61AD0" w:rsidRDefault="00D61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70E0C" w14:textId="77777777" w:rsidR="001902B2" w:rsidRDefault="001902B2" w:rsidP="00DC2BCC">
      <w:pPr>
        <w:spacing w:after="0" w:line="240" w:lineRule="auto"/>
      </w:pPr>
      <w:r>
        <w:separator/>
      </w:r>
    </w:p>
  </w:footnote>
  <w:footnote w:type="continuationSeparator" w:id="0">
    <w:p w14:paraId="135DF0E1" w14:textId="77777777" w:rsidR="001902B2" w:rsidRDefault="001902B2" w:rsidP="00DC2BCC">
      <w:pPr>
        <w:spacing w:after="0" w:line="240" w:lineRule="auto"/>
      </w:pPr>
      <w:r>
        <w:continuationSeparator/>
      </w:r>
    </w:p>
  </w:footnote>
  <w:footnote w:id="1">
    <w:p w14:paraId="58922180" w14:textId="77777777" w:rsidR="00D61AD0" w:rsidRDefault="00D61AD0" w:rsidP="00A81A51">
      <w:pPr>
        <w:pStyle w:val="FootnoteText"/>
      </w:pPr>
      <w:r>
        <w:rPr>
          <w:rStyle w:val="FootnoteReference"/>
        </w:rPr>
        <w:footnoteRef/>
      </w:r>
      <w:r>
        <w:t xml:space="preserve"> Customer level savings and standard errors were calculated by running 3 separate regressions with the full event, AC Cycling Period, and Snapback periods independent, indicator variables. The estimates and standard errors in Table 6 are taken from these regression results</w:t>
      </w:r>
    </w:p>
  </w:footnote>
  <w:footnote w:id="2">
    <w:p w14:paraId="791C06C2" w14:textId="77777777" w:rsidR="00D61AD0" w:rsidRDefault="00D61AD0" w:rsidP="00A81A51">
      <w:pPr>
        <w:pStyle w:val="FootnoteText"/>
      </w:pPr>
      <w:r>
        <w:rPr>
          <w:rStyle w:val="FootnoteReference"/>
        </w:rPr>
        <w:footnoteRef/>
      </w:r>
      <w:r>
        <w:t xml:space="preserve"> Total savings were estimated by multiplying the regression coefficients from the customer level savings by the number of treatment customers and the number of hours in the period of interest. The standard error was calculated with the variance formula. </w:t>
      </w:r>
    </w:p>
  </w:footnote>
  <w:footnote w:id="3">
    <w:p w14:paraId="4BB755C6" w14:textId="2AAB7AA4" w:rsidR="00D61AD0" w:rsidRDefault="00D61AD0">
      <w:pPr>
        <w:pStyle w:val="FootnoteText"/>
      </w:pPr>
      <w:r>
        <w:rPr>
          <w:rStyle w:val="FootnoteReference"/>
        </w:rPr>
        <w:footnoteRef/>
      </w:r>
      <w:r>
        <w:t xml:space="preserve"> Other than the drop-outs, the same customers were in treatment and control groups on both event days. </w:t>
      </w:r>
    </w:p>
  </w:footnote>
  <w:footnote w:id="4">
    <w:p w14:paraId="5D3527C3" w14:textId="24C9EA90" w:rsidR="00D61AD0" w:rsidRDefault="00D61AD0">
      <w:pPr>
        <w:pStyle w:val="FootnoteText"/>
      </w:pPr>
      <w:r>
        <w:rPr>
          <w:rStyle w:val="FootnoteReference"/>
        </w:rPr>
        <w:footnoteRef/>
      </w:r>
      <w:r>
        <w:t xml:space="preserve"> The data sufficiency requirement was that the data had no missing values during the hours of the 6-hour event period on any day in the study period.</w:t>
      </w:r>
    </w:p>
  </w:footnote>
  <w:footnote w:id="5">
    <w:p w14:paraId="28D143EC" w14:textId="4504C60C" w:rsidR="00D61AD0" w:rsidRDefault="00D61AD0">
      <w:pPr>
        <w:pStyle w:val="FootnoteText"/>
      </w:pPr>
      <w:r>
        <w:rPr>
          <w:rStyle w:val="FootnoteReference"/>
        </w:rPr>
        <w:footnoteRef/>
      </w:r>
      <w:r>
        <w:t xml:space="preserve"> The geographic distribution of treatment and control customers for the new tenant and metro variables were also analyzed. The results were also consistent with randomization. The figures can be found in the appendix.</w:t>
      </w:r>
    </w:p>
  </w:footnote>
  <w:footnote w:id="6">
    <w:p w14:paraId="23D66861" w14:textId="3F797661" w:rsidR="00D61AD0" w:rsidRDefault="00D61AD0">
      <w:pPr>
        <w:pStyle w:val="FootnoteText"/>
      </w:pPr>
      <w:r>
        <w:rPr>
          <w:rStyle w:val="FootnoteReference"/>
        </w:rPr>
        <w:footnoteRef/>
      </w:r>
      <w:r>
        <w:t xml:space="preserve"> All of the customers dropped removing non-hourly observations had their regular hourly observation removed in the “Observations with the Same Timestamp” step. This was verified by removing non-hourly as the first data cleaning step. Results showed 0 dropped customers and 8777 dropped observations.</w:t>
      </w:r>
    </w:p>
  </w:footnote>
  <w:footnote w:id="7">
    <w:p w14:paraId="7BAECE64" w14:textId="2B81307D" w:rsidR="00D61AD0" w:rsidRDefault="00D61AD0">
      <w:pPr>
        <w:pStyle w:val="FootnoteText"/>
      </w:pPr>
      <w:r>
        <w:rPr>
          <w:rStyle w:val="FootnoteReference"/>
        </w:rPr>
        <w:footnoteRef/>
      </w:r>
      <w:r>
        <w:t xml:space="preserve"> A detailed specification is labelled as Equation 4 in the appendix.</w:t>
      </w:r>
    </w:p>
  </w:footnote>
  <w:footnote w:id="8">
    <w:p w14:paraId="433A86EB" w14:textId="77777777" w:rsidR="00D61AD0" w:rsidRDefault="00D61AD0" w:rsidP="00877A55">
      <w:pPr>
        <w:pStyle w:val="FootnoteText"/>
      </w:pPr>
      <w:r>
        <w:rPr>
          <w:rStyle w:val="FootnoteReference"/>
        </w:rPr>
        <w:footnoteRef/>
      </w:r>
      <w:r>
        <w:t xml:space="preserve"> Customer level savings and standard errors were calculated by running 3 separate regressions with the full event, AC Cycling Period, and Snapback periods independent, indicator variables. The estimates and standard errors in Table 6 are taken from these regression results</w:t>
      </w:r>
    </w:p>
  </w:footnote>
  <w:footnote w:id="9">
    <w:p w14:paraId="3756ABCE" w14:textId="77777777" w:rsidR="00D61AD0" w:rsidRDefault="00D61AD0" w:rsidP="00877A55">
      <w:pPr>
        <w:pStyle w:val="FootnoteText"/>
      </w:pPr>
      <w:r>
        <w:rPr>
          <w:rStyle w:val="FootnoteReference"/>
        </w:rPr>
        <w:footnoteRef/>
      </w:r>
      <w:r>
        <w:t xml:space="preserve"> Total savings were estimated by multiplying the regression coefficients from the customer level savings by the number of treatment customers and the number of hours in the period of interest. The standard error was calculated with the variance formula. </w:t>
      </w:r>
    </w:p>
  </w:footnote>
  <w:footnote w:id="10">
    <w:p w14:paraId="0665A23C" w14:textId="075ADD43" w:rsidR="00D61AD0" w:rsidRDefault="00D61AD0">
      <w:pPr>
        <w:pStyle w:val="FootnoteText"/>
      </w:pPr>
      <w:r>
        <w:rPr>
          <w:rStyle w:val="FootnoteReference"/>
        </w:rPr>
        <w:footnoteRef/>
      </w:r>
      <w:r>
        <w:t xml:space="preserve"> These percentages were calculated by dividing the kWh savings from the 3-hour Snapback Period by the kWh savings from the Extended Snapback Period. </w:t>
      </w:r>
    </w:p>
  </w:footnote>
  <w:footnote w:id="11">
    <w:p w14:paraId="08D5502C" w14:textId="038CE11F" w:rsidR="00D61AD0" w:rsidRDefault="00D61AD0">
      <w:pPr>
        <w:pStyle w:val="FootnoteText"/>
      </w:pPr>
      <w:r>
        <w:rPr>
          <w:rStyle w:val="FootnoteReference"/>
        </w:rPr>
        <w:footnoteRef/>
      </w:r>
      <w:r>
        <w:t xml:space="preserve"> Snapback Hour 1 was insignificant in our primary TWFE model estimation. This is likely due to a transition period between the AC Cycling and Snapback Periods. When defining the Extended Snapback Period, hours can be defined after Snapback Hour 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57DFC"/>
    <w:multiLevelType w:val="hybridMultilevel"/>
    <w:tmpl w:val="823C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65062"/>
    <w:multiLevelType w:val="hybridMultilevel"/>
    <w:tmpl w:val="F15C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666AD"/>
    <w:multiLevelType w:val="hybridMultilevel"/>
    <w:tmpl w:val="7654E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045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9969F4"/>
    <w:multiLevelType w:val="hybridMultilevel"/>
    <w:tmpl w:val="728E1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3028B"/>
    <w:multiLevelType w:val="hybridMultilevel"/>
    <w:tmpl w:val="BAEEC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97E57"/>
    <w:multiLevelType w:val="hybridMultilevel"/>
    <w:tmpl w:val="1A9E9B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ovencher, Bill">
    <w15:presenceInfo w15:providerId="None" w15:userId="Provencher, Bill"/>
  </w15:person>
  <w15:person w15:author="KEVIN GRIES">
    <w15:presenceInfo w15:providerId="Windows Live" w15:userId="553d9414-fb33-48df-b9d0-e670638a51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39"/>
    <w:rsid w:val="00000BE7"/>
    <w:rsid w:val="0000334F"/>
    <w:rsid w:val="000054C3"/>
    <w:rsid w:val="00015DDB"/>
    <w:rsid w:val="000166BD"/>
    <w:rsid w:val="00020450"/>
    <w:rsid w:val="00023125"/>
    <w:rsid w:val="00026DB8"/>
    <w:rsid w:val="00026FA6"/>
    <w:rsid w:val="00027DA7"/>
    <w:rsid w:val="000412FE"/>
    <w:rsid w:val="000534DE"/>
    <w:rsid w:val="00053F6C"/>
    <w:rsid w:val="0009218A"/>
    <w:rsid w:val="00096208"/>
    <w:rsid w:val="000B3906"/>
    <w:rsid w:val="000B77FA"/>
    <w:rsid w:val="000D278D"/>
    <w:rsid w:val="000D596A"/>
    <w:rsid w:val="000D6359"/>
    <w:rsid w:val="000E06D8"/>
    <w:rsid w:val="000E0971"/>
    <w:rsid w:val="000E7AF0"/>
    <w:rsid w:val="0010313D"/>
    <w:rsid w:val="00106134"/>
    <w:rsid w:val="00106DE4"/>
    <w:rsid w:val="00107A89"/>
    <w:rsid w:val="001102DA"/>
    <w:rsid w:val="001126E2"/>
    <w:rsid w:val="001320EF"/>
    <w:rsid w:val="0013470F"/>
    <w:rsid w:val="00134858"/>
    <w:rsid w:val="00142979"/>
    <w:rsid w:val="00145E44"/>
    <w:rsid w:val="001468F7"/>
    <w:rsid w:val="0015624A"/>
    <w:rsid w:val="00163632"/>
    <w:rsid w:val="00175C6D"/>
    <w:rsid w:val="001816DA"/>
    <w:rsid w:val="001902B2"/>
    <w:rsid w:val="00193096"/>
    <w:rsid w:val="001931D8"/>
    <w:rsid w:val="001B2DB0"/>
    <w:rsid w:val="001B3A8B"/>
    <w:rsid w:val="001B3C05"/>
    <w:rsid w:val="001C2276"/>
    <w:rsid w:val="001C239A"/>
    <w:rsid w:val="001F7E2B"/>
    <w:rsid w:val="002000D0"/>
    <w:rsid w:val="0021701F"/>
    <w:rsid w:val="00221701"/>
    <w:rsid w:val="002407AA"/>
    <w:rsid w:val="00245D17"/>
    <w:rsid w:val="00254C61"/>
    <w:rsid w:val="002561FA"/>
    <w:rsid w:val="00263973"/>
    <w:rsid w:val="002640E2"/>
    <w:rsid w:val="00271EA8"/>
    <w:rsid w:val="002944AB"/>
    <w:rsid w:val="002A6763"/>
    <w:rsid w:val="002C00E5"/>
    <w:rsid w:val="002C4D50"/>
    <w:rsid w:val="002D1D6C"/>
    <w:rsid w:val="002E0867"/>
    <w:rsid w:val="002E253B"/>
    <w:rsid w:val="002E3B73"/>
    <w:rsid w:val="002E78F4"/>
    <w:rsid w:val="003006BA"/>
    <w:rsid w:val="00311FFC"/>
    <w:rsid w:val="0031405C"/>
    <w:rsid w:val="00314BAE"/>
    <w:rsid w:val="00322799"/>
    <w:rsid w:val="00326084"/>
    <w:rsid w:val="00326C97"/>
    <w:rsid w:val="00337DF9"/>
    <w:rsid w:val="00344709"/>
    <w:rsid w:val="00346F5A"/>
    <w:rsid w:val="00347A28"/>
    <w:rsid w:val="00352BBE"/>
    <w:rsid w:val="00353057"/>
    <w:rsid w:val="0037519C"/>
    <w:rsid w:val="00376E4F"/>
    <w:rsid w:val="0037761B"/>
    <w:rsid w:val="00382E32"/>
    <w:rsid w:val="0039448E"/>
    <w:rsid w:val="003952D6"/>
    <w:rsid w:val="0039771D"/>
    <w:rsid w:val="003A794C"/>
    <w:rsid w:val="003B6998"/>
    <w:rsid w:val="003B7E4B"/>
    <w:rsid w:val="003C045B"/>
    <w:rsid w:val="003C4F2D"/>
    <w:rsid w:val="003C4F97"/>
    <w:rsid w:val="003D49FA"/>
    <w:rsid w:val="003E2AC9"/>
    <w:rsid w:val="003F6646"/>
    <w:rsid w:val="004059F6"/>
    <w:rsid w:val="00406DF1"/>
    <w:rsid w:val="00414FA5"/>
    <w:rsid w:val="00420356"/>
    <w:rsid w:val="00421BAE"/>
    <w:rsid w:val="00422A65"/>
    <w:rsid w:val="00426CD7"/>
    <w:rsid w:val="00427A00"/>
    <w:rsid w:val="00443B38"/>
    <w:rsid w:val="00446A91"/>
    <w:rsid w:val="004536F1"/>
    <w:rsid w:val="00461975"/>
    <w:rsid w:val="004647A5"/>
    <w:rsid w:val="00470EAF"/>
    <w:rsid w:val="00481A0F"/>
    <w:rsid w:val="00485A7D"/>
    <w:rsid w:val="0049093C"/>
    <w:rsid w:val="004956CA"/>
    <w:rsid w:val="004A0C38"/>
    <w:rsid w:val="004A3207"/>
    <w:rsid w:val="004A3C8C"/>
    <w:rsid w:val="004A3E1B"/>
    <w:rsid w:val="004A4892"/>
    <w:rsid w:val="004A6778"/>
    <w:rsid w:val="004C2E81"/>
    <w:rsid w:val="004C564B"/>
    <w:rsid w:val="004C6A98"/>
    <w:rsid w:val="004C78CC"/>
    <w:rsid w:val="004D3209"/>
    <w:rsid w:val="004D4087"/>
    <w:rsid w:val="004E6CC0"/>
    <w:rsid w:val="004E7F58"/>
    <w:rsid w:val="004F152B"/>
    <w:rsid w:val="004F1E7D"/>
    <w:rsid w:val="005034F1"/>
    <w:rsid w:val="0050545C"/>
    <w:rsid w:val="0050558D"/>
    <w:rsid w:val="0051228F"/>
    <w:rsid w:val="005242CD"/>
    <w:rsid w:val="00534650"/>
    <w:rsid w:val="0053575D"/>
    <w:rsid w:val="00542CD8"/>
    <w:rsid w:val="00545B02"/>
    <w:rsid w:val="0055585E"/>
    <w:rsid w:val="005764D4"/>
    <w:rsid w:val="00576D44"/>
    <w:rsid w:val="00591520"/>
    <w:rsid w:val="0059424B"/>
    <w:rsid w:val="00596302"/>
    <w:rsid w:val="005A1BA2"/>
    <w:rsid w:val="005A1DA0"/>
    <w:rsid w:val="005A3DAF"/>
    <w:rsid w:val="005A4CE0"/>
    <w:rsid w:val="005C0CD5"/>
    <w:rsid w:val="005C3DFB"/>
    <w:rsid w:val="005F58DA"/>
    <w:rsid w:val="0060450D"/>
    <w:rsid w:val="00607D32"/>
    <w:rsid w:val="00612BFC"/>
    <w:rsid w:val="00626772"/>
    <w:rsid w:val="00650E36"/>
    <w:rsid w:val="00660904"/>
    <w:rsid w:val="006712A2"/>
    <w:rsid w:val="00676EE0"/>
    <w:rsid w:val="00683B34"/>
    <w:rsid w:val="006907B3"/>
    <w:rsid w:val="006979CC"/>
    <w:rsid w:val="006A39A5"/>
    <w:rsid w:val="006A678D"/>
    <w:rsid w:val="006A722F"/>
    <w:rsid w:val="006B1D4B"/>
    <w:rsid w:val="006B229B"/>
    <w:rsid w:val="006C06AE"/>
    <w:rsid w:val="006C0761"/>
    <w:rsid w:val="006C2576"/>
    <w:rsid w:val="006C4028"/>
    <w:rsid w:val="006C48EA"/>
    <w:rsid w:val="006D0DEF"/>
    <w:rsid w:val="006D60BD"/>
    <w:rsid w:val="006E17FE"/>
    <w:rsid w:val="006F6C3D"/>
    <w:rsid w:val="006F7679"/>
    <w:rsid w:val="007016C9"/>
    <w:rsid w:val="00704308"/>
    <w:rsid w:val="0070607B"/>
    <w:rsid w:val="007062BD"/>
    <w:rsid w:val="0071026A"/>
    <w:rsid w:val="00713051"/>
    <w:rsid w:val="00730110"/>
    <w:rsid w:val="007356D9"/>
    <w:rsid w:val="00736650"/>
    <w:rsid w:val="007441D9"/>
    <w:rsid w:val="00746228"/>
    <w:rsid w:val="00746759"/>
    <w:rsid w:val="0075174F"/>
    <w:rsid w:val="00752CAE"/>
    <w:rsid w:val="0076260C"/>
    <w:rsid w:val="0077152A"/>
    <w:rsid w:val="0077635C"/>
    <w:rsid w:val="007848CD"/>
    <w:rsid w:val="007976D3"/>
    <w:rsid w:val="007A398C"/>
    <w:rsid w:val="007A4E9B"/>
    <w:rsid w:val="007A5CE8"/>
    <w:rsid w:val="007B0F52"/>
    <w:rsid w:val="007B73AB"/>
    <w:rsid w:val="007C1DC3"/>
    <w:rsid w:val="007C4B2F"/>
    <w:rsid w:val="007D2A57"/>
    <w:rsid w:val="007E3DA0"/>
    <w:rsid w:val="007E5850"/>
    <w:rsid w:val="007E68BC"/>
    <w:rsid w:val="007E6CA1"/>
    <w:rsid w:val="007E6E65"/>
    <w:rsid w:val="007F53B7"/>
    <w:rsid w:val="007F5758"/>
    <w:rsid w:val="007F705B"/>
    <w:rsid w:val="008024D7"/>
    <w:rsid w:val="00803895"/>
    <w:rsid w:val="00806E72"/>
    <w:rsid w:val="00817C22"/>
    <w:rsid w:val="00826270"/>
    <w:rsid w:val="008271D6"/>
    <w:rsid w:val="0085335E"/>
    <w:rsid w:val="008556BD"/>
    <w:rsid w:val="00861F8B"/>
    <w:rsid w:val="00862073"/>
    <w:rsid w:val="00875E13"/>
    <w:rsid w:val="00876B66"/>
    <w:rsid w:val="00876C26"/>
    <w:rsid w:val="00877A55"/>
    <w:rsid w:val="008900A2"/>
    <w:rsid w:val="008A5246"/>
    <w:rsid w:val="008A5839"/>
    <w:rsid w:val="008B6E2A"/>
    <w:rsid w:val="008B705D"/>
    <w:rsid w:val="008B7B78"/>
    <w:rsid w:val="008D2655"/>
    <w:rsid w:val="008D2E1C"/>
    <w:rsid w:val="008F1401"/>
    <w:rsid w:val="008F298A"/>
    <w:rsid w:val="0090264E"/>
    <w:rsid w:val="00903ED6"/>
    <w:rsid w:val="009148BC"/>
    <w:rsid w:val="00923387"/>
    <w:rsid w:val="00931B20"/>
    <w:rsid w:val="00935A43"/>
    <w:rsid w:val="009378D0"/>
    <w:rsid w:val="009416F7"/>
    <w:rsid w:val="00942D66"/>
    <w:rsid w:val="00946C31"/>
    <w:rsid w:val="00957558"/>
    <w:rsid w:val="00970003"/>
    <w:rsid w:val="00974F35"/>
    <w:rsid w:val="009865C0"/>
    <w:rsid w:val="009919C1"/>
    <w:rsid w:val="00992A84"/>
    <w:rsid w:val="009B5AEB"/>
    <w:rsid w:val="009C1F02"/>
    <w:rsid w:val="009C34DA"/>
    <w:rsid w:val="009C55A5"/>
    <w:rsid w:val="009E5B9D"/>
    <w:rsid w:val="009E643D"/>
    <w:rsid w:val="009F6E47"/>
    <w:rsid w:val="00A0310A"/>
    <w:rsid w:val="00A123BF"/>
    <w:rsid w:val="00A168D7"/>
    <w:rsid w:val="00A1710D"/>
    <w:rsid w:val="00A175A7"/>
    <w:rsid w:val="00A330A1"/>
    <w:rsid w:val="00A33F06"/>
    <w:rsid w:val="00A36CAC"/>
    <w:rsid w:val="00A42DCF"/>
    <w:rsid w:val="00A51F32"/>
    <w:rsid w:val="00A66A15"/>
    <w:rsid w:val="00A739A5"/>
    <w:rsid w:val="00A76A80"/>
    <w:rsid w:val="00A81A51"/>
    <w:rsid w:val="00A905B7"/>
    <w:rsid w:val="00AA30BC"/>
    <w:rsid w:val="00AB563E"/>
    <w:rsid w:val="00AB7762"/>
    <w:rsid w:val="00AC0159"/>
    <w:rsid w:val="00AC2708"/>
    <w:rsid w:val="00AC4DDD"/>
    <w:rsid w:val="00AD28EA"/>
    <w:rsid w:val="00AD46E9"/>
    <w:rsid w:val="00AE3C30"/>
    <w:rsid w:val="00AE5762"/>
    <w:rsid w:val="00AF42B4"/>
    <w:rsid w:val="00AF76A0"/>
    <w:rsid w:val="00B13B17"/>
    <w:rsid w:val="00B171BC"/>
    <w:rsid w:val="00B17980"/>
    <w:rsid w:val="00B26059"/>
    <w:rsid w:val="00B346F4"/>
    <w:rsid w:val="00B44007"/>
    <w:rsid w:val="00B50C58"/>
    <w:rsid w:val="00B613E2"/>
    <w:rsid w:val="00B624A5"/>
    <w:rsid w:val="00B6598D"/>
    <w:rsid w:val="00B7347C"/>
    <w:rsid w:val="00B841F5"/>
    <w:rsid w:val="00B85AC2"/>
    <w:rsid w:val="00B868A5"/>
    <w:rsid w:val="00B90D19"/>
    <w:rsid w:val="00B91C6E"/>
    <w:rsid w:val="00B92549"/>
    <w:rsid w:val="00B94B3E"/>
    <w:rsid w:val="00B971F1"/>
    <w:rsid w:val="00BA6632"/>
    <w:rsid w:val="00BB12A7"/>
    <w:rsid w:val="00BB6C57"/>
    <w:rsid w:val="00BC0E83"/>
    <w:rsid w:val="00BC0F22"/>
    <w:rsid w:val="00BC33E2"/>
    <w:rsid w:val="00BD27D3"/>
    <w:rsid w:val="00BD2B9E"/>
    <w:rsid w:val="00BD75F7"/>
    <w:rsid w:val="00BE0AB7"/>
    <w:rsid w:val="00BE6CA2"/>
    <w:rsid w:val="00BE6F44"/>
    <w:rsid w:val="00BF68BA"/>
    <w:rsid w:val="00C0505D"/>
    <w:rsid w:val="00C05BB3"/>
    <w:rsid w:val="00C14254"/>
    <w:rsid w:val="00C153C8"/>
    <w:rsid w:val="00C32C3B"/>
    <w:rsid w:val="00C33F98"/>
    <w:rsid w:val="00C344E4"/>
    <w:rsid w:val="00C41536"/>
    <w:rsid w:val="00C43AF4"/>
    <w:rsid w:val="00C4537B"/>
    <w:rsid w:val="00C57527"/>
    <w:rsid w:val="00C57C6C"/>
    <w:rsid w:val="00C57E39"/>
    <w:rsid w:val="00C64D26"/>
    <w:rsid w:val="00C76820"/>
    <w:rsid w:val="00C933D7"/>
    <w:rsid w:val="00CA5026"/>
    <w:rsid w:val="00CA673A"/>
    <w:rsid w:val="00CB0D26"/>
    <w:rsid w:val="00CB1847"/>
    <w:rsid w:val="00CC122A"/>
    <w:rsid w:val="00CE017A"/>
    <w:rsid w:val="00D05034"/>
    <w:rsid w:val="00D058D2"/>
    <w:rsid w:val="00D11864"/>
    <w:rsid w:val="00D15998"/>
    <w:rsid w:val="00D162CA"/>
    <w:rsid w:val="00D16567"/>
    <w:rsid w:val="00D20572"/>
    <w:rsid w:val="00D30480"/>
    <w:rsid w:val="00D43CFB"/>
    <w:rsid w:val="00D47D63"/>
    <w:rsid w:val="00D53B16"/>
    <w:rsid w:val="00D53BD2"/>
    <w:rsid w:val="00D540A8"/>
    <w:rsid w:val="00D54E75"/>
    <w:rsid w:val="00D56BAC"/>
    <w:rsid w:val="00D5724F"/>
    <w:rsid w:val="00D61AD0"/>
    <w:rsid w:val="00D63B73"/>
    <w:rsid w:val="00D64049"/>
    <w:rsid w:val="00D649E7"/>
    <w:rsid w:val="00D67A3A"/>
    <w:rsid w:val="00D7230A"/>
    <w:rsid w:val="00D73AEC"/>
    <w:rsid w:val="00D82ACC"/>
    <w:rsid w:val="00D90A5F"/>
    <w:rsid w:val="00D91800"/>
    <w:rsid w:val="00D96CEE"/>
    <w:rsid w:val="00DA0231"/>
    <w:rsid w:val="00DA3FF6"/>
    <w:rsid w:val="00DA5563"/>
    <w:rsid w:val="00DA6ED4"/>
    <w:rsid w:val="00DA713F"/>
    <w:rsid w:val="00DB70F8"/>
    <w:rsid w:val="00DC0F90"/>
    <w:rsid w:val="00DC2BCC"/>
    <w:rsid w:val="00DD1907"/>
    <w:rsid w:val="00DD3394"/>
    <w:rsid w:val="00DE5148"/>
    <w:rsid w:val="00DE5C5A"/>
    <w:rsid w:val="00DF5CC3"/>
    <w:rsid w:val="00DF5D8A"/>
    <w:rsid w:val="00DF6435"/>
    <w:rsid w:val="00E063F8"/>
    <w:rsid w:val="00E153C9"/>
    <w:rsid w:val="00E2076F"/>
    <w:rsid w:val="00E224B0"/>
    <w:rsid w:val="00E24AD9"/>
    <w:rsid w:val="00E25002"/>
    <w:rsid w:val="00E31BA1"/>
    <w:rsid w:val="00E53FBE"/>
    <w:rsid w:val="00E547AC"/>
    <w:rsid w:val="00E55119"/>
    <w:rsid w:val="00E57D81"/>
    <w:rsid w:val="00E664E6"/>
    <w:rsid w:val="00E67C5F"/>
    <w:rsid w:val="00E765A7"/>
    <w:rsid w:val="00E90DE8"/>
    <w:rsid w:val="00EA1164"/>
    <w:rsid w:val="00EA4ECC"/>
    <w:rsid w:val="00EB71AA"/>
    <w:rsid w:val="00ED0C61"/>
    <w:rsid w:val="00ED352F"/>
    <w:rsid w:val="00ED3EDF"/>
    <w:rsid w:val="00ED5D76"/>
    <w:rsid w:val="00ED5E39"/>
    <w:rsid w:val="00EE79F4"/>
    <w:rsid w:val="00EF173B"/>
    <w:rsid w:val="00EF3D24"/>
    <w:rsid w:val="00EF51B8"/>
    <w:rsid w:val="00F025BA"/>
    <w:rsid w:val="00F119F4"/>
    <w:rsid w:val="00F1275A"/>
    <w:rsid w:val="00F12DD8"/>
    <w:rsid w:val="00F15CA0"/>
    <w:rsid w:val="00F2168D"/>
    <w:rsid w:val="00F31B8D"/>
    <w:rsid w:val="00F323F0"/>
    <w:rsid w:val="00F32AEA"/>
    <w:rsid w:val="00F449EB"/>
    <w:rsid w:val="00F625A7"/>
    <w:rsid w:val="00F62FD4"/>
    <w:rsid w:val="00F635F3"/>
    <w:rsid w:val="00F73602"/>
    <w:rsid w:val="00F81BDF"/>
    <w:rsid w:val="00F85915"/>
    <w:rsid w:val="00F9601C"/>
    <w:rsid w:val="00FA039F"/>
    <w:rsid w:val="00FA3C4A"/>
    <w:rsid w:val="00FA4A7B"/>
    <w:rsid w:val="00FB07C2"/>
    <w:rsid w:val="00FB6802"/>
    <w:rsid w:val="00FC09B6"/>
    <w:rsid w:val="00FC1AD3"/>
    <w:rsid w:val="00FC563F"/>
    <w:rsid w:val="00FD5743"/>
    <w:rsid w:val="00FE36F9"/>
    <w:rsid w:val="00FF3049"/>
    <w:rsid w:val="00FF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8FDA"/>
  <w15:chartTrackingRefBased/>
  <w15:docId w15:val="{0023C502-199A-4E9B-8173-26A7D455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839"/>
    <w:rPr>
      <w:sz w:val="24"/>
    </w:rPr>
  </w:style>
  <w:style w:type="paragraph" w:styleId="Heading1">
    <w:name w:val="heading 1"/>
    <w:basedOn w:val="Normal"/>
    <w:next w:val="Normal"/>
    <w:link w:val="Heading1Char"/>
    <w:uiPriority w:val="9"/>
    <w:qFormat/>
    <w:rsid w:val="008A5839"/>
    <w:pPr>
      <w:keepNext/>
      <w:keepLines/>
      <w:numPr>
        <w:numId w:val="2"/>
      </w:numPr>
      <w:spacing w:before="480" w:after="240"/>
      <w:outlineLvl w:val="0"/>
    </w:pPr>
    <w:rPr>
      <w:rFonts w:asciiTheme="majorHAnsi" w:eastAsiaTheme="majorEastAsia" w:hAnsiTheme="majorHAnsi" w:cstheme="majorBidi"/>
      <w:b/>
      <w:color w:val="62AE49"/>
      <w:sz w:val="32"/>
      <w:szCs w:val="32"/>
    </w:rPr>
  </w:style>
  <w:style w:type="paragraph" w:styleId="Heading2">
    <w:name w:val="heading 2"/>
    <w:basedOn w:val="Normal"/>
    <w:next w:val="Normal"/>
    <w:link w:val="Heading2Char"/>
    <w:uiPriority w:val="9"/>
    <w:unhideWhenUsed/>
    <w:qFormat/>
    <w:rsid w:val="008A5839"/>
    <w:pPr>
      <w:keepNext/>
      <w:keepLines/>
      <w:numPr>
        <w:ilvl w:val="1"/>
        <w:numId w:val="2"/>
      </w:numPr>
      <w:spacing w:before="280" w:after="240"/>
      <w:outlineLvl w:val="1"/>
    </w:pPr>
    <w:rPr>
      <w:rFonts w:asciiTheme="majorHAnsi" w:eastAsiaTheme="majorEastAsia" w:hAnsiTheme="majorHAnsi" w:cstheme="majorBidi"/>
      <w:color w:val="62AE49"/>
      <w:sz w:val="28"/>
      <w:szCs w:val="26"/>
    </w:rPr>
  </w:style>
  <w:style w:type="paragraph" w:styleId="Heading3">
    <w:name w:val="heading 3"/>
    <w:basedOn w:val="Normal"/>
    <w:next w:val="Normal"/>
    <w:link w:val="Heading3Char"/>
    <w:uiPriority w:val="9"/>
    <w:unhideWhenUsed/>
    <w:qFormat/>
    <w:rsid w:val="00443B38"/>
    <w:pPr>
      <w:keepNext/>
      <w:keepLines/>
      <w:numPr>
        <w:ilvl w:val="2"/>
        <w:numId w:val="2"/>
      </w:numPr>
      <w:spacing w:before="280" w:after="240"/>
      <w:outlineLvl w:val="2"/>
    </w:pPr>
    <w:rPr>
      <w:rFonts w:asciiTheme="majorHAnsi" w:eastAsiaTheme="majorEastAsia" w:hAnsiTheme="majorHAnsi" w:cstheme="majorBidi"/>
      <w:color w:val="62AE49"/>
      <w:sz w:val="28"/>
      <w:szCs w:val="24"/>
    </w:rPr>
  </w:style>
  <w:style w:type="paragraph" w:styleId="Heading4">
    <w:name w:val="heading 4"/>
    <w:basedOn w:val="Normal"/>
    <w:next w:val="Normal"/>
    <w:link w:val="Heading4Char"/>
    <w:uiPriority w:val="9"/>
    <w:semiHidden/>
    <w:unhideWhenUsed/>
    <w:qFormat/>
    <w:rsid w:val="008A583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83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583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A583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A583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583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839"/>
    <w:rPr>
      <w:rFonts w:asciiTheme="majorHAnsi" w:eastAsiaTheme="majorEastAsia" w:hAnsiTheme="majorHAnsi" w:cstheme="majorBidi"/>
      <w:b/>
      <w:color w:val="62AE49"/>
      <w:sz w:val="32"/>
      <w:szCs w:val="32"/>
    </w:rPr>
  </w:style>
  <w:style w:type="character" w:customStyle="1" w:styleId="Heading2Char">
    <w:name w:val="Heading 2 Char"/>
    <w:basedOn w:val="DefaultParagraphFont"/>
    <w:link w:val="Heading2"/>
    <w:uiPriority w:val="9"/>
    <w:rsid w:val="008A5839"/>
    <w:rPr>
      <w:rFonts w:asciiTheme="majorHAnsi" w:eastAsiaTheme="majorEastAsia" w:hAnsiTheme="majorHAnsi" w:cstheme="majorBidi"/>
      <w:color w:val="62AE49"/>
      <w:sz w:val="28"/>
      <w:szCs w:val="26"/>
    </w:rPr>
  </w:style>
  <w:style w:type="character" w:customStyle="1" w:styleId="Heading3Char">
    <w:name w:val="Heading 3 Char"/>
    <w:basedOn w:val="DefaultParagraphFont"/>
    <w:link w:val="Heading3"/>
    <w:uiPriority w:val="9"/>
    <w:rsid w:val="00443B38"/>
    <w:rPr>
      <w:rFonts w:asciiTheme="majorHAnsi" w:eastAsiaTheme="majorEastAsia" w:hAnsiTheme="majorHAnsi" w:cstheme="majorBidi"/>
      <w:color w:val="62AE49"/>
      <w:sz w:val="28"/>
      <w:szCs w:val="24"/>
    </w:rPr>
  </w:style>
  <w:style w:type="character" w:customStyle="1" w:styleId="Heading4Char">
    <w:name w:val="Heading 4 Char"/>
    <w:basedOn w:val="DefaultParagraphFont"/>
    <w:link w:val="Heading4"/>
    <w:uiPriority w:val="9"/>
    <w:semiHidden/>
    <w:rsid w:val="008A583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8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A58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A58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A58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583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43B38"/>
    <w:pPr>
      <w:numPr>
        <w:numId w:val="0"/>
      </w:numPr>
      <w:spacing w:before="240" w:after="0"/>
      <w:outlineLvl w:val="9"/>
    </w:pPr>
    <w:rPr>
      <w:b w:val="0"/>
      <w:color w:val="2E74B5" w:themeColor="accent1" w:themeShade="BF"/>
    </w:rPr>
  </w:style>
  <w:style w:type="paragraph" w:styleId="TOC1">
    <w:name w:val="toc 1"/>
    <w:basedOn w:val="Normal"/>
    <w:next w:val="Normal"/>
    <w:autoRedefine/>
    <w:uiPriority w:val="39"/>
    <w:unhideWhenUsed/>
    <w:rsid w:val="00443B38"/>
    <w:pPr>
      <w:spacing w:after="100"/>
    </w:pPr>
  </w:style>
  <w:style w:type="paragraph" w:styleId="TOC2">
    <w:name w:val="toc 2"/>
    <w:basedOn w:val="Normal"/>
    <w:next w:val="Normal"/>
    <w:autoRedefine/>
    <w:uiPriority w:val="39"/>
    <w:unhideWhenUsed/>
    <w:rsid w:val="00443B38"/>
    <w:pPr>
      <w:spacing w:after="100"/>
      <w:ind w:left="240"/>
    </w:pPr>
  </w:style>
  <w:style w:type="character" w:styleId="Hyperlink">
    <w:name w:val="Hyperlink"/>
    <w:basedOn w:val="DefaultParagraphFont"/>
    <w:uiPriority w:val="99"/>
    <w:unhideWhenUsed/>
    <w:rsid w:val="00443B38"/>
    <w:rPr>
      <w:color w:val="0563C1" w:themeColor="hyperlink"/>
      <w:u w:val="single"/>
    </w:rPr>
  </w:style>
  <w:style w:type="paragraph" w:styleId="Header">
    <w:name w:val="header"/>
    <w:basedOn w:val="Normal"/>
    <w:link w:val="HeaderChar"/>
    <w:uiPriority w:val="99"/>
    <w:unhideWhenUsed/>
    <w:rsid w:val="00DC2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BCC"/>
    <w:rPr>
      <w:sz w:val="24"/>
    </w:rPr>
  </w:style>
  <w:style w:type="paragraph" w:styleId="Footer">
    <w:name w:val="footer"/>
    <w:basedOn w:val="Normal"/>
    <w:link w:val="FooterChar"/>
    <w:uiPriority w:val="99"/>
    <w:unhideWhenUsed/>
    <w:rsid w:val="00DC2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BCC"/>
    <w:rPr>
      <w:sz w:val="24"/>
    </w:rPr>
  </w:style>
  <w:style w:type="character" w:styleId="CommentReference">
    <w:name w:val="annotation reference"/>
    <w:basedOn w:val="DefaultParagraphFont"/>
    <w:uiPriority w:val="99"/>
    <w:semiHidden/>
    <w:unhideWhenUsed/>
    <w:rsid w:val="00414FA5"/>
    <w:rPr>
      <w:sz w:val="16"/>
      <w:szCs w:val="16"/>
    </w:rPr>
  </w:style>
  <w:style w:type="paragraph" w:styleId="CommentText">
    <w:name w:val="annotation text"/>
    <w:basedOn w:val="Normal"/>
    <w:link w:val="CommentTextChar"/>
    <w:uiPriority w:val="99"/>
    <w:semiHidden/>
    <w:unhideWhenUsed/>
    <w:rsid w:val="00414FA5"/>
    <w:pPr>
      <w:spacing w:line="240" w:lineRule="auto"/>
    </w:pPr>
    <w:rPr>
      <w:sz w:val="20"/>
      <w:szCs w:val="20"/>
    </w:rPr>
  </w:style>
  <w:style w:type="character" w:customStyle="1" w:styleId="CommentTextChar">
    <w:name w:val="Comment Text Char"/>
    <w:basedOn w:val="DefaultParagraphFont"/>
    <w:link w:val="CommentText"/>
    <w:uiPriority w:val="99"/>
    <w:semiHidden/>
    <w:rsid w:val="00414FA5"/>
    <w:rPr>
      <w:sz w:val="20"/>
      <w:szCs w:val="20"/>
    </w:rPr>
  </w:style>
  <w:style w:type="paragraph" w:styleId="CommentSubject">
    <w:name w:val="annotation subject"/>
    <w:basedOn w:val="CommentText"/>
    <w:next w:val="CommentText"/>
    <w:link w:val="CommentSubjectChar"/>
    <w:uiPriority w:val="99"/>
    <w:semiHidden/>
    <w:unhideWhenUsed/>
    <w:rsid w:val="00414FA5"/>
    <w:rPr>
      <w:b/>
      <w:bCs/>
    </w:rPr>
  </w:style>
  <w:style w:type="character" w:customStyle="1" w:styleId="CommentSubjectChar">
    <w:name w:val="Comment Subject Char"/>
    <w:basedOn w:val="CommentTextChar"/>
    <w:link w:val="CommentSubject"/>
    <w:uiPriority w:val="99"/>
    <w:semiHidden/>
    <w:rsid w:val="00414FA5"/>
    <w:rPr>
      <w:b/>
      <w:bCs/>
      <w:sz w:val="20"/>
      <w:szCs w:val="20"/>
    </w:rPr>
  </w:style>
  <w:style w:type="paragraph" w:styleId="BalloonText">
    <w:name w:val="Balloon Text"/>
    <w:basedOn w:val="Normal"/>
    <w:link w:val="BalloonTextChar"/>
    <w:uiPriority w:val="99"/>
    <w:semiHidden/>
    <w:unhideWhenUsed/>
    <w:rsid w:val="00414F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A5"/>
    <w:rPr>
      <w:rFonts w:ascii="Segoe UI" w:hAnsi="Segoe UI" w:cs="Segoe UI"/>
      <w:sz w:val="18"/>
      <w:szCs w:val="18"/>
    </w:rPr>
  </w:style>
  <w:style w:type="paragraph" w:styleId="ListParagraph">
    <w:name w:val="List Paragraph"/>
    <w:basedOn w:val="Normal"/>
    <w:uiPriority w:val="34"/>
    <w:qFormat/>
    <w:rsid w:val="00414FA5"/>
    <w:pPr>
      <w:ind w:left="720"/>
      <w:contextualSpacing/>
    </w:pPr>
  </w:style>
  <w:style w:type="table" w:styleId="ListTable7Colorful">
    <w:name w:val="List Table 7 Colorful"/>
    <w:basedOn w:val="TableNormal"/>
    <w:uiPriority w:val="52"/>
    <w:rsid w:val="00B17980"/>
    <w:pPr>
      <w:spacing w:after="0" w:line="240" w:lineRule="auto"/>
    </w:pPr>
    <w:rPr>
      <w:color w:val="000000" w:themeColor="text1"/>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B1798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47A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7A28"/>
    <w:rPr>
      <w:sz w:val="20"/>
      <w:szCs w:val="20"/>
    </w:rPr>
  </w:style>
  <w:style w:type="character" w:styleId="FootnoteReference">
    <w:name w:val="footnote reference"/>
    <w:basedOn w:val="DefaultParagraphFont"/>
    <w:uiPriority w:val="99"/>
    <w:semiHidden/>
    <w:unhideWhenUsed/>
    <w:rsid w:val="00347A28"/>
    <w:rPr>
      <w:vertAlign w:val="superscript"/>
    </w:rPr>
  </w:style>
  <w:style w:type="paragraph" w:styleId="HTMLPreformatted">
    <w:name w:val="HTML Preformatted"/>
    <w:basedOn w:val="Normal"/>
    <w:link w:val="HTMLPreformattedChar"/>
    <w:uiPriority w:val="99"/>
    <w:semiHidden/>
    <w:unhideWhenUsed/>
    <w:rsid w:val="0050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58D"/>
    <w:rPr>
      <w:rFonts w:ascii="Courier New" w:eastAsia="Times New Roman" w:hAnsi="Courier New" w:cs="Courier New"/>
      <w:sz w:val="20"/>
      <w:szCs w:val="20"/>
    </w:rPr>
  </w:style>
  <w:style w:type="character" w:customStyle="1" w:styleId="gnkrckgcgsb">
    <w:name w:val="gnkrckgcgsb"/>
    <w:basedOn w:val="DefaultParagraphFont"/>
    <w:rsid w:val="0050558D"/>
  </w:style>
  <w:style w:type="character" w:styleId="PlaceholderText">
    <w:name w:val="Placeholder Text"/>
    <w:basedOn w:val="DefaultParagraphFont"/>
    <w:uiPriority w:val="99"/>
    <w:semiHidden/>
    <w:rsid w:val="004956CA"/>
    <w:rPr>
      <w:color w:val="808080"/>
    </w:rPr>
  </w:style>
  <w:style w:type="paragraph" w:styleId="TOC3">
    <w:name w:val="toc 3"/>
    <w:basedOn w:val="Normal"/>
    <w:next w:val="Normal"/>
    <w:autoRedefine/>
    <w:uiPriority w:val="39"/>
    <w:unhideWhenUsed/>
    <w:rsid w:val="00326084"/>
    <w:pPr>
      <w:spacing w:after="100"/>
      <w:ind w:left="480"/>
    </w:pPr>
  </w:style>
  <w:style w:type="paragraph" w:styleId="EndnoteText">
    <w:name w:val="endnote text"/>
    <w:basedOn w:val="Normal"/>
    <w:link w:val="EndnoteTextChar"/>
    <w:uiPriority w:val="99"/>
    <w:semiHidden/>
    <w:unhideWhenUsed/>
    <w:rsid w:val="00F736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3602"/>
    <w:rPr>
      <w:sz w:val="20"/>
      <w:szCs w:val="20"/>
    </w:rPr>
  </w:style>
  <w:style w:type="character" w:styleId="EndnoteReference">
    <w:name w:val="endnote reference"/>
    <w:basedOn w:val="DefaultParagraphFont"/>
    <w:uiPriority w:val="99"/>
    <w:semiHidden/>
    <w:unhideWhenUsed/>
    <w:rsid w:val="00F736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4014">
      <w:bodyDiv w:val="1"/>
      <w:marLeft w:val="0"/>
      <w:marRight w:val="0"/>
      <w:marTop w:val="0"/>
      <w:marBottom w:val="0"/>
      <w:divBdr>
        <w:top w:val="none" w:sz="0" w:space="0" w:color="auto"/>
        <w:left w:val="none" w:sz="0" w:space="0" w:color="auto"/>
        <w:bottom w:val="none" w:sz="0" w:space="0" w:color="auto"/>
        <w:right w:val="none" w:sz="0" w:space="0" w:color="auto"/>
      </w:divBdr>
    </w:div>
    <w:div w:id="148598430">
      <w:bodyDiv w:val="1"/>
      <w:marLeft w:val="0"/>
      <w:marRight w:val="0"/>
      <w:marTop w:val="0"/>
      <w:marBottom w:val="0"/>
      <w:divBdr>
        <w:top w:val="none" w:sz="0" w:space="0" w:color="auto"/>
        <w:left w:val="none" w:sz="0" w:space="0" w:color="auto"/>
        <w:bottom w:val="none" w:sz="0" w:space="0" w:color="auto"/>
        <w:right w:val="none" w:sz="0" w:space="0" w:color="auto"/>
      </w:divBdr>
    </w:div>
    <w:div w:id="723061562">
      <w:bodyDiv w:val="1"/>
      <w:marLeft w:val="0"/>
      <w:marRight w:val="0"/>
      <w:marTop w:val="0"/>
      <w:marBottom w:val="0"/>
      <w:divBdr>
        <w:top w:val="none" w:sz="0" w:space="0" w:color="auto"/>
        <w:left w:val="none" w:sz="0" w:space="0" w:color="auto"/>
        <w:bottom w:val="none" w:sz="0" w:space="0" w:color="auto"/>
        <w:right w:val="none" w:sz="0" w:space="0" w:color="auto"/>
      </w:divBdr>
    </w:div>
    <w:div w:id="884215794">
      <w:bodyDiv w:val="1"/>
      <w:marLeft w:val="0"/>
      <w:marRight w:val="0"/>
      <w:marTop w:val="0"/>
      <w:marBottom w:val="0"/>
      <w:divBdr>
        <w:top w:val="none" w:sz="0" w:space="0" w:color="auto"/>
        <w:left w:val="none" w:sz="0" w:space="0" w:color="auto"/>
        <w:bottom w:val="none" w:sz="0" w:space="0" w:color="auto"/>
        <w:right w:val="none" w:sz="0" w:space="0" w:color="auto"/>
      </w:divBdr>
    </w:div>
    <w:div w:id="1079642729">
      <w:bodyDiv w:val="1"/>
      <w:marLeft w:val="0"/>
      <w:marRight w:val="0"/>
      <w:marTop w:val="0"/>
      <w:marBottom w:val="0"/>
      <w:divBdr>
        <w:top w:val="none" w:sz="0" w:space="0" w:color="auto"/>
        <w:left w:val="none" w:sz="0" w:space="0" w:color="auto"/>
        <w:bottom w:val="none" w:sz="0" w:space="0" w:color="auto"/>
        <w:right w:val="none" w:sz="0" w:space="0" w:color="auto"/>
      </w:divBdr>
    </w:div>
    <w:div w:id="1112431980">
      <w:bodyDiv w:val="1"/>
      <w:marLeft w:val="0"/>
      <w:marRight w:val="0"/>
      <w:marTop w:val="0"/>
      <w:marBottom w:val="0"/>
      <w:divBdr>
        <w:top w:val="none" w:sz="0" w:space="0" w:color="auto"/>
        <w:left w:val="none" w:sz="0" w:space="0" w:color="auto"/>
        <w:bottom w:val="none" w:sz="0" w:space="0" w:color="auto"/>
        <w:right w:val="none" w:sz="0" w:space="0" w:color="auto"/>
      </w:divBdr>
    </w:div>
    <w:div w:id="1520121186">
      <w:bodyDiv w:val="1"/>
      <w:marLeft w:val="0"/>
      <w:marRight w:val="0"/>
      <w:marTop w:val="0"/>
      <w:marBottom w:val="0"/>
      <w:divBdr>
        <w:top w:val="none" w:sz="0" w:space="0" w:color="auto"/>
        <w:left w:val="none" w:sz="0" w:space="0" w:color="auto"/>
        <w:bottom w:val="none" w:sz="0" w:space="0" w:color="auto"/>
        <w:right w:val="none" w:sz="0" w:space="0" w:color="auto"/>
      </w:divBdr>
    </w:div>
    <w:div w:id="1540166049">
      <w:bodyDiv w:val="1"/>
      <w:marLeft w:val="0"/>
      <w:marRight w:val="0"/>
      <w:marTop w:val="0"/>
      <w:marBottom w:val="0"/>
      <w:divBdr>
        <w:top w:val="none" w:sz="0" w:space="0" w:color="auto"/>
        <w:left w:val="none" w:sz="0" w:space="0" w:color="auto"/>
        <w:bottom w:val="none" w:sz="0" w:space="0" w:color="auto"/>
        <w:right w:val="none" w:sz="0" w:space="0" w:color="auto"/>
      </w:divBdr>
    </w:div>
    <w:div w:id="1712998597">
      <w:bodyDiv w:val="1"/>
      <w:marLeft w:val="0"/>
      <w:marRight w:val="0"/>
      <w:marTop w:val="0"/>
      <w:marBottom w:val="0"/>
      <w:divBdr>
        <w:top w:val="none" w:sz="0" w:space="0" w:color="auto"/>
        <w:left w:val="none" w:sz="0" w:space="0" w:color="auto"/>
        <w:bottom w:val="none" w:sz="0" w:space="0" w:color="auto"/>
        <w:right w:val="none" w:sz="0" w:space="0" w:color="auto"/>
      </w:divBdr>
    </w:div>
    <w:div w:id="1809860986">
      <w:bodyDiv w:val="1"/>
      <w:marLeft w:val="0"/>
      <w:marRight w:val="0"/>
      <w:marTop w:val="0"/>
      <w:marBottom w:val="0"/>
      <w:divBdr>
        <w:top w:val="none" w:sz="0" w:space="0" w:color="auto"/>
        <w:left w:val="none" w:sz="0" w:space="0" w:color="auto"/>
        <w:bottom w:val="none" w:sz="0" w:space="0" w:color="auto"/>
        <w:right w:val="none" w:sz="0" w:space="0" w:color="auto"/>
      </w:divBdr>
    </w:div>
    <w:div w:id="1906866831">
      <w:bodyDiv w:val="1"/>
      <w:marLeft w:val="0"/>
      <w:marRight w:val="0"/>
      <w:marTop w:val="0"/>
      <w:marBottom w:val="0"/>
      <w:divBdr>
        <w:top w:val="none" w:sz="0" w:space="0" w:color="auto"/>
        <w:left w:val="none" w:sz="0" w:space="0" w:color="auto"/>
        <w:bottom w:val="none" w:sz="0" w:space="0" w:color="auto"/>
        <w:right w:val="none" w:sz="0" w:space="0" w:color="auto"/>
      </w:divBdr>
    </w:div>
    <w:div w:id="199367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0614A-14F4-C64B-B408-36278D52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6092</Words>
  <Characters>34729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40740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Glinsmann, Bethany</dc:creator>
  <cp:keywords/>
  <dc:description/>
  <cp:lastModifiedBy>KEVIN GRIES</cp:lastModifiedBy>
  <cp:revision>2</cp:revision>
  <dcterms:created xsi:type="dcterms:W3CDTF">2018-06-29T20:18:00Z</dcterms:created>
  <dcterms:modified xsi:type="dcterms:W3CDTF">2018-06-29T20:18:00Z</dcterms:modified>
</cp:coreProperties>
</file>